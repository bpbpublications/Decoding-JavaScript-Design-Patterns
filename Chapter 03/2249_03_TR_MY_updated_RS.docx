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4EFD7" w14:textId="77777777" w:rsidR="00E37BA8" w:rsidRPr="00DB62EA" w:rsidRDefault="00E37BA8" w:rsidP="00E37BA8">
      <w:pPr>
        <w:pStyle w:val="ChapterTitleNumberBPBHEB"/>
      </w:pPr>
      <w:r w:rsidRPr="00DB62EA">
        <w:t xml:space="preserve">CHAPTER </w:t>
      </w:r>
      <w:r>
        <w:t>3</w:t>
      </w:r>
    </w:p>
    <w:p w14:paraId="02A1E267" w14:textId="77777777" w:rsidR="00E37BA8" w:rsidRDefault="00E37BA8" w:rsidP="00E37BA8">
      <w:pPr>
        <w:pStyle w:val="ChapterTitleBPBHEB"/>
      </w:pPr>
      <w:r>
        <w:t>Structural Design Patterns</w:t>
      </w:r>
    </w:p>
    <w:p w14:paraId="17772DFC" w14:textId="77777777" w:rsidR="00E37BA8" w:rsidRDefault="00E37BA8" w:rsidP="00CD4D75">
      <w:pPr>
        <w:pStyle w:val="Heading1BPBHEB"/>
      </w:pPr>
      <w:r w:rsidRPr="009871DF">
        <w:t>Introduction</w:t>
      </w:r>
    </w:p>
    <w:p w14:paraId="7987346F" w14:textId="173890F6" w:rsidR="00E37BA8" w:rsidRPr="006F71C4" w:rsidRDefault="00E37BA8" w:rsidP="00FD2C50">
      <w:pPr>
        <w:pStyle w:val="NormalBPBHEB"/>
      </w:pPr>
      <w:r w:rsidRPr="006F71C4">
        <w:t xml:space="preserve">Structural Design Patterns are a crucial part of software development process that emphasizes on organizing and composing classes and objects to build larger, flexible structures. </w:t>
      </w:r>
      <w:r w:rsidR="007C7CE7" w:rsidRPr="006F71C4">
        <w:t xml:space="preserve">Picture these patterns akin to LEGO blocks – each block representing an individual class or object. When arranged adeptly, these "blocks" enable the creation of not just visually stunning but also inherently sturdy structures. Much like assembling LEGO pieces, structural design patterns offer solutions to common design dilemmas, fostering code reusability and scalability within intricate systems. </w:t>
      </w:r>
      <w:r w:rsidR="009E6239" w:rsidRPr="006F71C4">
        <w:t>Skilful</w:t>
      </w:r>
      <w:r w:rsidR="007C7CE7" w:rsidRPr="006F71C4">
        <w:t xml:space="preserve"> arrangement and organization of these classes and objects empower us to craft a resilient system that champions the separation of concerns, enhancing code readability in the process.</w:t>
      </w:r>
    </w:p>
    <w:p w14:paraId="52F37405" w14:textId="77777777" w:rsidR="00E37BA8" w:rsidRDefault="00E37BA8" w:rsidP="00FD2C50">
      <w:pPr>
        <w:pStyle w:val="NormalBPBHEB"/>
      </w:pPr>
    </w:p>
    <w:p w14:paraId="784C0907" w14:textId="580125B5" w:rsidR="00E37BA8" w:rsidRDefault="00E37BA8" w:rsidP="00FD2C50">
      <w:pPr>
        <w:pStyle w:val="Heading1BPBHEB"/>
      </w:pPr>
      <w:r>
        <w:t>Structure</w:t>
      </w:r>
    </w:p>
    <w:p w14:paraId="60C6F333" w14:textId="77777777" w:rsidR="00E37BA8" w:rsidRPr="006F71C4" w:rsidRDefault="00E37BA8" w:rsidP="00CD4D75">
      <w:pPr>
        <w:pStyle w:val="NormalBPBHEB"/>
      </w:pPr>
      <w:r w:rsidRPr="006F71C4">
        <w:t>This chapter will cover the following topics:</w:t>
      </w:r>
    </w:p>
    <w:p w14:paraId="4B6CCBA9" w14:textId="77777777" w:rsidR="00E37BA8" w:rsidRPr="006F71C4" w:rsidRDefault="00E37BA8" w:rsidP="00FD2C50">
      <w:pPr>
        <w:pStyle w:val="NormalBPBHEB"/>
        <w:numPr>
          <w:ilvl w:val="0"/>
          <w:numId w:val="76"/>
        </w:numPr>
      </w:pPr>
      <w:r w:rsidRPr="006F71C4">
        <w:t>Introduction to Structural Design Patterns</w:t>
      </w:r>
    </w:p>
    <w:p w14:paraId="78040FCC" w14:textId="3FB13C55" w:rsidR="00E37BA8" w:rsidRPr="006F71C4" w:rsidRDefault="00494DA1" w:rsidP="00FD2C50">
      <w:pPr>
        <w:pStyle w:val="NormalBPBHEB"/>
        <w:numPr>
          <w:ilvl w:val="0"/>
          <w:numId w:val="76"/>
        </w:numPr>
      </w:pPr>
      <w:r w:rsidRPr="006F71C4">
        <w:t>Adapter pattern</w:t>
      </w:r>
    </w:p>
    <w:p w14:paraId="5FAA78D3" w14:textId="349CAD68" w:rsidR="00494DA1" w:rsidRPr="006F71C4" w:rsidRDefault="00494DA1" w:rsidP="00FD2C50">
      <w:pPr>
        <w:pStyle w:val="NormalBPBHEB"/>
        <w:numPr>
          <w:ilvl w:val="0"/>
          <w:numId w:val="76"/>
        </w:numPr>
      </w:pPr>
      <w:r w:rsidRPr="006F71C4">
        <w:t>Bridge pattern</w:t>
      </w:r>
    </w:p>
    <w:p w14:paraId="369F3C40" w14:textId="5DF0AA89" w:rsidR="00494DA1" w:rsidRPr="006F71C4" w:rsidRDefault="00494DA1" w:rsidP="00FD2C50">
      <w:pPr>
        <w:pStyle w:val="NormalBPBHEB"/>
        <w:numPr>
          <w:ilvl w:val="0"/>
          <w:numId w:val="76"/>
        </w:numPr>
      </w:pPr>
      <w:r w:rsidRPr="006F71C4">
        <w:t>Composite pattern</w:t>
      </w:r>
    </w:p>
    <w:p w14:paraId="3291AD48" w14:textId="130FE81C" w:rsidR="00494DA1" w:rsidRPr="006F71C4" w:rsidRDefault="00494DA1" w:rsidP="00FD2C50">
      <w:pPr>
        <w:pStyle w:val="NormalBPBHEB"/>
        <w:numPr>
          <w:ilvl w:val="0"/>
          <w:numId w:val="76"/>
        </w:numPr>
      </w:pPr>
      <w:r w:rsidRPr="006F71C4">
        <w:t>Decorator pattern</w:t>
      </w:r>
    </w:p>
    <w:p w14:paraId="3FDE0D0C" w14:textId="6AF8697C" w:rsidR="00494DA1" w:rsidRPr="006F71C4" w:rsidRDefault="00494DA1" w:rsidP="00FD2C50">
      <w:pPr>
        <w:pStyle w:val="NormalBPBHEB"/>
        <w:numPr>
          <w:ilvl w:val="0"/>
          <w:numId w:val="76"/>
        </w:numPr>
      </w:pPr>
      <w:r w:rsidRPr="006F71C4">
        <w:t>Façade pattern</w:t>
      </w:r>
    </w:p>
    <w:p w14:paraId="5B8E256A" w14:textId="7E0D946B" w:rsidR="00494DA1" w:rsidRPr="006F71C4" w:rsidRDefault="00494DA1" w:rsidP="00FD2C50">
      <w:pPr>
        <w:pStyle w:val="NormalBPBHEB"/>
        <w:numPr>
          <w:ilvl w:val="0"/>
          <w:numId w:val="76"/>
        </w:numPr>
      </w:pPr>
      <w:r w:rsidRPr="006F71C4">
        <w:t>Flyweight pattern</w:t>
      </w:r>
    </w:p>
    <w:p w14:paraId="2F99FB2B" w14:textId="4310399B" w:rsidR="00494DA1" w:rsidRDefault="00494DA1" w:rsidP="00FD2C50">
      <w:pPr>
        <w:pStyle w:val="NormalBPBHEB"/>
        <w:numPr>
          <w:ilvl w:val="0"/>
          <w:numId w:val="76"/>
        </w:numPr>
      </w:pPr>
      <w:r w:rsidRPr="006F71C4">
        <w:t>Proxy pattern</w:t>
      </w:r>
    </w:p>
    <w:p w14:paraId="36381848" w14:textId="217B2BE4" w:rsidR="006D4912" w:rsidRPr="006F71C4" w:rsidRDefault="006D4912" w:rsidP="00FD2C50">
      <w:pPr>
        <w:pStyle w:val="NormalBPBHEB"/>
        <w:numPr>
          <w:ilvl w:val="0"/>
          <w:numId w:val="76"/>
        </w:numPr>
      </w:pPr>
      <w:r>
        <w:t>Pattern Selection Tips</w:t>
      </w:r>
    </w:p>
    <w:p w14:paraId="693A6870" w14:textId="77777777" w:rsidR="007C7CE7" w:rsidRDefault="007C7CE7" w:rsidP="00CD4D75">
      <w:pPr>
        <w:pStyle w:val="Heading1BPBHEB"/>
      </w:pPr>
      <w:r>
        <w:lastRenderedPageBreak/>
        <w:t>Objectives</w:t>
      </w:r>
    </w:p>
    <w:p w14:paraId="37ADD584" w14:textId="0FF40EF9" w:rsidR="007C7CE7" w:rsidRPr="006F71C4" w:rsidRDefault="007C7CE7" w:rsidP="00CD4D75">
      <w:pPr>
        <w:pStyle w:val="NormalBPBHEB"/>
      </w:pPr>
      <w:r w:rsidRPr="006F71C4">
        <w:t xml:space="preserve">Upon completing this chapter, you will </w:t>
      </w:r>
      <w:r w:rsidR="00C21AA5" w:rsidRPr="006F71C4">
        <w:t>acquire a mastery of structural design patterns, unlocking the secrets to architecting applications with finesse and flexibility.</w:t>
      </w:r>
      <w:r w:rsidR="001E6A69" w:rsidRPr="006F71C4">
        <w:t xml:space="preserve"> From demystifying common coding challenges to understanding the usage of these patterns, you will be able to craft code that is modular, scalable, and lucid. Structural design patterns will help you to sculpt code that can withstand the test of tim</w:t>
      </w:r>
      <w:r w:rsidR="008723AB" w:rsidRPr="006F71C4">
        <w:t>e</w:t>
      </w:r>
      <w:r w:rsidR="00D77E78" w:rsidRPr="006F71C4">
        <w:t>.</w:t>
      </w:r>
    </w:p>
    <w:p w14:paraId="35197CE1" w14:textId="77777777" w:rsidR="00821C97" w:rsidRDefault="00821C97" w:rsidP="00CD4D75">
      <w:pPr>
        <w:pStyle w:val="NormalBPBHEB"/>
      </w:pPr>
    </w:p>
    <w:p w14:paraId="4A2BE725" w14:textId="5C5AA6F2" w:rsidR="00821C97" w:rsidRDefault="00821C97" w:rsidP="00FD2C50">
      <w:pPr>
        <w:pStyle w:val="Heading1BPBHEB"/>
      </w:pPr>
      <w:r>
        <w:t>Introduction to Structural Design patterns</w:t>
      </w:r>
    </w:p>
    <w:p w14:paraId="08CE5571" w14:textId="5480DD0C" w:rsidR="001842A9" w:rsidRPr="006F71C4" w:rsidRDefault="001842A9" w:rsidP="00CD4D75">
      <w:pPr>
        <w:pStyle w:val="NormalBPBHEB"/>
      </w:pPr>
      <w:r w:rsidRPr="006F71C4">
        <w:t xml:space="preserve">In our last chapter, we delved into the significance of classes and objects in JavaScript, </w:t>
      </w:r>
      <w:r w:rsidR="00721390" w:rsidRPr="006F71C4">
        <w:t>unravelling</w:t>
      </w:r>
      <w:r w:rsidRPr="006F71C4">
        <w:t xml:space="preserve"> their crucial roles in constructing scalable and resilient applications. Recognizing that design patterns in JavaScript hinge on the manipulation of objects and classes to address longstanding challenges, we gained insights into strategies for creating them. This chapter marks the continuation of our journey, shifting focus to another pivotal aspect in alleviating developer concerns – the art of organizing and structuring objects and classes.</w:t>
      </w:r>
    </w:p>
    <w:p w14:paraId="1698614F" w14:textId="6E6F911E" w:rsidR="00921C65" w:rsidRPr="006F71C4" w:rsidRDefault="00841A6A" w:rsidP="00CD4D75">
      <w:pPr>
        <w:pStyle w:val="NormalBPBHEB"/>
      </w:pPr>
      <w:r w:rsidRPr="006F71C4">
        <w:t xml:space="preserve">Before delving into the intricacies of structural design patterns, it's crucial to grasp the real-world problems that developers routinely </w:t>
      </w:r>
      <w:r w:rsidR="005B4950" w:rsidRPr="006F71C4">
        <w:t>encounter,</w:t>
      </w:r>
      <w:r w:rsidRPr="006F71C4">
        <w:t xml:space="preserve"> and which can be effectively addressed through the application of these patterns. So, before immersing ourselves in the definition of structural design patterns, let's take a moment to identify some challenges that developers commonly face in their day-to-day work, challenges that can find solutions through the introduction of structural design patterns.</w:t>
      </w:r>
      <w:r w:rsidR="0051550C" w:rsidRPr="006F71C4">
        <w:t xml:space="preserve"> </w:t>
      </w:r>
      <w:r w:rsidR="00167430" w:rsidRPr="006F71C4">
        <w:t>Our exploration of solutions for these identified problem statements will unfold later in this chapter, after comprehensively understanding various types of structural design patterns. Stay tuned as we navigate through these patterns and ultimately address the challenges presented.</w:t>
      </w:r>
    </w:p>
    <w:p w14:paraId="2543F94A" w14:textId="5FA82AE6" w:rsidR="005B4950" w:rsidRDefault="005B4950" w:rsidP="00CD4D75">
      <w:pPr>
        <w:pStyle w:val="Heading2BPBHEB"/>
      </w:pPr>
      <w:r>
        <w:t>Problem Statement #1</w:t>
      </w:r>
    </w:p>
    <w:p w14:paraId="48CB1AAE" w14:textId="32CB529D" w:rsidR="007F1AE1" w:rsidRDefault="00CC70E2" w:rsidP="00FD2C50">
      <w:pPr>
        <w:pStyle w:val="NormalBPBHEB"/>
      </w:pPr>
      <w:r>
        <w:t>Let’s look at this code example showcasing a nested object one might commonly encounter while developing an application:</w:t>
      </w:r>
    </w:p>
    <w:p w14:paraId="06B91D3C" w14:textId="77777777" w:rsidR="007F1AE1" w:rsidRDefault="007F1AE1" w:rsidP="00FD2C50">
      <w:pPr>
        <w:pStyle w:val="NormalBPBHEB"/>
      </w:pPr>
    </w:p>
    <w:p w14:paraId="1E988B24" w14:textId="77777777" w:rsidR="00850E31" w:rsidRPr="00850E31" w:rsidRDefault="00850E31" w:rsidP="00850E31">
      <w:pPr>
        <w:numPr>
          <w:ilvl w:val="0"/>
          <w:numId w:val="4"/>
        </w:numPr>
        <w:pBdr>
          <w:left w:val="single" w:sz="18" w:space="0" w:color="6CE26C"/>
        </w:pBdr>
        <w:shd w:val="clear" w:color="auto" w:fill="F8F8F8"/>
        <w:spacing w:line="270" w:lineRule="atLeast"/>
        <w:ind w:left="1395"/>
        <w:rPr>
          <w:rFonts w:ascii="Consolas" w:hAnsi="Consolas" w:cs="Consolas"/>
          <w:color w:val="5C5C5C"/>
          <w:sz w:val="21"/>
          <w:szCs w:val="21"/>
        </w:rPr>
      </w:pPr>
      <w:r w:rsidRPr="00850E31">
        <w:rPr>
          <w:rFonts w:ascii="Consolas" w:hAnsi="Consolas" w:cs="Consolas"/>
          <w:color w:val="A626A4"/>
          <w:sz w:val="21"/>
          <w:szCs w:val="21"/>
        </w:rPr>
        <w:t>const</w:t>
      </w:r>
      <w:r w:rsidRPr="00850E31">
        <w:rPr>
          <w:rFonts w:ascii="Consolas" w:hAnsi="Consolas" w:cs="Consolas"/>
          <w:color w:val="5C5C5C"/>
          <w:sz w:val="21"/>
          <w:szCs w:val="21"/>
        </w:rPr>
        <w:t> person = {</w:t>
      </w:r>
    </w:p>
    <w:p w14:paraId="5D1EA291" w14:textId="77777777" w:rsidR="00850E31" w:rsidRPr="00850E31" w:rsidRDefault="00850E31" w:rsidP="00850E31">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sidRPr="00850E31">
        <w:rPr>
          <w:rFonts w:ascii="Consolas" w:hAnsi="Consolas" w:cs="Consolas"/>
          <w:color w:val="5C5C5C"/>
          <w:sz w:val="21"/>
          <w:szCs w:val="21"/>
        </w:rPr>
        <w:t>  </w:t>
      </w:r>
      <w:r w:rsidRPr="00850E31">
        <w:rPr>
          <w:rFonts w:ascii="Consolas" w:hAnsi="Consolas" w:cs="Consolas"/>
          <w:color w:val="986801"/>
          <w:sz w:val="21"/>
          <w:szCs w:val="21"/>
        </w:rPr>
        <w:t>name</w:t>
      </w:r>
      <w:r w:rsidRPr="00850E31">
        <w:rPr>
          <w:rFonts w:ascii="Consolas" w:hAnsi="Consolas" w:cs="Consolas"/>
          <w:color w:val="5C5C5C"/>
          <w:sz w:val="21"/>
          <w:szCs w:val="21"/>
        </w:rPr>
        <w:t>: </w:t>
      </w:r>
      <w:r w:rsidRPr="00850E31">
        <w:rPr>
          <w:rFonts w:ascii="Consolas" w:hAnsi="Consolas" w:cs="Consolas"/>
          <w:color w:val="50A14F"/>
          <w:sz w:val="21"/>
          <w:szCs w:val="21"/>
        </w:rPr>
        <w:t>'John'</w:t>
      </w:r>
      <w:r w:rsidRPr="00850E31">
        <w:rPr>
          <w:rFonts w:ascii="Consolas" w:hAnsi="Consolas" w:cs="Consolas"/>
          <w:color w:val="5C5C5C"/>
          <w:sz w:val="21"/>
          <w:szCs w:val="21"/>
        </w:rPr>
        <w:t>,</w:t>
      </w:r>
    </w:p>
    <w:p w14:paraId="7B4F813E" w14:textId="77777777" w:rsidR="00850E31" w:rsidRPr="00850E31" w:rsidRDefault="00850E31" w:rsidP="00850E31">
      <w:pPr>
        <w:numPr>
          <w:ilvl w:val="0"/>
          <w:numId w:val="4"/>
        </w:numPr>
        <w:pBdr>
          <w:left w:val="single" w:sz="18" w:space="0" w:color="6CE26C"/>
        </w:pBdr>
        <w:shd w:val="clear" w:color="auto" w:fill="F8F8F8"/>
        <w:spacing w:line="270" w:lineRule="atLeast"/>
        <w:ind w:left="1395"/>
        <w:rPr>
          <w:rFonts w:ascii="Consolas" w:hAnsi="Consolas" w:cs="Consolas"/>
          <w:color w:val="5C5C5C"/>
          <w:sz w:val="21"/>
          <w:szCs w:val="21"/>
        </w:rPr>
      </w:pPr>
      <w:r w:rsidRPr="00850E31">
        <w:rPr>
          <w:rFonts w:ascii="Consolas" w:hAnsi="Consolas" w:cs="Consolas"/>
          <w:color w:val="5C5C5C"/>
          <w:sz w:val="21"/>
          <w:szCs w:val="21"/>
        </w:rPr>
        <w:t>  </w:t>
      </w:r>
      <w:r w:rsidRPr="00850E31">
        <w:rPr>
          <w:rFonts w:ascii="Consolas" w:hAnsi="Consolas" w:cs="Consolas"/>
          <w:color w:val="986801"/>
          <w:sz w:val="21"/>
          <w:szCs w:val="21"/>
        </w:rPr>
        <w:t>address</w:t>
      </w:r>
      <w:r w:rsidRPr="00850E31">
        <w:rPr>
          <w:rFonts w:ascii="Consolas" w:hAnsi="Consolas" w:cs="Consolas"/>
          <w:color w:val="5C5C5C"/>
          <w:sz w:val="21"/>
          <w:szCs w:val="21"/>
        </w:rPr>
        <w:t>: {</w:t>
      </w:r>
    </w:p>
    <w:p w14:paraId="341E2F4B" w14:textId="77777777" w:rsidR="00850E31" w:rsidRPr="00850E31" w:rsidRDefault="00850E31" w:rsidP="00850E31">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sidRPr="00850E31">
        <w:rPr>
          <w:rFonts w:ascii="Consolas" w:hAnsi="Consolas" w:cs="Consolas"/>
          <w:color w:val="5C5C5C"/>
          <w:sz w:val="21"/>
          <w:szCs w:val="21"/>
        </w:rPr>
        <w:t>    </w:t>
      </w:r>
      <w:r w:rsidRPr="00850E31">
        <w:rPr>
          <w:rFonts w:ascii="Consolas" w:hAnsi="Consolas" w:cs="Consolas"/>
          <w:color w:val="986801"/>
          <w:sz w:val="21"/>
          <w:szCs w:val="21"/>
        </w:rPr>
        <w:t>street</w:t>
      </w:r>
      <w:r w:rsidRPr="00850E31">
        <w:rPr>
          <w:rFonts w:ascii="Consolas" w:hAnsi="Consolas" w:cs="Consolas"/>
          <w:color w:val="5C5C5C"/>
          <w:sz w:val="21"/>
          <w:szCs w:val="21"/>
        </w:rPr>
        <w:t>: </w:t>
      </w:r>
      <w:r w:rsidRPr="00850E31">
        <w:rPr>
          <w:rFonts w:ascii="Consolas" w:hAnsi="Consolas" w:cs="Consolas"/>
          <w:color w:val="50A14F"/>
          <w:sz w:val="21"/>
          <w:szCs w:val="21"/>
        </w:rPr>
        <w:t>'123 Main St'</w:t>
      </w:r>
      <w:r w:rsidRPr="00850E31">
        <w:rPr>
          <w:rFonts w:ascii="Consolas" w:hAnsi="Consolas" w:cs="Consolas"/>
          <w:color w:val="5C5C5C"/>
          <w:sz w:val="21"/>
          <w:szCs w:val="21"/>
        </w:rPr>
        <w:t>,</w:t>
      </w:r>
    </w:p>
    <w:p w14:paraId="05092F2F" w14:textId="77777777" w:rsidR="00850E31" w:rsidRPr="00850E31" w:rsidRDefault="00850E31" w:rsidP="00850E31">
      <w:pPr>
        <w:numPr>
          <w:ilvl w:val="0"/>
          <w:numId w:val="4"/>
        </w:numPr>
        <w:pBdr>
          <w:left w:val="single" w:sz="18" w:space="0" w:color="6CE26C"/>
        </w:pBdr>
        <w:shd w:val="clear" w:color="auto" w:fill="F8F8F8"/>
        <w:spacing w:line="270" w:lineRule="atLeast"/>
        <w:ind w:left="1395"/>
        <w:rPr>
          <w:rFonts w:ascii="Consolas" w:hAnsi="Consolas" w:cs="Consolas"/>
          <w:color w:val="5C5C5C"/>
          <w:sz w:val="21"/>
          <w:szCs w:val="21"/>
        </w:rPr>
      </w:pPr>
      <w:r w:rsidRPr="00850E31">
        <w:rPr>
          <w:rFonts w:ascii="Consolas" w:hAnsi="Consolas" w:cs="Consolas"/>
          <w:color w:val="5C5C5C"/>
          <w:sz w:val="21"/>
          <w:szCs w:val="21"/>
        </w:rPr>
        <w:t>    </w:t>
      </w:r>
      <w:r w:rsidRPr="00850E31">
        <w:rPr>
          <w:rFonts w:ascii="Consolas" w:hAnsi="Consolas" w:cs="Consolas"/>
          <w:color w:val="986801"/>
          <w:sz w:val="21"/>
          <w:szCs w:val="21"/>
        </w:rPr>
        <w:t>city</w:t>
      </w:r>
      <w:r w:rsidRPr="00850E31">
        <w:rPr>
          <w:rFonts w:ascii="Consolas" w:hAnsi="Consolas" w:cs="Consolas"/>
          <w:color w:val="5C5C5C"/>
          <w:sz w:val="21"/>
          <w:szCs w:val="21"/>
        </w:rPr>
        <w:t>: </w:t>
      </w:r>
      <w:r w:rsidRPr="00850E31">
        <w:rPr>
          <w:rFonts w:ascii="Consolas" w:hAnsi="Consolas" w:cs="Consolas"/>
          <w:color w:val="50A14F"/>
          <w:sz w:val="21"/>
          <w:szCs w:val="21"/>
        </w:rPr>
        <w:t>'Seattle'</w:t>
      </w:r>
      <w:r w:rsidRPr="00850E31">
        <w:rPr>
          <w:rFonts w:ascii="Consolas" w:hAnsi="Consolas" w:cs="Consolas"/>
          <w:color w:val="5C5C5C"/>
          <w:sz w:val="21"/>
          <w:szCs w:val="21"/>
        </w:rPr>
        <w:t>,</w:t>
      </w:r>
    </w:p>
    <w:p w14:paraId="4C63D6DF" w14:textId="77777777" w:rsidR="00850E31" w:rsidRPr="00850E31" w:rsidRDefault="00850E31" w:rsidP="00850E31">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sidRPr="00850E31">
        <w:rPr>
          <w:rFonts w:ascii="Consolas" w:hAnsi="Consolas" w:cs="Consolas"/>
          <w:color w:val="5C5C5C"/>
          <w:sz w:val="21"/>
          <w:szCs w:val="21"/>
        </w:rPr>
        <w:t>    </w:t>
      </w:r>
      <w:r w:rsidRPr="00850E31">
        <w:rPr>
          <w:rFonts w:ascii="Consolas" w:hAnsi="Consolas" w:cs="Consolas"/>
          <w:color w:val="986801"/>
          <w:sz w:val="21"/>
          <w:szCs w:val="21"/>
        </w:rPr>
        <w:t>country</w:t>
      </w:r>
      <w:r w:rsidRPr="00850E31">
        <w:rPr>
          <w:rFonts w:ascii="Consolas" w:hAnsi="Consolas" w:cs="Consolas"/>
          <w:color w:val="5C5C5C"/>
          <w:sz w:val="21"/>
          <w:szCs w:val="21"/>
        </w:rPr>
        <w:t>: </w:t>
      </w:r>
      <w:r w:rsidRPr="00850E31">
        <w:rPr>
          <w:rFonts w:ascii="Consolas" w:hAnsi="Consolas" w:cs="Consolas"/>
          <w:color w:val="50A14F"/>
          <w:sz w:val="21"/>
          <w:szCs w:val="21"/>
        </w:rPr>
        <w:t>'USA'</w:t>
      </w:r>
    </w:p>
    <w:p w14:paraId="2D36F6B7" w14:textId="77777777" w:rsidR="00850E31" w:rsidRPr="00850E31" w:rsidRDefault="00850E31" w:rsidP="00850E31">
      <w:pPr>
        <w:numPr>
          <w:ilvl w:val="0"/>
          <w:numId w:val="4"/>
        </w:numPr>
        <w:pBdr>
          <w:left w:val="single" w:sz="18" w:space="0" w:color="6CE26C"/>
        </w:pBdr>
        <w:shd w:val="clear" w:color="auto" w:fill="F8F8F8"/>
        <w:spacing w:line="270" w:lineRule="atLeast"/>
        <w:ind w:left="1395"/>
        <w:rPr>
          <w:rFonts w:ascii="Consolas" w:hAnsi="Consolas" w:cs="Consolas"/>
          <w:color w:val="5C5C5C"/>
          <w:sz w:val="21"/>
          <w:szCs w:val="21"/>
        </w:rPr>
      </w:pPr>
      <w:r w:rsidRPr="00850E31">
        <w:rPr>
          <w:rFonts w:ascii="Consolas" w:hAnsi="Consolas" w:cs="Consolas"/>
          <w:color w:val="5C5C5C"/>
          <w:sz w:val="21"/>
          <w:szCs w:val="21"/>
        </w:rPr>
        <w:t>  }</w:t>
      </w:r>
    </w:p>
    <w:p w14:paraId="30A38BD2" w14:textId="77777777" w:rsidR="00850E31" w:rsidRPr="00850E31" w:rsidRDefault="00850E31" w:rsidP="00850E31">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sidRPr="00850E31">
        <w:rPr>
          <w:rFonts w:ascii="Consolas" w:hAnsi="Consolas" w:cs="Consolas"/>
          <w:color w:val="5C5C5C"/>
          <w:sz w:val="21"/>
          <w:szCs w:val="21"/>
        </w:rPr>
        <w:t>};</w:t>
      </w:r>
    </w:p>
    <w:p w14:paraId="0D37B9C1" w14:textId="77777777" w:rsidR="00850E31" w:rsidRPr="00850E31" w:rsidRDefault="00850E31" w:rsidP="00850E31">
      <w:pPr>
        <w:numPr>
          <w:ilvl w:val="0"/>
          <w:numId w:val="4"/>
        </w:numPr>
        <w:pBdr>
          <w:left w:val="single" w:sz="18" w:space="0" w:color="6CE26C"/>
        </w:pBdr>
        <w:shd w:val="clear" w:color="auto" w:fill="F8F8F8"/>
        <w:spacing w:line="270" w:lineRule="atLeast"/>
        <w:ind w:left="1395"/>
        <w:rPr>
          <w:rFonts w:ascii="Consolas" w:hAnsi="Consolas" w:cs="Consolas"/>
          <w:color w:val="5C5C5C"/>
          <w:sz w:val="21"/>
          <w:szCs w:val="21"/>
        </w:rPr>
      </w:pPr>
    </w:p>
    <w:p w14:paraId="2DDDD903" w14:textId="77777777" w:rsidR="00850E31" w:rsidRPr="00850E31" w:rsidRDefault="00850E31" w:rsidP="00850E31">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sidRPr="00850E31">
        <w:rPr>
          <w:rFonts w:ascii="Consolas" w:hAnsi="Consolas" w:cs="Consolas"/>
          <w:i/>
          <w:iCs/>
          <w:color w:val="A0A1A7"/>
          <w:sz w:val="21"/>
          <w:szCs w:val="21"/>
        </w:rPr>
        <w:t>// Accessing the country property</w:t>
      </w:r>
    </w:p>
    <w:p w14:paraId="32DB0EE6" w14:textId="77777777" w:rsidR="00850E31" w:rsidRPr="00850E31" w:rsidRDefault="00850E31" w:rsidP="00850E31">
      <w:pPr>
        <w:numPr>
          <w:ilvl w:val="0"/>
          <w:numId w:val="4"/>
        </w:numPr>
        <w:pBdr>
          <w:left w:val="single" w:sz="18" w:space="0" w:color="6CE26C"/>
        </w:pBdr>
        <w:shd w:val="clear" w:color="auto" w:fill="F8F8F8"/>
        <w:spacing w:line="270" w:lineRule="atLeast"/>
        <w:ind w:left="1395"/>
        <w:rPr>
          <w:rFonts w:ascii="Consolas" w:hAnsi="Consolas" w:cs="Consolas"/>
          <w:color w:val="5C5C5C"/>
          <w:sz w:val="21"/>
          <w:szCs w:val="21"/>
        </w:rPr>
      </w:pPr>
      <w:r w:rsidRPr="00850E31">
        <w:rPr>
          <w:rFonts w:ascii="Consolas" w:hAnsi="Consolas" w:cs="Consolas"/>
          <w:color w:val="A626A4"/>
          <w:sz w:val="21"/>
          <w:szCs w:val="21"/>
        </w:rPr>
        <w:lastRenderedPageBreak/>
        <w:t>const</w:t>
      </w:r>
      <w:r w:rsidRPr="00850E31">
        <w:rPr>
          <w:rFonts w:ascii="Consolas" w:hAnsi="Consolas" w:cs="Consolas"/>
          <w:color w:val="5C5C5C"/>
          <w:sz w:val="21"/>
          <w:szCs w:val="21"/>
        </w:rPr>
        <w:t> country = </w:t>
      </w:r>
      <w:proofErr w:type="spellStart"/>
      <w:r w:rsidRPr="00850E31">
        <w:rPr>
          <w:rFonts w:ascii="Consolas" w:hAnsi="Consolas" w:cs="Consolas"/>
          <w:color w:val="5C5C5C"/>
          <w:sz w:val="21"/>
          <w:szCs w:val="21"/>
        </w:rPr>
        <w:t>person.address.country</w:t>
      </w:r>
      <w:proofErr w:type="spellEnd"/>
      <w:r w:rsidRPr="00850E31">
        <w:rPr>
          <w:rFonts w:ascii="Consolas" w:hAnsi="Consolas" w:cs="Consolas"/>
          <w:color w:val="5C5C5C"/>
          <w:sz w:val="21"/>
          <w:szCs w:val="21"/>
        </w:rPr>
        <w:t>;</w:t>
      </w:r>
    </w:p>
    <w:p w14:paraId="32FEAF57" w14:textId="48CDB775" w:rsidR="009A5B61" w:rsidRDefault="00850E31" w:rsidP="00FD2C50">
      <w:pPr>
        <w:pStyle w:val="Heading3BPBHEB"/>
      </w:pPr>
      <w:r>
        <w:t>Code Issue</w:t>
      </w:r>
    </w:p>
    <w:p w14:paraId="0A6089DE" w14:textId="696F1569" w:rsidR="00850E31" w:rsidRDefault="00850E31" w:rsidP="00FD2C50">
      <w:pPr>
        <w:pStyle w:val="NormalBPBHEB"/>
      </w:pPr>
      <w:r>
        <w:t>The code tightly couples the person and the address object, making it challenging to modify or manage their relationships.</w:t>
      </w:r>
      <w:r w:rsidR="00FD201B">
        <w:t xml:space="preserve"> For instance, if you wish to change the structure of the address object, it will involve modifying every object and the code in multiple places. This makes code less flexible and harder to maintain.</w:t>
      </w:r>
    </w:p>
    <w:p w14:paraId="29FDA11D" w14:textId="77777777" w:rsidR="00FD201B" w:rsidRDefault="00FD201B" w:rsidP="00FD2C50">
      <w:pPr>
        <w:pStyle w:val="NormalBPBHEB"/>
      </w:pPr>
    </w:p>
    <w:p w14:paraId="02CD7022" w14:textId="029B96EB" w:rsidR="00581236" w:rsidRDefault="00581236" w:rsidP="00CD4D75">
      <w:pPr>
        <w:pStyle w:val="Heading2BPBHEB"/>
      </w:pPr>
      <w:r>
        <w:t>Problem Statement #2</w:t>
      </w:r>
    </w:p>
    <w:p w14:paraId="0E68E8A5" w14:textId="11F4BDFC" w:rsidR="00CE2236" w:rsidRDefault="00F10415" w:rsidP="00FD2C50">
      <w:pPr>
        <w:pStyle w:val="NormalBPBHEB"/>
      </w:pPr>
      <w:r w:rsidRPr="00F10415">
        <w:t xml:space="preserve">For our second scenario, let's examine a situation involving two classes that exhibit a notable degree of similarity, yet </w:t>
      </w:r>
      <w:r w:rsidR="00967C7E" w:rsidRPr="00F10415">
        <w:t>harbour</w:t>
      </w:r>
      <w:r w:rsidRPr="00F10415">
        <w:t xml:space="preserve"> distinct differences:</w:t>
      </w:r>
    </w:p>
    <w:p w14:paraId="08DEE83B" w14:textId="77777777" w:rsidR="00FD394F" w:rsidRDefault="00FD394F" w:rsidP="00FD2C50">
      <w:pPr>
        <w:pStyle w:val="NormalBPBHEB"/>
      </w:pPr>
    </w:p>
    <w:p w14:paraId="5860C14E" w14:textId="77777777" w:rsidR="00FD394F" w:rsidRPr="00FD394F" w:rsidRDefault="00FD394F" w:rsidP="00FD394F">
      <w:pPr>
        <w:numPr>
          <w:ilvl w:val="0"/>
          <w:numId w:val="5"/>
        </w:numPr>
        <w:pBdr>
          <w:left w:val="single" w:sz="18" w:space="0" w:color="6CE26C"/>
        </w:pBdr>
        <w:shd w:val="clear" w:color="auto" w:fill="FFFFFF"/>
        <w:spacing w:line="270" w:lineRule="atLeast"/>
        <w:ind w:left="1395"/>
        <w:rPr>
          <w:rFonts w:ascii="Consolas" w:hAnsi="Consolas" w:cs="Consolas"/>
          <w:color w:val="5C5C5C"/>
          <w:sz w:val="21"/>
          <w:szCs w:val="21"/>
        </w:rPr>
      </w:pPr>
      <w:r w:rsidRPr="00FD394F">
        <w:rPr>
          <w:rFonts w:ascii="Consolas" w:hAnsi="Consolas" w:cs="Consolas"/>
          <w:color w:val="A626A4"/>
          <w:sz w:val="21"/>
          <w:szCs w:val="21"/>
        </w:rPr>
        <w:t>class</w:t>
      </w:r>
      <w:r w:rsidRPr="00FD394F">
        <w:rPr>
          <w:rFonts w:ascii="Consolas" w:hAnsi="Consolas" w:cs="Consolas"/>
          <w:color w:val="5C5C5C"/>
          <w:sz w:val="21"/>
          <w:szCs w:val="21"/>
        </w:rPr>
        <w:t> </w:t>
      </w:r>
      <w:proofErr w:type="spellStart"/>
      <w:r w:rsidRPr="00FD394F">
        <w:rPr>
          <w:rFonts w:ascii="Consolas" w:hAnsi="Consolas" w:cs="Consolas"/>
          <w:color w:val="C18401"/>
          <w:sz w:val="21"/>
          <w:szCs w:val="21"/>
        </w:rPr>
        <w:t>BasicCar</w:t>
      </w:r>
      <w:proofErr w:type="spellEnd"/>
      <w:r w:rsidRPr="00FD394F">
        <w:rPr>
          <w:rFonts w:ascii="Consolas" w:hAnsi="Consolas" w:cs="Consolas"/>
          <w:color w:val="5C5C5C"/>
          <w:sz w:val="21"/>
          <w:szCs w:val="21"/>
        </w:rPr>
        <w:t> {</w:t>
      </w:r>
    </w:p>
    <w:p w14:paraId="12E4C3E0" w14:textId="77777777" w:rsidR="00FD394F" w:rsidRPr="00FD394F" w:rsidRDefault="00FD394F" w:rsidP="00FD394F">
      <w:pPr>
        <w:numPr>
          <w:ilvl w:val="0"/>
          <w:numId w:val="5"/>
        </w:numPr>
        <w:pBdr>
          <w:left w:val="single" w:sz="18" w:space="0" w:color="6CE26C"/>
        </w:pBdr>
        <w:shd w:val="clear" w:color="auto" w:fill="F8F8F8"/>
        <w:spacing w:line="270" w:lineRule="atLeast"/>
        <w:ind w:left="1395"/>
        <w:rPr>
          <w:rFonts w:ascii="Consolas" w:hAnsi="Consolas" w:cs="Consolas"/>
          <w:color w:val="5C5C5C"/>
          <w:sz w:val="21"/>
          <w:szCs w:val="21"/>
        </w:rPr>
      </w:pPr>
      <w:r w:rsidRPr="00FD394F">
        <w:rPr>
          <w:rFonts w:ascii="Consolas" w:hAnsi="Consolas" w:cs="Consolas"/>
          <w:color w:val="5C5C5C"/>
          <w:sz w:val="21"/>
          <w:szCs w:val="21"/>
        </w:rPr>
        <w:t>  </w:t>
      </w:r>
      <w:r w:rsidRPr="00FD394F">
        <w:rPr>
          <w:rFonts w:ascii="Consolas" w:hAnsi="Consolas" w:cs="Consolas"/>
          <w:color w:val="A626A4"/>
          <w:sz w:val="21"/>
          <w:szCs w:val="21"/>
        </w:rPr>
        <w:t>constructor</w:t>
      </w:r>
      <w:r w:rsidRPr="00FD394F">
        <w:rPr>
          <w:rFonts w:ascii="Consolas" w:hAnsi="Consolas" w:cs="Consolas"/>
          <w:color w:val="5C5C5C"/>
          <w:sz w:val="21"/>
          <w:szCs w:val="21"/>
        </w:rPr>
        <w:t>() {</w:t>
      </w:r>
    </w:p>
    <w:p w14:paraId="6D3B297C" w14:textId="77777777" w:rsidR="00FD394F" w:rsidRPr="00FD394F" w:rsidRDefault="00FD394F" w:rsidP="00FD394F">
      <w:pPr>
        <w:numPr>
          <w:ilvl w:val="0"/>
          <w:numId w:val="5"/>
        </w:numPr>
        <w:pBdr>
          <w:left w:val="single" w:sz="18" w:space="0" w:color="6CE26C"/>
        </w:pBdr>
        <w:shd w:val="clear" w:color="auto" w:fill="FFFFFF"/>
        <w:spacing w:line="270" w:lineRule="atLeast"/>
        <w:ind w:left="1395"/>
        <w:rPr>
          <w:rFonts w:ascii="Consolas" w:hAnsi="Consolas" w:cs="Consolas"/>
          <w:color w:val="5C5C5C"/>
          <w:sz w:val="21"/>
          <w:szCs w:val="21"/>
        </w:rPr>
      </w:pPr>
      <w:r w:rsidRPr="00FD394F">
        <w:rPr>
          <w:rFonts w:ascii="Consolas" w:hAnsi="Consolas" w:cs="Consolas"/>
          <w:color w:val="5C5C5C"/>
          <w:sz w:val="21"/>
          <w:szCs w:val="21"/>
        </w:rPr>
        <w:t>    </w:t>
      </w:r>
      <w:proofErr w:type="spellStart"/>
      <w:r w:rsidRPr="00FD394F">
        <w:rPr>
          <w:rFonts w:ascii="Consolas" w:hAnsi="Consolas" w:cs="Consolas"/>
          <w:color w:val="A626A4"/>
          <w:sz w:val="21"/>
          <w:szCs w:val="21"/>
        </w:rPr>
        <w:t>this</w:t>
      </w:r>
      <w:r w:rsidRPr="00FD394F">
        <w:rPr>
          <w:rFonts w:ascii="Consolas" w:hAnsi="Consolas" w:cs="Consolas"/>
          <w:color w:val="5C5C5C"/>
          <w:sz w:val="21"/>
          <w:szCs w:val="21"/>
        </w:rPr>
        <w:t>.start</w:t>
      </w:r>
      <w:proofErr w:type="spellEnd"/>
      <w:r w:rsidRPr="00FD394F">
        <w:rPr>
          <w:rFonts w:ascii="Consolas" w:hAnsi="Consolas" w:cs="Consolas"/>
          <w:color w:val="5C5C5C"/>
          <w:sz w:val="21"/>
          <w:szCs w:val="21"/>
        </w:rPr>
        <w:t> = </w:t>
      </w:r>
      <w:r w:rsidRPr="00FD394F">
        <w:rPr>
          <w:rFonts w:ascii="Consolas" w:hAnsi="Consolas" w:cs="Consolas"/>
          <w:color w:val="A626A4"/>
          <w:sz w:val="21"/>
          <w:szCs w:val="21"/>
        </w:rPr>
        <w:t>function</w:t>
      </w:r>
      <w:r w:rsidRPr="00FD394F">
        <w:rPr>
          <w:rFonts w:ascii="Consolas" w:hAnsi="Consolas" w:cs="Consolas"/>
          <w:color w:val="5C5C5C"/>
          <w:sz w:val="21"/>
          <w:szCs w:val="21"/>
        </w:rPr>
        <w:t>() {</w:t>
      </w:r>
    </w:p>
    <w:p w14:paraId="11B37455" w14:textId="77777777" w:rsidR="00FD394F" w:rsidRPr="00FD394F" w:rsidRDefault="00FD394F" w:rsidP="00FD394F">
      <w:pPr>
        <w:numPr>
          <w:ilvl w:val="0"/>
          <w:numId w:val="5"/>
        </w:numPr>
        <w:pBdr>
          <w:left w:val="single" w:sz="18" w:space="0" w:color="6CE26C"/>
        </w:pBdr>
        <w:shd w:val="clear" w:color="auto" w:fill="F8F8F8"/>
        <w:spacing w:line="270" w:lineRule="atLeast"/>
        <w:ind w:left="1395"/>
        <w:rPr>
          <w:rFonts w:ascii="Consolas" w:hAnsi="Consolas" w:cs="Consolas"/>
          <w:color w:val="5C5C5C"/>
          <w:sz w:val="21"/>
          <w:szCs w:val="21"/>
        </w:rPr>
      </w:pPr>
      <w:r w:rsidRPr="00FD394F">
        <w:rPr>
          <w:rFonts w:ascii="Consolas" w:hAnsi="Consolas" w:cs="Consolas"/>
          <w:color w:val="5C5C5C"/>
          <w:sz w:val="21"/>
          <w:szCs w:val="21"/>
        </w:rPr>
        <w:t>      </w:t>
      </w:r>
      <w:r w:rsidRPr="00FD394F">
        <w:rPr>
          <w:rFonts w:ascii="Consolas" w:hAnsi="Consolas" w:cs="Consolas"/>
          <w:color w:val="C18401"/>
          <w:sz w:val="21"/>
          <w:szCs w:val="21"/>
        </w:rPr>
        <w:t>console</w:t>
      </w:r>
      <w:r w:rsidRPr="00FD394F">
        <w:rPr>
          <w:rFonts w:ascii="Consolas" w:hAnsi="Consolas" w:cs="Consolas"/>
          <w:color w:val="5C5C5C"/>
          <w:sz w:val="21"/>
          <w:szCs w:val="21"/>
        </w:rPr>
        <w:t>.log(</w:t>
      </w:r>
      <w:r w:rsidRPr="00FD394F">
        <w:rPr>
          <w:rFonts w:ascii="Consolas" w:hAnsi="Consolas" w:cs="Consolas"/>
          <w:color w:val="50A14F"/>
          <w:sz w:val="21"/>
          <w:szCs w:val="21"/>
        </w:rPr>
        <w:t>'Basic car started.'</w:t>
      </w:r>
      <w:r w:rsidRPr="00FD394F">
        <w:rPr>
          <w:rFonts w:ascii="Consolas" w:hAnsi="Consolas" w:cs="Consolas"/>
          <w:color w:val="5C5C5C"/>
          <w:sz w:val="21"/>
          <w:szCs w:val="21"/>
        </w:rPr>
        <w:t>);</w:t>
      </w:r>
    </w:p>
    <w:p w14:paraId="2C82A524" w14:textId="77777777" w:rsidR="00FD394F" w:rsidRPr="00FD394F" w:rsidRDefault="00FD394F" w:rsidP="00FD394F">
      <w:pPr>
        <w:numPr>
          <w:ilvl w:val="0"/>
          <w:numId w:val="5"/>
        </w:numPr>
        <w:pBdr>
          <w:left w:val="single" w:sz="18" w:space="0" w:color="6CE26C"/>
        </w:pBdr>
        <w:shd w:val="clear" w:color="auto" w:fill="FFFFFF"/>
        <w:spacing w:line="270" w:lineRule="atLeast"/>
        <w:ind w:left="1395"/>
        <w:rPr>
          <w:rFonts w:ascii="Consolas" w:hAnsi="Consolas" w:cs="Consolas"/>
          <w:color w:val="5C5C5C"/>
          <w:sz w:val="21"/>
          <w:szCs w:val="21"/>
        </w:rPr>
      </w:pPr>
      <w:r w:rsidRPr="00FD394F">
        <w:rPr>
          <w:rFonts w:ascii="Consolas" w:hAnsi="Consolas" w:cs="Consolas"/>
          <w:color w:val="5C5C5C"/>
          <w:sz w:val="21"/>
          <w:szCs w:val="21"/>
        </w:rPr>
        <w:t>    };</w:t>
      </w:r>
    </w:p>
    <w:p w14:paraId="2B061BC3" w14:textId="77777777" w:rsidR="00FD394F" w:rsidRPr="00FD394F" w:rsidRDefault="00FD394F" w:rsidP="00FD394F">
      <w:pPr>
        <w:numPr>
          <w:ilvl w:val="0"/>
          <w:numId w:val="5"/>
        </w:numPr>
        <w:pBdr>
          <w:left w:val="single" w:sz="18" w:space="0" w:color="6CE26C"/>
        </w:pBdr>
        <w:shd w:val="clear" w:color="auto" w:fill="F8F8F8"/>
        <w:spacing w:line="270" w:lineRule="atLeast"/>
        <w:ind w:left="1395"/>
        <w:rPr>
          <w:rFonts w:ascii="Consolas" w:hAnsi="Consolas" w:cs="Consolas"/>
          <w:color w:val="5C5C5C"/>
          <w:sz w:val="21"/>
          <w:szCs w:val="21"/>
        </w:rPr>
      </w:pPr>
      <w:r w:rsidRPr="00FD394F">
        <w:rPr>
          <w:rFonts w:ascii="Consolas" w:hAnsi="Consolas" w:cs="Consolas"/>
          <w:color w:val="5C5C5C"/>
          <w:sz w:val="21"/>
          <w:szCs w:val="21"/>
        </w:rPr>
        <w:t>  }</w:t>
      </w:r>
    </w:p>
    <w:p w14:paraId="2463DED5" w14:textId="77777777" w:rsidR="00FD394F" w:rsidRPr="00FD394F" w:rsidRDefault="00FD394F" w:rsidP="00FD394F">
      <w:pPr>
        <w:numPr>
          <w:ilvl w:val="0"/>
          <w:numId w:val="5"/>
        </w:numPr>
        <w:pBdr>
          <w:left w:val="single" w:sz="18" w:space="0" w:color="6CE26C"/>
        </w:pBdr>
        <w:shd w:val="clear" w:color="auto" w:fill="FFFFFF"/>
        <w:spacing w:line="270" w:lineRule="atLeast"/>
        <w:ind w:left="1395"/>
        <w:rPr>
          <w:rFonts w:ascii="Consolas" w:hAnsi="Consolas" w:cs="Consolas"/>
          <w:color w:val="5C5C5C"/>
          <w:sz w:val="21"/>
          <w:szCs w:val="21"/>
        </w:rPr>
      </w:pPr>
      <w:r w:rsidRPr="00FD394F">
        <w:rPr>
          <w:rFonts w:ascii="Consolas" w:hAnsi="Consolas" w:cs="Consolas"/>
          <w:color w:val="5C5C5C"/>
          <w:sz w:val="21"/>
          <w:szCs w:val="21"/>
        </w:rPr>
        <w:t>}</w:t>
      </w:r>
    </w:p>
    <w:p w14:paraId="266866CD" w14:textId="77777777" w:rsidR="00FD394F" w:rsidRPr="00FD394F" w:rsidRDefault="00FD394F" w:rsidP="00FD394F">
      <w:pPr>
        <w:numPr>
          <w:ilvl w:val="0"/>
          <w:numId w:val="5"/>
        </w:numPr>
        <w:pBdr>
          <w:left w:val="single" w:sz="18" w:space="0" w:color="6CE26C"/>
        </w:pBdr>
        <w:shd w:val="clear" w:color="auto" w:fill="F8F8F8"/>
        <w:spacing w:line="270" w:lineRule="atLeast"/>
        <w:ind w:left="1395"/>
        <w:rPr>
          <w:rFonts w:ascii="Consolas" w:hAnsi="Consolas" w:cs="Consolas"/>
          <w:color w:val="5C5C5C"/>
          <w:sz w:val="21"/>
          <w:szCs w:val="21"/>
        </w:rPr>
      </w:pPr>
    </w:p>
    <w:p w14:paraId="0E3C7CA6" w14:textId="77777777" w:rsidR="00FD394F" w:rsidRPr="00FD394F" w:rsidRDefault="00FD394F" w:rsidP="00FD394F">
      <w:pPr>
        <w:numPr>
          <w:ilvl w:val="0"/>
          <w:numId w:val="5"/>
        </w:numPr>
        <w:pBdr>
          <w:left w:val="single" w:sz="18" w:space="0" w:color="6CE26C"/>
        </w:pBdr>
        <w:shd w:val="clear" w:color="auto" w:fill="FFFFFF"/>
        <w:spacing w:line="270" w:lineRule="atLeast"/>
        <w:ind w:left="1395"/>
        <w:rPr>
          <w:rFonts w:ascii="Consolas" w:hAnsi="Consolas" w:cs="Consolas"/>
          <w:color w:val="5C5C5C"/>
          <w:sz w:val="21"/>
          <w:szCs w:val="21"/>
        </w:rPr>
      </w:pPr>
      <w:r w:rsidRPr="00FD394F">
        <w:rPr>
          <w:rFonts w:ascii="Consolas" w:hAnsi="Consolas" w:cs="Consolas"/>
          <w:color w:val="A626A4"/>
          <w:sz w:val="21"/>
          <w:szCs w:val="21"/>
        </w:rPr>
        <w:t>class</w:t>
      </w:r>
      <w:r w:rsidRPr="00FD394F">
        <w:rPr>
          <w:rFonts w:ascii="Consolas" w:hAnsi="Consolas" w:cs="Consolas"/>
          <w:color w:val="5C5C5C"/>
          <w:sz w:val="21"/>
          <w:szCs w:val="21"/>
        </w:rPr>
        <w:t> </w:t>
      </w:r>
      <w:proofErr w:type="spellStart"/>
      <w:r w:rsidRPr="00FD394F">
        <w:rPr>
          <w:rFonts w:ascii="Consolas" w:hAnsi="Consolas" w:cs="Consolas"/>
          <w:color w:val="C18401"/>
          <w:sz w:val="21"/>
          <w:szCs w:val="21"/>
        </w:rPr>
        <w:t>LuxuryCar</w:t>
      </w:r>
      <w:proofErr w:type="spellEnd"/>
      <w:r w:rsidRPr="00FD394F">
        <w:rPr>
          <w:rFonts w:ascii="Consolas" w:hAnsi="Consolas" w:cs="Consolas"/>
          <w:color w:val="5C5C5C"/>
          <w:sz w:val="21"/>
          <w:szCs w:val="21"/>
        </w:rPr>
        <w:t> {</w:t>
      </w:r>
    </w:p>
    <w:p w14:paraId="4186AC4B" w14:textId="77777777" w:rsidR="00FD394F" w:rsidRPr="00FD394F" w:rsidRDefault="00FD394F" w:rsidP="00FD394F">
      <w:pPr>
        <w:numPr>
          <w:ilvl w:val="0"/>
          <w:numId w:val="5"/>
        </w:numPr>
        <w:pBdr>
          <w:left w:val="single" w:sz="18" w:space="0" w:color="6CE26C"/>
        </w:pBdr>
        <w:shd w:val="clear" w:color="auto" w:fill="F8F8F8"/>
        <w:spacing w:line="270" w:lineRule="atLeast"/>
        <w:ind w:left="1395"/>
        <w:rPr>
          <w:rFonts w:ascii="Consolas" w:hAnsi="Consolas" w:cs="Consolas"/>
          <w:color w:val="5C5C5C"/>
          <w:sz w:val="21"/>
          <w:szCs w:val="21"/>
        </w:rPr>
      </w:pPr>
      <w:r w:rsidRPr="00FD394F">
        <w:rPr>
          <w:rFonts w:ascii="Consolas" w:hAnsi="Consolas" w:cs="Consolas"/>
          <w:color w:val="5C5C5C"/>
          <w:sz w:val="21"/>
          <w:szCs w:val="21"/>
        </w:rPr>
        <w:t>  </w:t>
      </w:r>
      <w:r w:rsidRPr="00FD394F">
        <w:rPr>
          <w:rFonts w:ascii="Consolas" w:hAnsi="Consolas" w:cs="Consolas"/>
          <w:color w:val="A626A4"/>
          <w:sz w:val="21"/>
          <w:szCs w:val="21"/>
        </w:rPr>
        <w:t>constructor</w:t>
      </w:r>
      <w:r w:rsidRPr="00FD394F">
        <w:rPr>
          <w:rFonts w:ascii="Consolas" w:hAnsi="Consolas" w:cs="Consolas"/>
          <w:color w:val="5C5C5C"/>
          <w:sz w:val="21"/>
          <w:szCs w:val="21"/>
        </w:rPr>
        <w:t>() {</w:t>
      </w:r>
    </w:p>
    <w:p w14:paraId="668C97BB" w14:textId="77777777" w:rsidR="00FD394F" w:rsidRPr="00FD394F" w:rsidRDefault="00FD394F" w:rsidP="00FD394F">
      <w:pPr>
        <w:numPr>
          <w:ilvl w:val="0"/>
          <w:numId w:val="5"/>
        </w:numPr>
        <w:pBdr>
          <w:left w:val="single" w:sz="18" w:space="0" w:color="6CE26C"/>
        </w:pBdr>
        <w:shd w:val="clear" w:color="auto" w:fill="FFFFFF"/>
        <w:spacing w:line="270" w:lineRule="atLeast"/>
        <w:ind w:left="1395"/>
        <w:rPr>
          <w:rFonts w:ascii="Consolas" w:hAnsi="Consolas" w:cs="Consolas"/>
          <w:color w:val="5C5C5C"/>
          <w:sz w:val="21"/>
          <w:szCs w:val="21"/>
        </w:rPr>
      </w:pPr>
      <w:r w:rsidRPr="00FD394F">
        <w:rPr>
          <w:rFonts w:ascii="Consolas" w:hAnsi="Consolas" w:cs="Consolas"/>
          <w:color w:val="5C5C5C"/>
          <w:sz w:val="21"/>
          <w:szCs w:val="21"/>
        </w:rPr>
        <w:t>    </w:t>
      </w:r>
      <w:proofErr w:type="spellStart"/>
      <w:r w:rsidRPr="00FD394F">
        <w:rPr>
          <w:rFonts w:ascii="Consolas" w:hAnsi="Consolas" w:cs="Consolas"/>
          <w:color w:val="A626A4"/>
          <w:sz w:val="21"/>
          <w:szCs w:val="21"/>
        </w:rPr>
        <w:t>this</w:t>
      </w:r>
      <w:r w:rsidRPr="00FD394F">
        <w:rPr>
          <w:rFonts w:ascii="Consolas" w:hAnsi="Consolas" w:cs="Consolas"/>
          <w:color w:val="5C5C5C"/>
          <w:sz w:val="21"/>
          <w:szCs w:val="21"/>
        </w:rPr>
        <w:t>.start</w:t>
      </w:r>
      <w:proofErr w:type="spellEnd"/>
      <w:r w:rsidRPr="00FD394F">
        <w:rPr>
          <w:rFonts w:ascii="Consolas" w:hAnsi="Consolas" w:cs="Consolas"/>
          <w:color w:val="5C5C5C"/>
          <w:sz w:val="21"/>
          <w:szCs w:val="21"/>
        </w:rPr>
        <w:t> = </w:t>
      </w:r>
      <w:r w:rsidRPr="00FD394F">
        <w:rPr>
          <w:rFonts w:ascii="Consolas" w:hAnsi="Consolas" w:cs="Consolas"/>
          <w:color w:val="A626A4"/>
          <w:sz w:val="21"/>
          <w:szCs w:val="21"/>
        </w:rPr>
        <w:t>function</w:t>
      </w:r>
      <w:r w:rsidRPr="00FD394F">
        <w:rPr>
          <w:rFonts w:ascii="Consolas" w:hAnsi="Consolas" w:cs="Consolas"/>
          <w:color w:val="5C5C5C"/>
          <w:sz w:val="21"/>
          <w:szCs w:val="21"/>
        </w:rPr>
        <w:t>() {</w:t>
      </w:r>
    </w:p>
    <w:p w14:paraId="3AA5BCA5" w14:textId="77777777" w:rsidR="00FD394F" w:rsidRPr="00FD394F" w:rsidRDefault="00FD394F" w:rsidP="00FD394F">
      <w:pPr>
        <w:numPr>
          <w:ilvl w:val="0"/>
          <w:numId w:val="5"/>
        </w:numPr>
        <w:pBdr>
          <w:left w:val="single" w:sz="18" w:space="0" w:color="6CE26C"/>
        </w:pBdr>
        <w:shd w:val="clear" w:color="auto" w:fill="F8F8F8"/>
        <w:spacing w:line="270" w:lineRule="atLeast"/>
        <w:ind w:left="1395"/>
        <w:rPr>
          <w:rFonts w:ascii="Consolas" w:hAnsi="Consolas" w:cs="Consolas"/>
          <w:color w:val="5C5C5C"/>
          <w:sz w:val="21"/>
          <w:szCs w:val="21"/>
        </w:rPr>
      </w:pPr>
      <w:r w:rsidRPr="00FD394F">
        <w:rPr>
          <w:rFonts w:ascii="Consolas" w:hAnsi="Consolas" w:cs="Consolas"/>
          <w:color w:val="5C5C5C"/>
          <w:sz w:val="21"/>
          <w:szCs w:val="21"/>
        </w:rPr>
        <w:t>      </w:t>
      </w:r>
      <w:r w:rsidRPr="00FD394F">
        <w:rPr>
          <w:rFonts w:ascii="Consolas" w:hAnsi="Consolas" w:cs="Consolas"/>
          <w:color w:val="C18401"/>
          <w:sz w:val="21"/>
          <w:szCs w:val="21"/>
        </w:rPr>
        <w:t>console</w:t>
      </w:r>
      <w:r w:rsidRPr="00FD394F">
        <w:rPr>
          <w:rFonts w:ascii="Consolas" w:hAnsi="Consolas" w:cs="Consolas"/>
          <w:color w:val="5C5C5C"/>
          <w:sz w:val="21"/>
          <w:szCs w:val="21"/>
        </w:rPr>
        <w:t>.log(</w:t>
      </w:r>
      <w:r w:rsidRPr="00FD394F">
        <w:rPr>
          <w:rFonts w:ascii="Consolas" w:hAnsi="Consolas" w:cs="Consolas"/>
          <w:color w:val="50A14F"/>
          <w:sz w:val="21"/>
          <w:szCs w:val="21"/>
        </w:rPr>
        <w:t>'Luxury car started.'</w:t>
      </w:r>
      <w:r w:rsidRPr="00FD394F">
        <w:rPr>
          <w:rFonts w:ascii="Consolas" w:hAnsi="Consolas" w:cs="Consolas"/>
          <w:color w:val="5C5C5C"/>
          <w:sz w:val="21"/>
          <w:szCs w:val="21"/>
        </w:rPr>
        <w:t>);</w:t>
      </w:r>
    </w:p>
    <w:p w14:paraId="0342EC5F" w14:textId="77777777" w:rsidR="00FD394F" w:rsidRPr="00FD394F" w:rsidRDefault="00FD394F" w:rsidP="00FD394F">
      <w:pPr>
        <w:numPr>
          <w:ilvl w:val="0"/>
          <w:numId w:val="5"/>
        </w:numPr>
        <w:pBdr>
          <w:left w:val="single" w:sz="18" w:space="0" w:color="6CE26C"/>
        </w:pBdr>
        <w:shd w:val="clear" w:color="auto" w:fill="FFFFFF"/>
        <w:spacing w:line="270" w:lineRule="atLeast"/>
        <w:ind w:left="1395"/>
        <w:rPr>
          <w:rFonts w:ascii="Consolas" w:hAnsi="Consolas" w:cs="Consolas"/>
          <w:color w:val="5C5C5C"/>
          <w:sz w:val="21"/>
          <w:szCs w:val="21"/>
        </w:rPr>
      </w:pPr>
      <w:r w:rsidRPr="00FD394F">
        <w:rPr>
          <w:rFonts w:ascii="Consolas" w:hAnsi="Consolas" w:cs="Consolas"/>
          <w:color w:val="5C5C5C"/>
          <w:sz w:val="21"/>
          <w:szCs w:val="21"/>
        </w:rPr>
        <w:t>    };</w:t>
      </w:r>
    </w:p>
    <w:p w14:paraId="3972B79A" w14:textId="77777777" w:rsidR="00FD394F" w:rsidRPr="00FD394F" w:rsidRDefault="00FD394F" w:rsidP="00FD394F">
      <w:pPr>
        <w:numPr>
          <w:ilvl w:val="0"/>
          <w:numId w:val="5"/>
        </w:numPr>
        <w:pBdr>
          <w:left w:val="single" w:sz="18" w:space="0" w:color="6CE26C"/>
        </w:pBdr>
        <w:shd w:val="clear" w:color="auto" w:fill="F8F8F8"/>
        <w:spacing w:line="270" w:lineRule="atLeast"/>
        <w:ind w:left="1395"/>
        <w:rPr>
          <w:rFonts w:ascii="Consolas" w:hAnsi="Consolas" w:cs="Consolas"/>
          <w:color w:val="5C5C5C"/>
          <w:sz w:val="21"/>
          <w:szCs w:val="21"/>
        </w:rPr>
      </w:pPr>
    </w:p>
    <w:p w14:paraId="00FA668B" w14:textId="77777777" w:rsidR="00FD394F" w:rsidRPr="00FD394F" w:rsidRDefault="00FD394F" w:rsidP="00FD394F">
      <w:pPr>
        <w:numPr>
          <w:ilvl w:val="0"/>
          <w:numId w:val="5"/>
        </w:numPr>
        <w:pBdr>
          <w:left w:val="single" w:sz="18" w:space="0" w:color="6CE26C"/>
        </w:pBdr>
        <w:shd w:val="clear" w:color="auto" w:fill="FFFFFF"/>
        <w:spacing w:line="270" w:lineRule="atLeast"/>
        <w:ind w:left="1395"/>
        <w:rPr>
          <w:rFonts w:ascii="Consolas" w:hAnsi="Consolas" w:cs="Consolas"/>
          <w:color w:val="5C5C5C"/>
          <w:sz w:val="21"/>
          <w:szCs w:val="21"/>
        </w:rPr>
      </w:pPr>
      <w:r w:rsidRPr="00FD394F">
        <w:rPr>
          <w:rFonts w:ascii="Consolas" w:hAnsi="Consolas" w:cs="Consolas"/>
          <w:color w:val="5C5C5C"/>
          <w:sz w:val="21"/>
          <w:szCs w:val="21"/>
        </w:rPr>
        <w:t>    </w:t>
      </w:r>
      <w:proofErr w:type="spellStart"/>
      <w:r w:rsidRPr="00FD394F">
        <w:rPr>
          <w:rFonts w:ascii="Consolas" w:hAnsi="Consolas" w:cs="Consolas"/>
          <w:color w:val="A626A4"/>
          <w:sz w:val="21"/>
          <w:szCs w:val="21"/>
        </w:rPr>
        <w:t>this</w:t>
      </w:r>
      <w:r w:rsidRPr="00FD394F">
        <w:rPr>
          <w:rFonts w:ascii="Consolas" w:hAnsi="Consolas" w:cs="Consolas"/>
          <w:color w:val="5C5C5C"/>
          <w:sz w:val="21"/>
          <w:szCs w:val="21"/>
        </w:rPr>
        <w:t>.performLuxuryAction</w:t>
      </w:r>
      <w:proofErr w:type="spellEnd"/>
      <w:r w:rsidRPr="00FD394F">
        <w:rPr>
          <w:rFonts w:ascii="Consolas" w:hAnsi="Consolas" w:cs="Consolas"/>
          <w:color w:val="5C5C5C"/>
          <w:sz w:val="21"/>
          <w:szCs w:val="21"/>
        </w:rPr>
        <w:t> = </w:t>
      </w:r>
      <w:r w:rsidRPr="00FD394F">
        <w:rPr>
          <w:rFonts w:ascii="Consolas" w:hAnsi="Consolas" w:cs="Consolas"/>
          <w:color w:val="A626A4"/>
          <w:sz w:val="21"/>
          <w:szCs w:val="21"/>
        </w:rPr>
        <w:t>function</w:t>
      </w:r>
      <w:r w:rsidRPr="00FD394F">
        <w:rPr>
          <w:rFonts w:ascii="Consolas" w:hAnsi="Consolas" w:cs="Consolas"/>
          <w:color w:val="5C5C5C"/>
          <w:sz w:val="21"/>
          <w:szCs w:val="21"/>
        </w:rPr>
        <w:t>() {</w:t>
      </w:r>
    </w:p>
    <w:p w14:paraId="213C9394" w14:textId="77777777" w:rsidR="00FD394F" w:rsidRPr="00FD394F" w:rsidRDefault="00FD394F" w:rsidP="00FD394F">
      <w:pPr>
        <w:numPr>
          <w:ilvl w:val="0"/>
          <w:numId w:val="5"/>
        </w:numPr>
        <w:pBdr>
          <w:left w:val="single" w:sz="18" w:space="0" w:color="6CE26C"/>
        </w:pBdr>
        <w:shd w:val="clear" w:color="auto" w:fill="F8F8F8"/>
        <w:spacing w:line="270" w:lineRule="atLeast"/>
        <w:ind w:left="1395"/>
        <w:rPr>
          <w:rFonts w:ascii="Consolas" w:hAnsi="Consolas" w:cs="Consolas"/>
          <w:color w:val="5C5C5C"/>
          <w:sz w:val="21"/>
          <w:szCs w:val="21"/>
        </w:rPr>
      </w:pPr>
      <w:r w:rsidRPr="00FD394F">
        <w:rPr>
          <w:rFonts w:ascii="Consolas" w:hAnsi="Consolas" w:cs="Consolas"/>
          <w:color w:val="5C5C5C"/>
          <w:sz w:val="21"/>
          <w:szCs w:val="21"/>
        </w:rPr>
        <w:t>      </w:t>
      </w:r>
      <w:r w:rsidRPr="00FD394F">
        <w:rPr>
          <w:rFonts w:ascii="Consolas" w:hAnsi="Consolas" w:cs="Consolas"/>
          <w:color w:val="C18401"/>
          <w:sz w:val="21"/>
          <w:szCs w:val="21"/>
        </w:rPr>
        <w:t>console</w:t>
      </w:r>
      <w:r w:rsidRPr="00FD394F">
        <w:rPr>
          <w:rFonts w:ascii="Consolas" w:hAnsi="Consolas" w:cs="Consolas"/>
          <w:color w:val="5C5C5C"/>
          <w:sz w:val="21"/>
          <w:szCs w:val="21"/>
        </w:rPr>
        <w:t>.log(</w:t>
      </w:r>
      <w:r w:rsidRPr="00FD394F">
        <w:rPr>
          <w:rFonts w:ascii="Consolas" w:hAnsi="Consolas" w:cs="Consolas"/>
          <w:color w:val="50A14F"/>
          <w:sz w:val="21"/>
          <w:szCs w:val="21"/>
        </w:rPr>
        <w:t>'Performing luxury action.'</w:t>
      </w:r>
      <w:r w:rsidRPr="00FD394F">
        <w:rPr>
          <w:rFonts w:ascii="Consolas" w:hAnsi="Consolas" w:cs="Consolas"/>
          <w:color w:val="5C5C5C"/>
          <w:sz w:val="21"/>
          <w:szCs w:val="21"/>
        </w:rPr>
        <w:t>);</w:t>
      </w:r>
    </w:p>
    <w:p w14:paraId="2BF64745" w14:textId="77777777" w:rsidR="00FD394F" w:rsidRPr="00FD394F" w:rsidRDefault="00FD394F" w:rsidP="00FD394F">
      <w:pPr>
        <w:numPr>
          <w:ilvl w:val="0"/>
          <w:numId w:val="5"/>
        </w:numPr>
        <w:pBdr>
          <w:left w:val="single" w:sz="18" w:space="0" w:color="6CE26C"/>
        </w:pBdr>
        <w:shd w:val="clear" w:color="auto" w:fill="FFFFFF"/>
        <w:spacing w:line="270" w:lineRule="atLeast"/>
        <w:ind w:left="1395"/>
        <w:rPr>
          <w:rFonts w:ascii="Consolas" w:hAnsi="Consolas" w:cs="Consolas"/>
          <w:color w:val="5C5C5C"/>
          <w:sz w:val="21"/>
          <w:szCs w:val="21"/>
        </w:rPr>
      </w:pPr>
      <w:r w:rsidRPr="00FD394F">
        <w:rPr>
          <w:rFonts w:ascii="Consolas" w:hAnsi="Consolas" w:cs="Consolas"/>
          <w:color w:val="5C5C5C"/>
          <w:sz w:val="21"/>
          <w:szCs w:val="21"/>
        </w:rPr>
        <w:t>    };</w:t>
      </w:r>
    </w:p>
    <w:p w14:paraId="2218F161" w14:textId="77777777" w:rsidR="00FD394F" w:rsidRPr="00FD394F" w:rsidRDefault="00FD394F" w:rsidP="00FD394F">
      <w:pPr>
        <w:numPr>
          <w:ilvl w:val="0"/>
          <w:numId w:val="5"/>
        </w:numPr>
        <w:pBdr>
          <w:left w:val="single" w:sz="18" w:space="0" w:color="6CE26C"/>
        </w:pBdr>
        <w:shd w:val="clear" w:color="auto" w:fill="F8F8F8"/>
        <w:spacing w:line="270" w:lineRule="atLeast"/>
        <w:ind w:left="1395"/>
        <w:rPr>
          <w:rFonts w:ascii="Consolas" w:hAnsi="Consolas" w:cs="Consolas"/>
          <w:color w:val="5C5C5C"/>
          <w:sz w:val="21"/>
          <w:szCs w:val="21"/>
        </w:rPr>
      </w:pPr>
      <w:r w:rsidRPr="00FD394F">
        <w:rPr>
          <w:rFonts w:ascii="Consolas" w:hAnsi="Consolas" w:cs="Consolas"/>
          <w:color w:val="5C5C5C"/>
          <w:sz w:val="21"/>
          <w:szCs w:val="21"/>
        </w:rPr>
        <w:t>  }</w:t>
      </w:r>
    </w:p>
    <w:p w14:paraId="31F0E720" w14:textId="77777777" w:rsidR="00FD394F" w:rsidRPr="00FD394F" w:rsidRDefault="00FD394F" w:rsidP="00FD394F">
      <w:pPr>
        <w:numPr>
          <w:ilvl w:val="0"/>
          <w:numId w:val="5"/>
        </w:numPr>
        <w:pBdr>
          <w:left w:val="single" w:sz="18" w:space="0" w:color="6CE26C"/>
        </w:pBdr>
        <w:shd w:val="clear" w:color="auto" w:fill="FFFFFF"/>
        <w:spacing w:line="270" w:lineRule="atLeast"/>
        <w:ind w:left="1395"/>
        <w:rPr>
          <w:rFonts w:ascii="Consolas" w:hAnsi="Consolas" w:cs="Consolas"/>
          <w:color w:val="5C5C5C"/>
          <w:sz w:val="21"/>
          <w:szCs w:val="21"/>
        </w:rPr>
      </w:pPr>
      <w:r w:rsidRPr="00FD394F">
        <w:rPr>
          <w:rFonts w:ascii="Consolas" w:hAnsi="Consolas" w:cs="Consolas"/>
          <w:color w:val="5C5C5C"/>
          <w:sz w:val="21"/>
          <w:szCs w:val="21"/>
        </w:rPr>
        <w:t>}</w:t>
      </w:r>
    </w:p>
    <w:p w14:paraId="01DF8065" w14:textId="77777777" w:rsidR="00FD394F" w:rsidRPr="00FD394F" w:rsidRDefault="00FD394F" w:rsidP="00FD394F">
      <w:pPr>
        <w:numPr>
          <w:ilvl w:val="0"/>
          <w:numId w:val="5"/>
        </w:numPr>
        <w:pBdr>
          <w:left w:val="single" w:sz="18" w:space="0" w:color="6CE26C"/>
        </w:pBdr>
        <w:shd w:val="clear" w:color="auto" w:fill="F8F8F8"/>
        <w:spacing w:line="270" w:lineRule="atLeast"/>
        <w:ind w:left="1395"/>
        <w:rPr>
          <w:rFonts w:ascii="Consolas" w:hAnsi="Consolas" w:cs="Consolas"/>
          <w:color w:val="5C5C5C"/>
          <w:sz w:val="21"/>
          <w:szCs w:val="21"/>
        </w:rPr>
      </w:pPr>
    </w:p>
    <w:p w14:paraId="764D62A4" w14:textId="77777777" w:rsidR="00FD394F" w:rsidRPr="00FD394F" w:rsidRDefault="00FD394F" w:rsidP="00FD394F">
      <w:pPr>
        <w:numPr>
          <w:ilvl w:val="0"/>
          <w:numId w:val="5"/>
        </w:numPr>
        <w:pBdr>
          <w:left w:val="single" w:sz="18" w:space="0" w:color="6CE26C"/>
        </w:pBdr>
        <w:shd w:val="clear" w:color="auto" w:fill="FFFFFF"/>
        <w:spacing w:line="270" w:lineRule="atLeast"/>
        <w:ind w:left="1395"/>
        <w:rPr>
          <w:rFonts w:ascii="Consolas" w:hAnsi="Consolas" w:cs="Consolas"/>
          <w:color w:val="5C5C5C"/>
          <w:sz w:val="21"/>
          <w:szCs w:val="21"/>
        </w:rPr>
      </w:pPr>
      <w:r w:rsidRPr="00FD394F">
        <w:rPr>
          <w:rFonts w:ascii="Consolas" w:hAnsi="Consolas" w:cs="Consolas"/>
          <w:i/>
          <w:iCs/>
          <w:color w:val="A0A1A7"/>
          <w:sz w:val="21"/>
          <w:szCs w:val="21"/>
        </w:rPr>
        <w:t>// Usage</w:t>
      </w:r>
    </w:p>
    <w:p w14:paraId="11CE1BC4" w14:textId="77777777" w:rsidR="00FD394F" w:rsidRPr="00FD394F" w:rsidRDefault="00FD394F" w:rsidP="00FD394F">
      <w:pPr>
        <w:numPr>
          <w:ilvl w:val="0"/>
          <w:numId w:val="5"/>
        </w:numPr>
        <w:pBdr>
          <w:left w:val="single" w:sz="18" w:space="0" w:color="6CE26C"/>
        </w:pBdr>
        <w:shd w:val="clear" w:color="auto" w:fill="F8F8F8"/>
        <w:spacing w:line="270" w:lineRule="atLeast"/>
        <w:ind w:left="1395"/>
        <w:rPr>
          <w:rFonts w:ascii="Consolas" w:hAnsi="Consolas" w:cs="Consolas"/>
          <w:color w:val="5C5C5C"/>
          <w:sz w:val="21"/>
          <w:szCs w:val="21"/>
        </w:rPr>
      </w:pPr>
      <w:r w:rsidRPr="00FD394F">
        <w:rPr>
          <w:rFonts w:ascii="Consolas" w:hAnsi="Consolas" w:cs="Consolas"/>
          <w:color w:val="A626A4"/>
          <w:sz w:val="21"/>
          <w:szCs w:val="21"/>
        </w:rPr>
        <w:t>const</w:t>
      </w:r>
      <w:r w:rsidRPr="00FD394F">
        <w:rPr>
          <w:rFonts w:ascii="Consolas" w:hAnsi="Consolas" w:cs="Consolas"/>
          <w:color w:val="5C5C5C"/>
          <w:sz w:val="21"/>
          <w:szCs w:val="21"/>
        </w:rPr>
        <w:t> car = </w:t>
      </w:r>
      <w:r w:rsidRPr="00FD394F">
        <w:rPr>
          <w:rFonts w:ascii="Consolas" w:hAnsi="Consolas" w:cs="Consolas"/>
          <w:color w:val="A626A4"/>
          <w:sz w:val="21"/>
          <w:szCs w:val="21"/>
        </w:rPr>
        <w:t>new</w:t>
      </w:r>
      <w:r w:rsidRPr="00FD394F">
        <w:rPr>
          <w:rFonts w:ascii="Consolas" w:hAnsi="Consolas" w:cs="Consolas"/>
          <w:color w:val="5C5C5C"/>
          <w:sz w:val="21"/>
          <w:szCs w:val="21"/>
        </w:rPr>
        <w:t> </w:t>
      </w:r>
      <w:proofErr w:type="spellStart"/>
      <w:r w:rsidRPr="00FD394F">
        <w:rPr>
          <w:rFonts w:ascii="Consolas" w:hAnsi="Consolas" w:cs="Consolas"/>
          <w:color w:val="5C5C5C"/>
          <w:sz w:val="21"/>
          <w:szCs w:val="21"/>
        </w:rPr>
        <w:t>LuxuryCar</w:t>
      </w:r>
      <w:proofErr w:type="spellEnd"/>
      <w:r w:rsidRPr="00FD394F">
        <w:rPr>
          <w:rFonts w:ascii="Consolas" w:hAnsi="Consolas" w:cs="Consolas"/>
          <w:color w:val="5C5C5C"/>
          <w:sz w:val="21"/>
          <w:szCs w:val="21"/>
        </w:rPr>
        <w:t>();</w:t>
      </w:r>
    </w:p>
    <w:p w14:paraId="2B0BE979" w14:textId="77777777" w:rsidR="00FD394F" w:rsidRPr="00FD394F" w:rsidRDefault="00FD394F" w:rsidP="00FD394F">
      <w:pPr>
        <w:numPr>
          <w:ilvl w:val="0"/>
          <w:numId w:val="5"/>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r w:rsidRPr="00FD394F">
        <w:rPr>
          <w:rFonts w:ascii="Consolas" w:hAnsi="Consolas" w:cs="Consolas"/>
          <w:color w:val="5C5C5C"/>
          <w:sz w:val="21"/>
          <w:szCs w:val="21"/>
        </w:rPr>
        <w:t>car.start</w:t>
      </w:r>
      <w:proofErr w:type="spellEnd"/>
      <w:r w:rsidRPr="00FD394F">
        <w:rPr>
          <w:rFonts w:ascii="Consolas" w:hAnsi="Consolas" w:cs="Consolas"/>
          <w:color w:val="5C5C5C"/>
          <w:sz w:val="21"/>
          <w:szCs w:val="21"/>
        </w:rPr>
        <w:t>();</w:t>
      </w:r>
    </w:p>
    <w:p w14:paraId="03089470" w14:textId="77777777" w:rsidR="00FD394F" w:rsidRPr="00FD394F" w:rsidRDefault="00FD394F" w:rsidP="00FD394F">
      <w:pPr>
        <w:numPr>
          <w:ilvl w:val="0"/>
          <w:numId w:val="5"/>
        </w:numPr>
        <w:pBdr>
          <w:left w:val="single" w:sz="18" w:space="0" w:color="6CE26C"/>
        </w:pBdr>
        <w:shd w:val="clear" w:color="auto" w:fill="F8F8F8"/>
        <w:spacing w:line="270" w:lineRule="atLeast"/>
        <w:ind w:left="1395"/>
        <w:rPr>
          <w:rFonts w:ascii="Consolas" w:hAnsi="Consolas" w:cs="Consolas"/>
          <w:color w:val="5C5C5C"/>
          <w:sz w:val="21"/>
          <w:szCs w:val="21"/>
        </w:rPr>
      </w:pPr>
      <w:r w:rsidRPr="00FD394F">
        <w:rPr>
          <w:rFonts w:ascii="Consolas" w:hAnsi="Consolas" w:cs="Consolas"/>
          <w:color w:val="5C5C5C"/>
          <w:sz w:val="21"/>
          <w:szCs w:val="21"/>
        </w:rPr>
        <w:t>car.performLuxuryAction(); </w:t>
      </w:r>
      <w:r w:rsidRPr="00FD394F">
        <w:rPr>
          <w:rFonts w:ascii="Consolas" w:hAnsi="Consolas" w:cs="Consolas"/>
          <w:i/>
          <w:iCs/>
          <w:color w:val="A0A1A7"/>
          <w:sz w:val="21"/>
          <w:szCs w:val="21"/>
        </w:rPr>
        <w:t>// Throws an error if used with BasicCar</w:t>
      </w:r>
    </w:p>
    <w:p w14:paraId="0A0357F6" w14:textId="77777777" w:rsidR="008C5E85" w:rsidRDefault="008C5E85" w:rsidP="00FD2C50">
      <w:pPr>
        <w:pStyle w:val="Heading3BPBHEB"/>
      </w:pPr>
      <w:r>
        <w:t>Code Issue</w:t>
      </w:r>
    </w:p>
    <w:p w14:paraId="547C0AE9" w14:textId="2BADEBA8" w:rsidR="00FD201B" w:rsidRDefault="00030302" w:rsidP="00FD2C50">
      <w:pPr>
        <w:pStyle w:val="NormalBPBHEB"/>
      </w:pPr>
      <w:r>
        <w:t xml:space="preserve">Since we looked at the creational design patterns in the preceding chapter, we might have noticed the glaring mistake of not having a link between the two classes </w:t>
      </w:r>
      <w:proofErr w:type="spellStart"/>
      <w:r w:rsidRPr="00030302">
        <w:rPr>
          <w:rStyle w:val="CodeinTextBPBHEBChar"/>
        </w:rPr>
        <w:t>BasicCar</w:t>
      </w:r>
      <w:proofErr w:type="spellEnd"/>
      <w:r>
        <w:t xml:space="preserve"> and </w:t>
      </w:r>
      <w:proofErr w:type="spellStart"/>
      <w:r w:rsidRPr="00030302">
        <w:rPr>
          <w:rStyle w:val="CodeinTextBPBHEBChar"/>
        </w:rPr>
        <w:t>LuxuryCar</w:t>
      </w:r>
      <w:proofErr w:type="spellEnd"/>
      <w:r>
        <w:t xml:space="preserve">. Lack of a common interface makes it </w:t>
      </w:r>
      <w:r w:rsidRPr="00030302">
        <w:t>challenging to use different car types interchangeably.</w:t>
      </w:r>
    </w:p>
    <w:p w14:paraId="6E8F2554" w14:textId="77777777" w:rsidR="00030302" w:rsidRDefault="00030302" w:rsidP="00FD2C50">
      <w:pPr>
        <w:pStyle w:val="NormalBPBHEB"/>
      </w:pPr>
    </w:p>
    <w:p w14:paraId="301E690D" w14:textId="3E9A7332" w:rsidR="009C48DF" w:rsidRDefault="009C48DF" w:rsidP="00CD4D75">
      <w:pPr>
        <w:pStyle w:val="Heading2BPBHEB"/>
      </w:pPr>
      <w:r>
        <w:lastRenderedPageBreak/>
        <w:t>Problem Statement #3</w:t>
      </w:r>
    </w:p>
    <w:p w14:paraId="53569EAA" w14:textId="148126A1" w:rsidR="00030302" w:rsidRDefault="00B84B28" w:rsidP="00FD2C50">
      <w:pPr>
        <w:pStyle w:val="NormalBPBHEB"/>
      </w:pPr>
      <w:r>
        <w:t>In our final example, we will</w:t>
      </w:r>
      <w:r w:rsidR="004E3EB6">
        <w:t xml:space="preserve"> be looking at an example related to inheritance. Let’s have a closer look at the problem that might arise due to a lack of organization:</w:t>
      </w:r>
    </w:p>
    <w:p w14:paraId="238D9373" w14:textId="77777777" w:rsidR="003A318D" w:rsidRDefault="003A318D" w:rsidP="00FD2C50">
      <w:pPr>
        <w:pStyle w:val="NormalBPBHEB"/>
      </w:pPr>
    </w:p>
    <w:p w14:paraId="28440883" w14:textId="77777777" w:rsidR="003A318D" w:rsidRDefault="003A318D" w:rsidP="003A318D">
      <w:pPr>
        <w:pStyle w:val="alt"/>
        <w:numPr>
          <w:ilvl w:val="0"/>
          <w:numId w:val="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eastAsiaTheme="majorEastAsia" w:hAnsi="Consolas" w:cs="Consolas"/>
          <w:color w:val="5C5C5C"/>
          <w:sz w:val="21"/>
          <w:szCs w:val="21"/>
        </w:rPr>
        <w:t> </w:t>
      </w:r>
      <w:r>
        <w:rPr>
          <w:rStyle w:val="hljs-title"/>
          <w:rFonts w:ascii="Consolas" w:eastAsia="Palatino Linotype" w:hAnsi="Consolas" w:cs="Consolas"/>
          <w:color w:val="C18401"/>
          <w:sz w:val="21"/>
          <w:szCs w:val="21"/>
        </w:rPr>
        <w:t>Animal</w:t>
      </w:r>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5507423C" w14:textId="77777777" w:rsidR="003A318D" w:rsidRDefault="003A318D" w:rsidP="003A318D">
      <w:pPr>
        <w:numPr>
          <w:ilvl w:val="0"/>
          <w:numId w:val="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constructor</w:t>
      </w:r>
      <w:r>
        <w:rPr>
          <w:rFonts w:ascii="Consolas" w:hAnsi="Consolas" w:cs="Consolas"/>
          <w:color w:val="5C5C5C"/>
          <w:sz w:val="21"/>
          <w:szCs w:val="21"/>
        </w:rPr>
        <w:t>(name) {</w:t>
      </w:r>
    </w:p>
    <w:p w14:paraId="1284DDED" w14:textId="77777777" w:rsidR="003A318D" w:rsidRDefault="003A318D" w:rsidP="003A318D">
      <w:pPr>
        <w:pStyle w:val="alt"/>
        <w:numPr>
          <w:ilvl w:val="0"/>
          <w:numId w:val="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this</w:t>
      </w:r>
      <w:r>
        <w:rPr>
          <w:rFonts w:ascii="Consolas" w:hAnsi="Consolas" w:cs="Consolas"/>
          <w:color w:val="5C5C5C"/>
          <w:sz w:val="21"/>
          <w:szCs w:val="21"/>
        </w:rPr>
        <w:t>.name = name;</w:t>
      </w:r>
    </w:p>
    <w:p w14:paraId="0E4296AE" w14:textId="77777777" w:rsidR="003A318D" w:rsidRDefault="003A318D" w:rsidP="003A318D">
      <w:pPr>
        <w:numPr>
          <w:ilvl w:val="0"/>
          <w:numId w:val="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2B9B52ED" w14:textId="77777777" w:rsidR="003A318D" w:rsidRDefault="003A318D" w:rsidP="003A318D">
      <w:pPr>
        <w:pStyle w:val="alt"/>
        <w:numPr>
          <w:ilvl w:val="0"/>
          <w:numId w:val="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00C90D0B" w14:textId="77777777" w:rsidR="003A318D" w:rsidRDefault="003A318D" w:rsidP="003A318D">
      <w:pPr>
        <w:numPr>
          <w:ilvl w:val="0"/>
          <w:numId w:val="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eat() {</w:t>
      </w:r>
    </w:p>
    <w:p w14:paraId="3C06024A" w14:textId="77777777" w:rsidR="003A318D" w:rsidRDefault="003A318D" w:rsidP="003A318D">
      <w:pPr>
        <w:pStyle w:val="alt"/>
        <w:numPr>
          <w:ilvl w:val="0"/>
          <w:numId w:val="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console</w:t>
      </w:r>
      <w:r>
        <w:rPr>
          <w:rFonts w:ascii="Consolas" w:hAnsi="Consolas" w:cs="Consolas"/>
          <w:color w:val="5C5C5C"/>
          <w:sz w:val="21"/>
          <w:szCs w:val="21"/>
        </w:rPr>
        <w:t>.log(</w:t>
      </w:r>
      <w:r>
        <w:rPr>
          <w:rStyle w:val="hljs-string"/>
          <w:rFonts w:eastAsia="Arial" w:cs="Consolas"/>
          <w:color w:val="50A14F"/>
          <w:sz w:val="21"/>
          <w:szCs w:val="21"/>
        </w:rPr>
        <w:t>`</w:t>
      </w:r>
      <w:r>
        <w:rPr>
          <w:rStyle w:val="hljs-subst"/>
          <w:rFonts w:ascii="Consolas" w:hAnsi="Consolas" w:cs="Consolas"/>
          <w:color w:val="E45649"/>
          <w:sz w:val="21"/>
          <w:szCs w:val="21"/>
        </w:rPr>
        <w:t>${</w:t>
      </w:r>
      <w:r>
        <w:rPr>
          <w:rStyle w:val="hljs-keyword"/>
          <w:rFonts w:ascii="Consolas" w:hAnsi="Consolas" w:cs="Consolas"/>
          <w:color w:val="A626A4"/>
          <w:sz w:val="21"/>
          <w:szCs w:val="21"/>
        </w:rPr>
        <w:t>this</w:t>
      </w:r>
      <w:r>
        <w:rPr>
          <w:rStyle w:val="hljs-subst"/>
          <w:rFonts w:ascii="Consolas" w:hAnsi="Consolas" w:cs="Consolas"/>
          <w:color w:val="E45649"/>
          <w:sz w:val="21"/>
          <w:szCs w:val="21"/>
        </w:rPr>
        <w:t>.name}</w:t>
      </w:r>
      <w:r>
        <w:rPr>
          <w:rStyle w:val="hljs-string"/>
          <w:rFonts w:eastAsia="Arial" w:cs="Consolas"/>
          <w:color w:val="50A14F"/>
          <w:sz w:val="21"/>
          <w:szCs w:val="21"/>
        </w:rPr>
        <w:t> is eating.`</w:t>
      </w:r>
      <w:r>
        <w:rPr>
          <w:rFonts w:ascii="Consolas" w:hAnsi="Consolas" w:cs="Consolas"/>
          <w:color w:val="5C5C5C"/>
          <w:sz w:val="21"/>
          <w:szCs w:val="21"/>
        </w:rPr>
        <w:t>);</w:t>
      </w:r>
    </w:p>
    <w:p w14:paraId="4D929990" w14:textId="77777777" w:rsidR="003A318D" w:rsidRDefault="003A318D" w:rsidP="003A318D">
      <w:pPr>
        <w:numPr>
          <w:ilvl w:val="0"/>
          <w:numId w:val="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0C1A15F6" w14:textId="77777777" w:rsidR="003A318D" w:rsidRDefault="003A318D" w:rsidP="003A318D">
      <w:pPr>
        <w:pStyle w:val="alt"/>
        <w:numPr>
          <w:ilvl w:val="0"/>
          <w:numId w:val="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5FC94061" w14:textId="77777777" w:rsidR="003A318D" w:rsidRDefault="003A318D" w:rsidP="003A318D">
      <w:pPr>
        <w:numPr>
          <w:ilvl w:val="0"/>
          <w:numId w:val="6"/>
        </w:numPr>
        <w:pBdr>
          <w:left w:val="single" w:sz="18" w:space="0" w:color="6CE26C"/>
        </w:pBdr>
        <w:shd w:val="clear" w:color="auto" w:fill="FFFFFF"/>
        <w:spacing w:line="270" w:lineRule="atLeast"/>
        <w:ind w:left="1395"/>
        <w:rPr>
          <w:rFonts w:ascii="Consolas" w:hAnsi="Consolas" w:cs="Consolas"/>
          <w:color w:val="5C5C5C"/>
          <w:sz w:val="21"/>
          <w:szCs w:val="21"/>
        </w:rPr>
      </w:pPr>
    </w:p>
    <w:p w14:paraId="46B7A40D" w14:textId="77777777" w:rsidR="003A318D" w:rsidRDefault="003A318D" w:rsidP="003A318D">
      <w:pPr>
        <w:pStyle w:val="alt"/>
        <w:numPr>
          <w:ilvl w:val="0"/>
          <w:numId w:val="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eastAsiaTheme="majorEastAsia" w:hAnsi="Consolas" w:cs="Consolas"/>
          <w:color w:val="5C5C5C"/>
          <w:sz w:val="21"/>
          <w:szCs w:val="21"/>
        </w:rPr>
        <w:t> </w:t>
      </w:r>
      <w:r>
        <w:rPr>
          <w:rStyle w:val="hljs-title"/>
          <w:rFonts w:ascii="Consolas" w:eastAsia="Palatino Linotype" w:hAnsi="Consolas" w:cs="Consolas"/>
          <w:color w:val="C18401"/>
          <w:sz w:val="21"/>
          <w:szCs w:val="21"/>
        </w:rPr>
        <w:t>Bird</w:t>
      </w:r>
      <w:r>
        <w:rPr>
          <w:rStyle w:val="hljs-class"/>
          <w:rFonts w:ascii="Consolas" w:eastAsiaTheme="majorEastAsia" w:hAnsi="Consolas" w:cs="Consolas"/>
          <w:color w:val="5C5C5C"/>
          <w:sz w:val="21"/>
          <w:szCs w:val="21"/>
        </w:rPr>
        <w:t> </w:t>
      </w:r>
      <w:r>
        <w:rPr>
          <w:rStyle w:val="hljs-keyword"/>
          <w:rFonts w:ascii="Consolas" w:hAnsi="Consolas" w:cs="Consolas"/>
          <w:color w:val="A626A4"/>
          <w:sz w:val="21"/>
          <w:szCs w:val="21"/>
        </w:rPr>
        <w:t>extends</w:t>
      </w:r>
      <w:r>
        <w:rPr>
          <w:rStyle w:val="hljs-class"/>
          <w:rFonts w:ascii="Consolas" w:eastAsiaTheme="majorEastAsia" w:hAnsi="Consolas" w:cs="Consolas"/>
          <w:color w:val="5C5C5C"/>
          <w:sz w:val="21"/>
          <w:szCs w:val="21"/>
        </w:rPr>
        <w:t> </w:t>
      </w:r>
      <w:r>
        <w:rPr>
          <w:rStyle w:val="hljs-title"/>
          <w:rFonts w:ascii="Consolas" w:eastAsia="Palatino Linotype" w:hAnsi="Consolas" w:cs="Consolas"/>
          <w:color w:val="C18401"/>
          <w:sz w:val="21"/>
          <w:szCs w:val="21"/>
        </w:rPr>
        <w:t>Animal</w:t>
      </w:r>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0E1D6642" w14:textId="77777777" w:rsidR="003A318D" w:rsidRDefault="003A318D" w:rsidP="003A318D">
      <w:pPr>
        <w:numPr>
          <w:ilvl w:val="0"/>
          <w:numId w:val="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fly() {</w:t>
      </w:r>
    </w:p>
    <w:p w14:paraId="18E8BC29" w14:textId="77777777" w:rsidR="003A318D" w:rsidRDefault="003A318D" w:rsidP="003A318D">
      <w:pPr>
        <w:pStyle w:val="alt"/>
        <w:numPr>
          <w:ilvl w:val="0"/>
          <w:numId w:val="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console</w:t>
      </w:r>
      <w:r>
        <w:rPr>
          <w:rFonts w:ascii="Consolas" w:hAnsi="Consolas" w:cs="Consolas"/>
          <w:color w:val="5C5C5C"/>
          <w:sz w:val="21"/>
          <w:szCs w:val="21"/>
        </w:rPr>
        <w:t>.log(</w:t>
      </w:r>
      <w:r>
        <w:rPr>
          <w:rStyle w:val="hljs-string"/>
          <w:rFonts w:eastAsia="Arial" w:cs="Consolas"/>
          <w:color w:val="50A14F"/>
          <w:sz w:val="21"/>
          <w:szCs w:val="21"/>
        </w:rPr>
        <w:t>`</w:t>
      </w:r>
      <w:r>
        <w:rPr>
          <w:rStyle w:val="hljs-subst"/>
          <w:rFonts w:ascii="Consolas" w:hAnsi="Consolas" w:cs="Consolas"/>
          <w:color w:val="E45649"/>
          <w:sz w:val="21"/>
          <w:szCs w:val="21"/>
        </w:rPr>
        <w:t>${</w:t>
      </w:r>
      <w:r>
        <w:rPr>
          <w:rStyle w:val="hljs-keyword"/>
          <w:rFonts w:ascii="Consolas" w:hAnsi="Consolas" w:cs="Consolas"/>
          <w:color w:val="A626A4"/>
          <w:sz w:val="21"/>
          <w:szCs w:val="21"/>
        </w:rPr>
        <w:t>this</w:t>
      </w:r>
      <w:r>
        <w:rPr>
          <w:rStyle w:val="hljs-subst"/>
          <w:rFonts w:ascii="Consolas" w:hAnsi="Consolas" w:cs="Consolas"/>
          <w:color w:val="E45649"/>
          <w:sz w:val="21"/>
          <w:szCs w:val="21"/>
        </w:rPr>
        <w:t>.name}</w:t>
      </w:r>
      <w:r>
        <w:rPr>
          <w:rStyle w:val="hljs-string"/>
          <w:rFonts w:eastAsia="Arial" w:cs="Consolas"/>
          <w:color w:val="50A14F"/>
          <w:sz w:val="21"/>
          <w:szCs w:val="21"/>
        </w:rPr>
        <w:t> is flying.`</w:t>
      </w:r>
      <w:r>
        <w:rPr>
          <w:rFonts w:ascii="Consolas" w:hAnsi="Consolas" w:cs="Consolas"/>
          <w:color w:val="5C5C5C"/>
          <w:sz w:val="21"/>
          <w:szCs w:val="21"/>
        </w:rPr>
        <w:t>);</w:t>
      </w:r>
    </w:p>
    <w:p w14:paraId="33871DA1" w14:textId="77777777" w:rsidR="003A318D" w:rsidRDefault="003A318D" w:rsidP="003A318D">
      <w:pPr>
        <w:numPr>
          <w:ilvl w:val="0"/>
          <w:numId w:val="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61886DD2" w14:textId="77777777" w:rsidR="003A318D" w:rsidRDefault="003A318D" w:rsidP="003A318D">
      <w:pPr>
        <w:pStyle w:val="alt"/>
        <w:numPr>
          <w:ilvl w:val="0"/>
          <w:numId w:val="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49EA044E" w14:textId="77777777" w:rsidR="003A318D" w:rsidRDefault="003A318D" w:rsidP="003A318D">
      <w:pPr>
        <w:numPr>
          <w:ilvl w:val="0"/>
          <w:numId w:val="6"/>
        </w:numPr>
        <w:pBdr>
          <w:left w:val="single" w:sz="18" w:space="0" w:color="6CE26C"/>
        </w:pBdr>
        <w:shd w:val="clear" w:color="auto" w:fill="FFFFFF"/>
        <w:spacing w:line="270" w:lineRule="atLeast"/>
        <w:ind w:left="1395"/>
        <w:rPr>
          <w:rFonts w:ascii="Consolas" w:hAnsi="Consolas" w:cs="Consolas"/>
          <w:color w:val="5C5C5C"/>
          <w:sz w:val="21"/>
          <w:szCs w:val="21"/>
        </w:rPr>
      </w:pPr>
    </w:p>
    <w:p w14:paraId="31B3F735" w14:textId="77777777" w:rsidR="003A318D" w:rsidRDefault="003A318D" w:rsidP="003A318D">
      <w:pPr>
        <w:pStyle w:val="alt"/>
        <w:numPr>
          <w:ilvl w:val="0"/>
          <w:numId w:val="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eastAsia="Palatino Linotype" w:cs="Consolas"/>
          <w:i/>
          <w:iCs/>
          <w:color w:val="A0A1A7"/>
          <w:sz w:val="21"/>
          <w:szCs w:val="21"/>
        </w:rPr>
        <w:t>// Usage</w:t>
      </w:r>
    </w:p>
    <w:p w14:paraId="601F820C" w14:textId="77777777" w:rsidR="003A318D" w:rsidRDefault="003A318D" w:rsidP="003A318D">
      <w:pPr>
        <w:numPr>
          <w:ilvl w:val="0"/>
          <w:numId w:val="6"/>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const</w:t>
      </w:r>
      <w:r>
        <w:rPr>
          <w:rFonts w:ascii="Consolas" w:hAnsi="Consolas" w:cs="Consolas"/>
          <w:color w:val="5C5C5C"/>
          <w:sz w:val="21"/>
          <w:szCs w:val="21"/>
        </w:rPr>
        <w:t> sparrow = </w:t>
      </w:r>
      <w:r>
        <w:rPr>
          <w:rStyle w:val="hljs-keyword"/>
          <w:rFonts w:ascii="Consolas" w:hAnsi="Consolas" w:cs="Consolas"/>
          <w:color w:val="A626A4"/>
          <w:sz w:val="21"/>
          <w:szCs w:val="21"/>
        </w:rPr>
        <w:t>new</w:t>
      </w:r>
      <w:r>
        <w:rPr>
          <w:rFonts w:ascii="Consolas" w:hAnsi="Consolas" w:cs="Consolas"/>
          <w:color w:val="5C5C5C"/>
          <w:sz w:val="21"/>
          <w:szCs w:val="21"/>
        </w:rPr>
        <w:t> Bird(</w:t>
      </w:r>
      <w:r>
        <w:rPr>
          <w:rStyle w:val="hljs-string"/>
          <w:rFonts w:eastAsia="Arial" w:cs="Consolas"/>
          <w:color w:val="50A14F"/>
          <w:sz w:val="21"/>
          <w:szCs w:val="21"/>
        </w:rPr>
        <w:t>'Sparrow'</w:t>
      </w:r>
      <w:r>
        <w:rPr>
          <w:rFonts w:ascii="Consolas" w:hAnsi="Consolas" w:cs="Consolas"/>
          <w:color w:val="5C5C5C"/>
          <w:sz w:val="21"/>
          <w:szCs w:val="21"/>
        </w:rPr>
        <w:t>);</w:t>
      </w:r>
    </w:p>
    <w:p w14:paraId="33CCDF60" w14:textId="77777777" w:rsidR="003A318D" w:rsidRDefault="003A318D" w:rsidP="003A318D">
      <w:pPr>
        <w:pStyle w:val="alt"/>
        <w:numPr>
          <w:ilvl w:val="0"/>
          <w:numId w:val="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sparrow.eat</w:t>
      </w:r>
      <w:proofErr w:type="spellEnd"/>
      <w:r>
        <w:rPr>
          <w:rFonts w:ascii="Consolas" w:hAnsi="Consolas" w:cs="Consolas"/>
          <w:color w:val="5C5C5C"/>
          <w:sz w:val="21"/>
          <w:szCs w:val="21"/>
        </w:rPr>
        <w:t>();</w:t>
      </w:r>
    </w:p>
    <w:p w14:paraId="404639DF" w14:textId="77777777" w:rsidR="00FD201B" w:rsidRDefault="00FD201B" w:rsidP="00FD2C50">
      <w:pPr>
        <w:pStyle w:val="NormalBPBHEB"/>
      </w:pPr>
    </w:p>
    <w:p w14:paraId="5D8B63C8" w14:textId="77777777" w:rsidR="00C754F7" w:rsidRDefault="00C754F7" w:rsidP="00FD2C50">
      <w:pPr>
        <w:pStyle w:val="Heading3BPBHEB"/>
      </w:pPr>
      <w:r>
        <w:t>Code Issue</w:t>
      </w:r>
    </w:p>
    <w:p w14:paraId="7ECCCF49" w14:textId="77777777" w:rsidR="00E22D3D" w:rsidRPr="00E22D3D" w:rsidRDefault="00E22D3D" w:rsidP="00CD4D75">
      <w:pPr>
        <w:pStyle w:val="NormalBPBHEB"/>
      </w:pPr>
      <w:r w:rsidRPr="00E22D3D">
        <w:t>The provided code snippet seems harmless at first glance. It introduces a class Bird that extends the Animal class. Through this extension, Bird inherits both the name property and the eat method from Animal, subsequently invoking the eat function. However, a potential pitfall lies in the fact that the eat function exclusively belongs to the Animal class.</w:t>
      </w:r>
    </w:p>
    <w:p w14:paraId="12391AF5" w14:textId="77777777" w:rsidR="00E22D3D" w:rsidRDefault="00E22D3D" w:rsidP="00CD4D75">
      <w:pPr>
        <w:pStyle w:val="NormalBPBHEB"/>
      </w:pPr>
      <w:r w:rsidRPr="00E22D3D">
        <w:t>In the dynamic landscape of a growing application, structural modifications to the parent class Animal are conceivable. This could involve drastic changes, including the removal of the eat function in a large-scale application. If such alterations occur, all classes inheriting the eat property would encounter failures, potentially leading to application crashes that prove challenging to debug. Furthermore, as the hierarchy expands, it exacerbates code readability issues. The inherent tight coupling of classes also hinders their reuse, adding another layer to the challenge.</w:t>
      </w:r>
    </w:p>
    <w:p w14:paraId="7AD297E5" w14:textId="77777777" w:rsidR="00845A53" w:rsidRDefault="00845A53" w:rsidP="00E22D3D">
      <w:pPr>
        <w:pStyle w:val="NormalBPBHEB"/>
        <w:rPr>
          <w:bCs/>
          <w:color w:val="000000" w:themeColor="text1"/>
          <w:szCs w:val="22"/>
        </w:rPr>
      </w:pPr>
    </w:p>
    <w:p w14:paraId="5A41365A" w14:textId="0DEEB49A" w:rsidR="008A7E2B" w:rsidRDefault="008A7E2B" w:rsidP="00CD4D75">
      <w:pPr>
        <w:pStyle w:val="Heading2BPBHEB"/>
      </w:pPr>
      <w:r>
        <w:t>Structural Design Patterns</w:t>
      </w:r>
    </w:p>
    <w:p w14:paraId="52C2B69E" w14:textId="58E42DF1" w:rsidR="005F454D" w:rsidRDefault="008A7E2B" w:rsidP="00CD4D75">
      <w:pPr>
        <w:pStyle w:val="NormalBPBHEB"/>
      </w:pPr>
      <w:r>
        <w:t xml:space="preserve">In a nutshell, structural design patterns help solve problems </w:t>
      </w:r>
      <w:r w:rsidR="00867471" w:rsidRPr="00867471">
        <w:t>highlighted in the earlier sections by enhancing code organization</w:t>
      </w:r>
      <w:r w:rsidR="00867471">
        <w:t>.</w:t>
      </w:r>
      <w:r>
        <w:t xml:space="preserve"> These patterns revolve around the concept of organizing and composing classes and objects to create robust and flexible software architectures. </w:t>
      </w:r>
      <w:r w:rsidR="0051550C">
        <w:t xml:space="preserve">They </w:t>
      </w:r>
      <w:r w:rsidR="0051550C">
        <w:lastRenderedPageBreak/>
        <w:t xml:space="preserve">provide solutions to problems commonly faced by developers and at the same time, these patterns promote reusability of code, maintainability and scalability. </w:t>
      </w:r>
      <w:r w:rsidR="008350CA" w:rsidRPr="008350CA">
        <w:t>Let's briefly explore some key attributes of structural design patter</w:t>
      </w:r>
      <w:r w:rsidR="00AF6ECF">
        <w:t>ns:</w:t>
      </w:r>
    </w:p>
    <w:p w14:paraId="1185A819" w14:textId="78D82B5F" w:rsidR="00AF6ECF" w:rsidRDefault="0013532F" w:rsidP="00FD2C50">
      <w:pPr>
        <w:pStyle w:val="Heading3BPBHEB"/>
      </w:pPr>
      <w:r>
        <w:t>Organization of Classes</w:t>
      </w:r>
    </w:p>
    <w:p w14:paraId="14E43303" w14:textId="6C4F42A9" w:rsidR="00AF6ECF" w:rsidRDefault="00D17A83" w:rsidP="00CD4D75">
      <w:pPr>
        <w:pStyle w:val="NormalBPBHEB"/>
      </w:pPr>
      <w:r>
        <w:t xml:space="preserve">Structural Design patterns help in organizing classes and objects in a way that enhances code clarity and separation of concerns. </w:t>
      </w:r>
      <w:r w:rsidRPr="00D17A83">
        <w:t>This aids in managing the complexity of large codebases by providing a structured and coherent architecture</w:t>
      </w:r>
      <w:r>
        <w:t>.</w:t>
      </w:r>
    </w:p>
    <w:p w14:paraId="70F29F62" w14:textId="77777777" w:rsidR="00D17A83" w:rsidRDefault="00D17A83" w:rsidP="00AF6ECF">
      <w:pPr>
        <w:pStyle w:val="NormalBPBHEB"/>
        <w:rPr>
          <w:bCs/>
          <w:color w:val="000000" w:themeColor="text1"/>
          <w:szCs w:val="22"/>
        </w:rPr>
      </w:pPr>
    </w:p>
    <w:p w14:paraId="5215202E" w14:textId="3C569018" w:rsidR="008E6788" w:rsidRDefault="008E6788" w:rsidP="00FD2C50">
      <w:pPr>
        <w:pStyle w:val="Heading3BPBHEB"/>
      </w:pPr>
      <w:r>
        <w:t>Object Composition</w:t>
      </w:r>
    </w:p>
    <w:p w14:paraId="7CDA143E" w14:textId="31125A9D" w:rsidR="00D17A83" w:rsidRDefault="008E6788" w:rsidP="00CD4D75">
      <w:pPr>
        <w:pStyle w:val="NormalBPBHEB"/>
      </w:pPr>
      <w:r>
        <w:t>These patterns emphasize the composition of objects to create larger, more complex structures. By composing objects instead of relying on class inheritance, we can create a flexible and dynamic relationship between components.</w:t>
      </w:r>
    </w:p>
    <w:p w14:paraId="69C359E6" w14:textId="77777777" w:rsidR="005F454D" w:rsidRDefault="005F454D" w:rsidP="008A7E2B">
      <w:pPr>
        <w:pStyle w:val="NormalBPBHEB"/>
        <w:rPr>
          <w:bCs/>
          <w:color w:val="000000" w:themeColor="text1"/>
          <w:szCs w:val="22"/>
        </w:rPr>
      </w:pPr>
    </w:p>
    <w:p w14:paraId="241361E0" w14:textId="7595306D" w:rsidR="008E6788" w:rsidRDefault="008E6788" w:rsidP="00FD2C50">
      <w:pPr>
        <w:pStyle w:val="Heading3BPBHEB"/>
      </w:pPr>
      <w:r>
        <w:t>Code Reusability</w:t>
      </w:r>
    </w:p>
    <w:p w14:paraId="64710C98" w14:textId="6FE9AC2B" w:rsidR="00DB6AE3" w:rsidRDefault="008E6788" w:rsidP="00CD4D75">
      <w:pPr>
        <w:pStyle w:val="NormalBPBHEB"/>
      </w:pPr>
      <w:r>
        <w:t>One of the biggest advantage and goal of the structural design pattern is code reusability. Structural design patterns like Adapter, Composite, and Decorator, lean on creating reusable components tha</w:t>
      </w:r>
      <w:r w:rsidR="00435E6F">
        <w:t>t can be seamlessly integrated into different parts of the application.</w:t>
      </w:r>
    </w:p>
    <w:p w14:paraId="4B7A7607" w14:textId="77777777" w:rsidR="00023F17" w:rsidRDefault="00023F17" w:rsidP="008E6788">
      <w:pPr>
        <w:pStyle w:val="NormalBPBHEB"/>
        <w:rPr>
          <w:bCs/>
          <w:color w:val="000000" w:themeColor="text1"/>
          <w:szCs w:val="22"/>
        </w:rPr>
      </w:pPr>
    </w:p>
    <w:p w14:paraId="532C16C2" w14:textId="41340207" w:rsidR="00435E6F" w:rsidRDefault="00B52793" w:rsidP="00FD2C50">
      <w:pPr>
        <w:pStyle w:val="Heading3BPBHEB"/>
      </w:pPr>
      <w:r>
        <w:t>Flexibility and Adaptability</w:t>
      </w:r>
    </w:p>
    <w:p w14:paraId="0AA76721" w14:textId="682717AA" w:rsidR="00435E6F" w:rsidRDefault="00B52793" w:rsidP="00CD4D75">
      <w:pPr>
        <w:pStyle w:val="NormalBPBHEB"/>
      </w:pPr>
      <w:r>
        <w:t>One of the major advantages of using the structural design pattern is that it provides mechanisms to alter or extend the structure of existing objects and classes without modifying the source code. This makes the code adaptable to changing requirements.</w:t>
      </w:r>
    </w:p>
    <w:p w14:paraId="7985D645" w14:textId="77777777" w:rsidR="00B52793" w:rsidRDefault="00B52793" w:rsidP="00435E6F">
      <w:pPr>
        <w:pStyle w:val="NormalBPBHEB"/>
        <w:rPr>
          <w:bCs/>
          <w:color w:val="000000" w:themeColor="text1"/>
          <w:szCs w:val="22"/>
        </w:rPr>
      </w:pPr>
    </w:p>
    <w:p w14:paraId="5B570880" w14:textId="3DD37EF1" w:rsidR="003020AC" w:rsidRDefault="003020AC" w:rsidP="00FD2C50">
      <w:pPr>
        <w:pStyle w:val="Heading3BPBHEB"/>
      </w:pPr>
      <w:r>
        <w:t>Common Design Problems</w:t>
      </w:r>
    </w:p>
    <w:p w14:paraId="4AAEBF56" w14:textId="42E6D6ED" w:rsidR="00B52793" w:rsidRDefault="003020AC" w:rsidP="00CD4D75">
      <w:pPr>
        <w:pStyle w:val="NormalBPBHEB"/>
      </w:pPr>
      <w:r w:rsidRPr="003020AC">
        <w:t>Structural design patterns address common design problems such as managing object relationships, handling interface mismatches, and organizing code in a way that is conducive to both current and future requirements.</w:t>
      </w:r>
    </w:p>
    <w:p w14:paraId="354318C4" w14:textId="2C21C478" w:rsidR="00023F17" w:rsidRDefault="003020AC" w:rsidP="00FD2C50">
      <w:pPr>
        <w:pStyle w:val="NormalBPBHEB"/>
      </w:pPr>
      <w:r w:rsidRPr="003020AC">
        <w:t>In summary, true to their name, structural design patterns play a pivotal role in imparting structure and organization to code, ultimately fortifying the system and enabling it to adapt seamlessly to the evolving requirements of the application.</w:t>
      </w:r>
      <w:r>
        <w:t xml:space="preserve"> </w:t>
      </w:r>
      <w:r w:rsidRPr="003020AC">
        <w:t>In the forthcoming sections, we will delve into various types of structural design patterns, each offering unique solutions to diverse problems.</w:t>
      </w:r>
    </w:p>
    <w:p w14:paraId="637333F3" w14:textId="77777777" w:rsidR="00707BB1" w:rsidRDefault="00707BB1" w:rsidP="00FD2C50">
      <w:pPr>
        <w:pStyle w:val="NormalBPBHEB"/>
      </w:pPr>
    </w:p>
    <w:p w14:paraId="7CEC9DB0" w14:textId="0A7469E0" w:rsidR="00146912" w:rsidRDefault="00146912" w:rsidP="00FD2C50">
      <w:pPr>
        <w:pStyle w:val="Heading1BPBHEB"/>
      </w:pPr>
      <w:r>
        <w:lastRenderedPageBreak/>
        <w:t>Adapter design pattern</w:t>
      </w:r>
    </w:p>
    <w:p w14:paraId="0B5F5BA7" w14:textId="77777777" w:rsidR="00146912" w:rsidRPr="00D66BD7" w:rsidRDefault="00146912" w:rsidP="00FD2C50">
      <w:pPr>
        <w:pStyle w:val="NormalBPBHEB"/>
      </w:pPr>
      <w:r w:rsidRPr="00D66BD7">
        <w:t>Let’s kickstart our journey to understand structural design patterns by exploring the very first pattern from this category – Adapter pattern. In simple words, Adapter pattern allows objects with incompatible interfaces to collaborate.</w:t>
      </w:r>
    </w:p>
    <w:p w14:paraId="4925D0FC" w14:textId="77777777" w:rsidR="00146912" w:rsidRDefault="00146912" w:rsidP="00FD2C50">
      <w:pPr>
        <w:pStyle w:val="NormalBPBHEB"/>
      </w:pPr>
    </w:p>
    <w:p w14:paraId="63B3615F" w14:textId="77777777" w:rsidR="000526CB" w:rsidRDefault="000526CB" w:rsidP="00CD4D75">
      <w:pPr>
        <w:pStyle w:val="Heading2BPBHEB"/>
      </w:pPr>
      <w:r>
        <w:t>Problem Scenario</w:t>
      </w:r>
    </w:p>
    <w:p w14:paraId="01964548" w14:textId="17261A07" w:rsidR="00146912" w:rsidRDefault="000526CB" w:rsidP="00FD2C50">
      <w:pPr>
        <w:pStyle w:val="NormalBPBHEB"/>
      </w:pPr>
      <w:r>
        <w:t xml:space="preserve">Let’s understand the problems solved by the Adapter pattern with the following two examples. Our first example has no reference to any </w:t>
      </w:r>
      <w:r w:rsidR="000C7C30">
        <w:t>coding application.</w:t>
      </w:r>
    </w:p>
    <w:p w14:paraId="398B7839" w14:textId="77777777" w:rsidR="005328B6" w:rsidRPr="00D42012" w:rsidRDefault="005328B6" w:rsidP="00FD2C50">
      <w:pPr>
        <w:pStyle w:val="Heading3BPBHEB"/>
      </w:pPr>
      <w:r w:rsidRPr="00D42012">
        <w:t>Scenario #1</w:t>
      </w:r>
    </w:p>
    <w:p w14:paraId="6F5C0DD4" w14:textId="7F2583F7" w:rsidR="005328B6" w:rsidRDefault="00FD753C" w:rsidP="00FD2C50">
      <w:pPr>
        <w:pStyle w:val="NormalBPBHEB"/>
      </w:pPr>
      <w:r w:rsidRPr="00FD753C">
        <w:t xml:space="preserve">In the context of </w:t>
      </w:r>
      <w:r w:rsidRPr="00FD2C50">
        <w:rPr>
          <w:i/>
          <w:iCs/>
        </w:rPr>
        <w:t>Figure 3.1</w:t>
      </w:r>
      <w:r w:rsidRPr="00FD753C">
        <w:t>, which illustrates various electronic devices used in India, it is apparent that the chargers for devices such as the MacBook, Android phones, and smartwatches differ significantly. For instance, the MacBook charger typically utilizes a USB-C connector, while Android chargers may have micro USB connectors. The smartwatch charger, on the other hand, is specifically designed for USB Type-B ports.</w:t>
      </w:r>
      <w:r w:rsidR="005328B6">
        <w:t xml:space="preserve"> </w:t>
      </w:r>
    </w:p>
    <w:p w14:paraId="1506B1B0" w14:textId="626BA65E" w:rsidR="00845A53" w:rsidRDefault="00845A53" w:rsidP="00FD2C50">
      <w:pPr>
        <w:pStyle w:val="FigureBPBHEB"/>
      </w:pPr>
      <w:r>
        <w:rPr>
          <w:noProof/>
        </w:rPr>
        <w:drawing>
          <wp:inline distT="0" distB="0" distL="0" distR="0" wp14:anchorId="56DA61F4" wp14:editId="0FDC0929">
            <wp:extent cx="4345664" cy="3095541"/>
            <wp:effectExtent l="12700" t="12700" r="10795" b="16510"/>
            <wp:docPr id="136281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19877" name="Picture 1362819877"/>
                    <pic:cNvPicPr/>
                  </pic:nvPicPr>
                  <pic:blipFill>
                    <a:blip r:embed="rId10">
                      <a:extLst>
                        <a:ext uri="{28A0092B-C50C-407E-A947-70E740481C1C}">
                          <a14:useLocalDpi xmlns:a14="http://schemas.microsoft.com/office/drawing/2010/main" val="0"/>
                        </a:ext>
                      </a:extLst>
                    </a:blip>
                    <a:stretch>
                      <a:fillRect/>
                    </a:stretch>
                  </pic:blipFill>
                  <pic:spPr>
                    <a:xfrm>
                      <a:off x="0" y="0"/>
                      <a:ext cx="4358259" cy="3104513"/>
                    </a:xfrm>
                    <a:prstGeom prst="rect">
                      <a:avLst/>
                    </a:prstGeom>
                    <a:ln>
                      <a:solidFill>
                        <a:schemeClr val="tx1"/>
                      </a:solidFill>
                    </a:ln>
                  </pic:spPr>
                </pic:pic>
              </a:graphicData>
            </a:graphic>
          </wp:inline>
        </w:drawing>
      </w:r>
    </w:p>
    <w:p w14:paraId="5ECDABC8" w14:textId="134400DC" w:rsidR="007265CE" w:rsidRPr="007265CE" w:rsidRDefault="00845A53" w:rsidP="00FD2C50">
      <w:pPr>
        <w:pStyle w:val="FigureCaptionBPBHEB"/>
      </w:pPr>
      <w:r>
        <w:rPr>
          <w:b/>
        </w:rPr>
        <w:t xml:space="preserve">Figure 3.1:  </w:t>
      </w:r>
      <w:r>
        <w:t>Different types of ports and sockets used by different countries</w:t>
      </w:r>
    </w:p>
    <w:p w14:paraId="68DF7C6F" w14:textId="16087DC5" w:rsidR="00F577EB" w:rsidRDefault="00FD753C" w:rsidP="00CD4D75">
      <w:pPr>
        <w:pStyle w:val="NormalBPBHEB"/>
      </w:pPr>
      <w:r w:rsidRPr="00FD753C">
        <w:t>When traveling to countries like the UK or various European nations, a challenge arises due to the distinct power outlets. The power outlets in the UK and Europe differ from those in India, and this incompatibility may render the chargers brought from home unusable. In such instances, a practical solution is required – a device commonly known as a travel adapter or plug converter. This device should be capable of accepting Indian-style power outlets and converting them to the formats required in the UK or Europe</w:t>
      </w:r>
      <w:r>
        <w:t>.</w:t>
      </w:r>
    </w:p>
    <w:p w14:paraId="3159D6BC" w14:textId="77367F57" w:rsidR="00B5123E" w:rsidRPr="00D42012" w:rsidRDefault="00B5123E" w:rsidP="00FD2C50">
      <w:pPr>
        <w:pStyle w:val="Heading3BPBHEB"/>
      </w:pPr>
      <w:r w:rsidRPr="00D42012">
        <w:lastRenderedPageBreak/>
        <w:t>Scenario #</w:t>
      </w:r>
      <w:r>
        <w:t>2</w:t>
      </w:r>
    </w:p>
    <w:p w14:paraId="07935417" w14:textId="77777777" w:rsidR="00EF09BF" w:rsidRPr="00EF09BF" w:rsidRDefault="00EF09BF" w:rsidP="00CD4D75">
      <w:pPr>
        <w:pStyle w:val="NormalBPBHEB"/>
      </w:pPr>
      <w:r w:rsidRPr="00EF09BF">
        <w:t xml:space="preserve">In our second scenario, let's explore the realm of a </w:t>
      </w:r>
      <w:r w:rsidRPr="00FD2C50">
        <w:rPr>
          <w:b/>
          <w:bCs/>
        </w:rPr>
        <w:t>Content Management System</w:t>
      </w:r>
      <w:r w:rsidRPr="00EF09BF">
        <w:t xml:space="preserve"> (</w:t>
      </w:r>
      <w:r w:rsidRPr="00FD2C50">
        <w:rPr>
          <w:b/>
          <w:bCs/>
        </w:rPr>
        <w:t>CMS</w:t>
      </w:r>
      <w:r w:rsidRPr="00EF09BF">
        <w:t>) application tailored for managing articles and blog posts. For this illustration, let's assume our application exclusively supports the storage and retrieval of data in the relational database format, exemplified by SQL tables.</w:t>
      </w:r>
    </w:p>
    <w:p w14:paraId="3A0DB1ED" w14:textId="77777777" w:rsidR="00EF09BF" w:rsidRPr="00EF09BF" w:rsidRDefault="00EF09BF" w:rsidP="00CD4D75">
      <w:pPr>
        <w:pStyle w:val="NormalBPBHEB"/>
      </w:pPr>
      <w:r w:rsidRPr="00EF09BF">
        <w:t>The challenge arises when a decision is made to enhance our application by incorporating a full-text search engine. After exhaustive research, a third-party search engine library emerges as the ideal candidate due to its efficiency and seamless compatibility with our requirements. However, a significant hurdle surfaces – this library exclusively operates on document-based storage, such as MongoDB, and necessitates content in JSON format.</w:t>
      </w:r>
    </w:p>
    <w:p w14:paraId="50B91A57" w14:textId="5DA743EF" w:rsidR="00692D02" w:rsidRDefault="00EF09BF" w:rsidP="00CD4D75">
      <w:pPr>
        <w:pStyle w:val="NormalBPBHEB"/>
        <w:rPr>
          <w:bCs/>
          <w:color w:val="000000" w:themeColor="text1"/>
          <w:szCs w:val="22"/>
        </w:rPr>
      </w:pPr>
      <w:r w:rsidRPr="00EF09BF">
        <w:t>Now confronted with a critical dilemma, the question looms: should we undergo substantial modifications to our CMS code to align with this third-party library, or should we opt for a costly and less efficient alternative that fails to fully meet our needs?</w:t>
      </w:r>
    </w:p>
    <w:p w14:paraId="18D684E6" w14:textId="52E8882A" w:rsidR="007F73F3" w:rsidRPr="007F73F3" w:rsidRDefault="007F73F3" w:rsidP="00CD4D75">
      <w:pPr>
        <w:pStyle w:val="NormalBPBHEB"/>
      </w:pPr>
      <w:r w:rsidRPr="007F73F3">
        <w:t>In both of the scenarios outlined above, a common need emerges for a device or tool capable of seamlessly converting or facilitating the adaptation between disparate devices or codebases. Put simply, what's required is an adapter. The Adapter structural design pattern is precisely crafted to fulfil this purpose.</w:t>
      </w:r>
    </w:p>
    <w:p w14:paraId="09E9E8EC" w14:textId="77777777" w:rsidR="005C431F" w:rsidRDefault="005C431F" w:rsidP="00CD4D75">
      <w:pPr>
        <w:pStyle w:val="NormalBPBHEB"/>
      </w:pPr>
    </w:p>
    <w:p w14:paraId="51168B44" w14:textId="77777777" w:rsidR="005C431F" w:rsidRDefault="005C431F" w:rsidP="00CD4D75">
      <w:pPr>
        <w:pStyle w:val="Heading2BPBHEB"/>
      </w:pPr>
      <w:r>
        <w:t>Implementation</w:t>
      </w:r>
    </w:p>
    <w:p w14:paraId="613CB17B" w14:textId="3B80B2E4" w:rsidR="007F73F3" w:rsidRDefault="00EE434C" w:rsidP="00CD4D75">
      <w:pPr>
        <w:pStyle w:val="NormalBPBHEB"/>
      </w:pPr>
      <w:r w:rsidRPr="00EE434C">
        <w:t>The implementation of the Adapter design pattern can be broken down into five distinct steps, culminating in clear instructions on its utilization within an actual client code:</w:t>
      </w:r>
    </w:p>
    <w:p w14:paraId="0E69FC64" w14:textId="50EA7F71" w:rsidR="00D513A0" w:rsidRDefault="00D513A0" w:rsidP="00FD2C50">
      <w:pPr>
        <w:pStyle w:val="Heading3BPBHEB"/>
      </w:pPr>
      <w:r>
        <w:t xml:space="preserve">Step 1: </w:t>
      </w:r>
      <w:r w:rsidR="00111EF4">
        <w:t>Define the Existing Class</w:t>
      </w:r>
    </w:p>
    <w:p w14:paraId="7E46D0AA" w14:textId="48927F2D" w:rsidR="00E53E2C" w:rsidRDefault="007918A8" w:rsidP="00CD4D75">
      <w:pPr>
        <w:pStyle w:val="NormalBPBHEB"/>
      </w:pPr>
      <w:r w:rsidRPr="007918A8">
        <w:t>In this step, you define the existing class that has a specific interface. This class represents some functionality that you want to use in your application but does not conform to the desired interface.</w:t>
      </w:r>
    </w:p>
    <w:p w14:paraId="3EF5A751" w14:textId="4CEC61BA" w:rsidR="00E53E2C" w:rsidRDefault="00E53E2C" w:rsidP="00FD2C50">
      <w:pPr>
        <w:pStyle w:val="Heading3BPBHEB"/>
      </w:pPr>
      <w:r>
        <w:t xml:space="preserve">Step 2: </w:t>
      </w:r>
      <w:r w:rsidR="00F73FAE">
        <w:t>Create the Target Interface</w:t>
      </w:r>
    </w:p>
    <w:p w14:paraId="75641708" w14:textId="3725CBF9" w:rsidR="00093206" w:rsidRDefault="00093206" w:rsidP="00CD4D75">
      <w:pPr>
        <w:pStyle w:val="NormalBPBHEB"/>
      </w:pPr>
      <w:r>
        <w:t>Here</w:t>
      </w:r>
      <w:r w:rsidR="00E53E2C" w:rsidRPr="007918A8">
        <w:t xml:space="preserve">, you define the </w:t>
      </w:r>
      <w:r>
        <w:t>target interface that your client code expects</w:t>
      </w:r>
      <w:r w:rsidR="00E53E2C" w:rsidRPr="007918A8">
        <w:t xml:space="preserve">. </w:t>
      </w:r>
      <w:r w:rsidRPr="00093206">
        <w:t>This interface represents the set of methods that your client code will use. It's what you want your existing class to conform to.</w:t>
      </w:r>
    </w:p>
    <w:p w14:paraId="20A8191B" w14:textId="0C165112" w:rsidR="003F66F0" w:rsidRDefault="003F66F0" w:rsidP="00FD2C50">
      <w:pPr>
        <w:pStyle w:val="Heading3BPBHEB"/>
      </w:pPr>
      <w:r>
        <w:t xml:space="preserve">Step 3: </w:t>
      </w:r>
      <w:r w:rsidR="008D17F2">
        <w:t>Implement the Adapter</w:t>
      </w:r>
    </w:p>
    <w:p w14:paraId="7CC38329" w14:textId="400ED524" w:rsidR="00077A51" w:rsidRDefault="00077A51" w:rsidP="00CD4D75">
      <w:pPr>
        <w:pStyle w:val="NormalBPBHEB"/>
      </w:pPr>
      <w:r w:rsidRPr="00077A51">
        <w:t>Next, we craft the adapter that functions as a bridge connecting the target interface and the existing class. In this step, the adapter class is formed by extending the target interface and accepting an instance of the existing class as a parameter. Subsequently, a new method is introduced within the adapter class to execute the pertinent method of the existing class.</w:t>
      </w:r>
    </w:p>
    <w:p w14:paraId="184E2569" w14:textId="155E9ECC" w:rsidR="00640CA5" w:rsidRDefault="00640CA5" w:rsidP="00FD2C50">
      <w:pPr>
        <w:pStyle w:val="Heading3BPBHEB"/>
      </w:pPr>
      <w:r>
        <w:lastRenderedPageBreak/>
        <w:t>Step 4: Client Code</w:t>
      </w:r>
    </w:p>
    <w:p w14:paraId="60E9920F" w14:textId="14139D13" w:rsidR="00B43652" w:rsidRDefault="00B43652" w:rsidP="00CD4D75">
      <w:pPr>
        <w:pStyle w:val="NormalBPBHEB"/>
      </w:pPr>
      <w:r>
        <w:t>In this step, we define a function that utilizes the method that you have defined in the adapter implementation in step 3. This function will receive an instance of the adapter as a parameter and implement the new method that we have defined inside it.</w:t>
      </w:r>
    </w:p>
    <w:p w14:paraId="09A6CA55" w14:textId="74452FDD" w:rsidR="00B43652" w:rsidRDefault="00B43652" w:rsidP="00FD2C50">
      <w:pPr>
        <w:pStyle w:val="Heading3BPBHEB"/>
      </w:pPr>
      <w:r>
        <w:t>Step 5: Usage</w:t>
      </w:r>
    </w:p>
    <w:p w14:paraId="504C18D1" w14:textId="7368A451" w:rsidR="00077A51" w:rsidRDefault="00102297" w:rsidP="00CD4D75">
      <w:pPr>
        <w:pStyle w:val="NormalBPBHEB"/>
      </w:pPr>
      <w:r w:rsidRPr="00102297">
        <w:t>In the concluding step, we bring the implementation to fruition by connecting the existing class with the target interface using the adapter. This involves instantiating the existing class, creating an adapter, passing the instance of the existing class to it, and ultimately utilizing the method we defined in the previous step to establish the connection between the two.</w:t>
      </w:r>
    </w:p>
    <w:p w14:paraId="2E6FA4C6" w14:textId="77777777" w:rsidR="007C6918" w:rsidRDefault="007C6918" w:rsidP="00CD4D75">
      <w:pPr>
        <w:pStyle w:val="NormalBPBHEB"/>
      </w:pPr>
    </w:p>
    <w:p w14:paraId="07A7460F" w14:textId="77777777" w:rsidR="007C6918" w:rsidRDefault="007C6918" w:rsidP="00CD4D75">
      <w:pPr>
        <w:pStyle w:val="Heading2BPBHEB"/>
      </w:pPr>
      <w:r>
        <w:t>Code Example</w:t>
      </w:r>
    </w:p>
    <w:p w14:paraId="4319055E" w14:textId="38C5C0CD" w:rsidR="006E526B" w:rsidRDefault="007C6918" w:rsidP="00CD4D75">
      <w:pPr>
        <w:pStyle w:val="NormalBPBHEB"/>
      </w:pPr>
      <w:r>
        <w:t>We’ve broken down the implementation of the Adapter pattern into five distinct steps in the previous section. Now, let’s utilize the example of a</w:t>
      </w:r>
      <w:r w:rsidR="006E526B">
        <w:t>n authentication system to realise the steps that we have seen in the previous section. In this example, we have a legacy authentication system that accepts a username and custom token. However, modern architecture calls for a username and a password to authenticate a user. Let’s see how we can implement the Adapter pattern to solve this issue:</w:t>
      </w:r>
    </w:p>
    <w:p w14:paraId="766B85AE" w14:textId="3FCCB456" w:rsidR="00F07AAF" w:rsidRDefault="00F07AAF" w:rsidP="00FD2C50">
      <w:pPr>
        <w:pStyle w:val="Heading3BPBHEB"/>
      </w:pPr>
      <w:r>
        <w:t>Step 1: Define the Existing Class</w:t>
      </w:r>
    </w:p>
    <w:p w14:paraId="5926C9CE" w14:textId="26772B28" w:rsidR="005B4950" w:rsidRDefault="0077544F" w:rsidP="00CD4D75">
      <w:pPr>
        <w:pStyle w:val="NormalBPBHEB"/>
      </w:pPr>
      <w:r>
        <w:t xml:space="preserve">The very first thing that we need to do is to define the existing class. From the preceding section, we know that the term </w:t>
      </w:r>
      <w:r>
        <w:rPr>
          <w:i/>
          <w:iCs/>
        </w:rPr>
        <w:t xml:space="preserve">existing class </w:t>
      </w:r>
      <w:r>
        <w:t>stands for the code that is not compatible with the change and that it would require the assistance of an adapter to achieve that. Let’s go ahead and define our existing class:</w:t>
      </w:r>
    </w:p>
    <w:p w14:paraId="10F63970" w14:textId="77777777" w:rsidR="003B25F3" w:rsidRDefault="003B25F3" w:rsidP="003B25F3">
      <w:pPr>
        <w:pStyle w:val="alt"/>
        <w:numPr>
          <w:ilvl w:val="0"/>
          <w:numId w:val="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eastAsiaTheme="majorEastAsia" w:hAnsi="Consolas" w:cs="Consolas"/>
          <w:color w:val="5C5C5C"/>
          <w:sz w:val="21"/>
          <w:szCs w:val="21"/>
        </w:rPr>
        <w:t> </w:t>
      </w:r>
      <w:proofErr w:type="spellStart"/>
      <w:r>
        <w:rPr>
          <w:rStyle w:val="hljs-title"/>
          <w:rFonts w:ascii="Consolas" w:eastAsia="Palatino Linotype" w:hAnsi="Consolas" w:cs="Consolas"/>
          <w:color w:val="C18401"/>
          <w:sz w:val="21"/>
          <w:szCs w:val="21"/>
        </w:rPr>
        <w:t>LegacyAuthenticator</w:t>
      </w:r>
      <w:proofErr w:type="spellEnd"/>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510643BF" w14:textId="77777777" w:rsidR="003B25F3" w:rsidRDefault="003B25F3" w:rsidP="003B25F3">
      <w:pPr>
        <w:numPr>
          <w:ilvl w:val="0"/>
          <w:numId w:val="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authenticate(username, </w:t>
      </w:r>
      <w:proofErr w:type="spellStart"/>
      <w:r>
        <w:rPr>
          <w:rFonts w:ascii="Consolas" w:hAnsi="Consolas" w:cs="Consolas"/>
          <w:color w:val="5C5C5C"/>
          <w:sz w:val="21"/>
          <w:szCs w:val="21"/>
        </w:rPr>
        <w:t>customToken</w:t>
      </w:r>
      <w:proofErr w:type="spellEnd"/>
      <w:r>
        <w:rPr>
          <w:rFonts w:ascii="Consolas" w:hAnsi="Consolas" w:cs="Consolas"/>
          <w:color w:val="5C5C5C"/>
          <w:sz w:val="21"/>
          <w:szCs w:val="21"/>
        </w:rPr>
        <w:t>) {</w:t>
      </w:r>
    </w:p>
    <w:p w14:paraId="7861C9DB" w14:textId="77777777" w:rsidR="003B25F3" w:rsidRDefault="003B25F3" w:rsidP="003B25F3">
      <w:pPr>
        <w:pStyle w:val="alt"/>
        <w:numPr>
          <w:ilvl w:val="0"/>
          <w:numId w:val="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Legacy authentication logic</w:t>
      </w:r>
    </w:p>
    <w:p w14:paraId="5A89BDBC" w14:textId="77777777" w:rsidR="003B25F3" w:rsidRDefault="003B25F3" w:rsidP="003B25F3">
      <w:pPr>
        <w:numPr>
          <w:ilvl w:val="0"/>
          <w:numId w:val="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return</w:t>
      </w:r>
      <w:r>
        <w:rPr>
          <w:rFonts w:ascii="Consolas" w:hAnsi="Consolas" w:cs="Consolas"/>
          <w:color w:val="5C5C5C"/>
          <w:sz w:val="21"/>
          <w:szCs w:val="21"/>
        </w:rPr>
        <w:t> </w:t>
      </w:r>
      <w:r>
        <w:rPr>
          <w:rStyle w:val="hljs-string"/>
          <w:rFonts w:eastAsia="Arial" w:cs="Consolas"/>
          <w:color w:val="50A14F"/>
          <w:sz w:val="21"/>
          <w:szCs w:val="21"/>
        </w:rPr>
        <w:t>"</w:t>
      </w:r>
      <w:r w:rsidRPr="00FB5BF9">
        <w:rPr>
          <w:rStyle w:val="hljs-string"/>
          <w:rFonts w:ascii="Consolas" w:eastAsia="Arial" w:hAnsi="Consolas" w:cs="Consolas"/>
          <w:color w:val="50A14F"/>
          <w:sz w:val="21"/>
          <w:szCs w:val="21"/>
        </w:rPr>
        <w:t>Legacy Authentication Successful</w:t>
      </w:r>
      <w:r>
        <w:rPr>
          <w:rStyle w:val="hljs-string"/>
          <w:rFonts w:eastAsia="Arial" w:cs="Consolas"/>
          <w:color w:val="50A14F"/>
          <w:sz w:val="21"/>
          <w:szCs w:val="21"/>
        </w:rPr>
        <w:t>"</w:t>
      </w:r>
      <w:r>
        <w:rPr>
          <w:rFonts w:ascii="Consolas" w:hAnsi="Consolas" w:cs="Consolas"/>
          <w:color w:val="5C5C5C"/>
          <w:sz w:val="21"/>
          <w:szCs w:val="21"/>
        </w:rPr>
        <w:t>;</w:t>
      </w:r>
    </w:p>
    <w:p w14:paraId="7140B3C7" w14:textId="77777777" w:rsidR="003B25F3" w:rsidRDefault="003B25F3" w:rsidP="003B25F3">
      <w:pPr>
        <w:pStyle w:val="alt"/>
        <w:numPr>
          <w:ilvl w:val="0"/>
          <w:numId w:val="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5A3DDB5E" w14:textId="77777777" w:rsidR="003B25F3" w:rsidRDefault="003B25F3" w:rsidP="003B25F3">
      <w:pPr>
        <w:numPr>
          <w:ilvl w:val="0"/>
          <w:numId w:val="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14:paraId="7E50C054" w14:textId="77777777" w:rsidR="0077544F" w:rsidRDefault="0077544F" w:rsidP="00F07AAF">
      <w:pPr>
        <w:pStyle w:val="NormalBPBHEB"/>
      </w:pPr>
    </w:p>
    <w:p w14:paraId="79BD538A" w14:textId="32B2FDAC" w:rsidR="003B25F3" w:rsidRPr="003B25F3" w:rsidRDefault="003B25F3" w:rsidP="00CD4D75">
      <w:pPr>
        <w:pStyle w:val="NormalBPBHEB"/>
      </w:pPr>
      <w:r w:rsidRPr="003B25F3">
        <w:t>I</w:t>
      </w:r>
      <w:r>
        <w:t xml:space="preserve">n the above example, we have defined the class </w:t>
      </w:r>
      <w:proofErr w:type="spellStart"/>
      <w:r w:rsidRPr="003B25F3">
        <w:rPr>
          <w:rStyle w:val="CodeinTextBPBHEBChar"/>
        </w:rPr>
        <w:t>LegacyAuthenticator</w:t>
      </w:r>
      <w:proofErr w:type="spellEnd"/>
      <w:r>
        <w:t xml:space="preserve">. This class possesses a single method </w:t>
      </w:r>
      <w:r w:rsidRPr="003B25F3">
        <w:rPr>
          <w:rStyle w:val="CodeinTextBPBHEBChar"/>
        </w:rPr>
        <w:t>authenticate</w:t>
      </w:r>
      <w:r>
        <w:t xml:space="preserve"> that accepts two parameters – a </w:t>
      </w:r>
      <w:r w:rsidRPr="003B25F3">
        <w:rPr>
          <w:rStyle w:val="CodeinTextBPBHEBChar"/>
        </w:rPr>
        <w:t>username</w:t>
      </w:r>
      <w:r>
        <w:t xml:space="preserve"> and a </w:t>
      </w:r>
      <w:proofErr w:type="spellStart"/>
      <w:r w:rsidRPr="003B25F3">
        <w:rPr>
          <w:rStyle w:val="CodeinTextBPBHEBChar"/>
        </w:rPr>
        <w:t>customToken</w:t>
      </w:r>
      <w:proofErr w:type="spellEnd"/>
      <w:r>
        <w:t>. On execution, it returns the statement “Legacy Authentication Successful”.</w:t>
      </w:r>
    </w:p>
    <w:p w14:paraId="62161AD7" w14:textId="77777777" w:rsidR="005B4950" w:rsidRDefault="005B4950" w:rsidP="00821C97">
      <w:pPr>
        <w:pStyle w:val="NormalBPBHEB"/>
      </w:pPr>
    </w:p>
    <w:p w14:paraId="2936ACB2" w14:textId="784B66CA" w:rsidR="006D59C0" w:rsidRDefault="006D59C0" w:rsidP="00FD2C50">
      <w:pPr>
        <w:pStyle w:val="Heading3BPBHEB"/>
      </w:pPr>
      <w:r>
        <w:t>Step 2: Create the Target Interface</w:t>
      </w:r>
    </w:p>
    <w:p w14:paraId="525465E8" w14:textId="6324ABA1" w:rsidR="0057345E" w:rsidRDefault="006D59C0" w:rsidP="00CD4D75">
      <w:pPr>
        <w:pStyle w:val="NormalBPBHEB"/>
      </w:pPr>
      <w:r>
        <w:t>Now, let’s consider that we have decided to adopt a modern form of authentication, like OAuth. A modern authentication would probably require a username and a password, so we create an interface like this:</w:t>
      </w:r>
    </w:p>
    <w:p w14:paraId="68D851E8" w14:textId="77777777" w:rsidR="00B93A5E" w:rsidRDefault="00B93A5E" w:rsidP="00B93A5E">
      <w:pPr>
        <w:pStyle w:val="alt"/>
        <w:numPr>
          <w:ilvl w:val="0"/>
          <w:numId w:val="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lastRenderedPageBreak/>
        <w:t>class</w:t>
      </w:r>
      <w:r>
        <w:rPr>
          <w:rStyle w:val="hljs-class"/>
          <w:rFonts w:ascii="Consolas" w:eastAsiaTheme="majorEastAsia" w:hAnsi="Consolas" w:cs="Consolas"/>
          <w:color w:val="5C5C5C"/>
          <w:sz w:val="21"/>
          <w:szCs w:val="21"/>
        </w:rPr>
        <w:t> </w:t>
      </w:r>
      <w:proofErr w:type="spellStart"/>
      <w:r>
        <w:rPr>
          <w:rStyle w:val="hljs-title"/>
          <w:rFonts w:ascii="Consolas" w:eastAsia="Palatino Linotype" w:hAnsi="Consolas" w:cs="Consolas"/>
          <w:color w:val="C18401"/>
          <w:sz w:val="21"/>
          <w:szCs w:val="21"/>
        </w:rPr>
        <w:t>ModernAuthenticator</w:t>
      </w:r>
      <w:proofErr w:type="spellEnd"/>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4DCB24D2" w14:textId="77777777" w:rsidR="00B93A5E" w:rsidRDefault="00B93A5E" w:rsidP="00B93A5E">
      <w:pPr>
        <w:numPr>
          <w:ilvl w:val="0"/>
          <w:numId w:val="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login(username, password) {</w:t>
      </w:r>
    </w:p>
    <w:p w14:paraId="05506994" w14:textId="77777777" w:rsidR="00B93A5E" w:rsidRDefault="00B93A5E" w:rsidP="00B93A5E">
      <w:pPr>
        <w:pStyle w:val="alt"/>
        <w:numPr>
          <w:ilvl w:val="0"/>
          <w:numId w:val="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The client expects this method</w:t>
      </w:r>
    </w:p>
    <w:p w14:paraId="78EF0BB5" w14:textId="77777777" w:rsidR="00B93A5E" w:rsidRDefault="00B93A5E" w:rsidP="00B93A5E">
      <w:pPr>
        <w:numPr>
          <w:ilvl w:val="0"/>
          <w:numId w:val="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05A120C2" w14:textId="77777777" w:rsidR="00B93A5E" w:rsidRDefault="00B93A5E" w:rsidP="00B93A5E">
      <w:pPr>
        <w:pStyle w:val="alt"/>
        <w:numPr>
          <w:ilvl w:val="0"/>
          <w:numId w:val="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73F839D2" w14:textId="77777777" w:rsidR="006D59C0" w:rsidRDefault="006D59C0" w:rsidP="006D59C0">
      <w:pPr>
        <w:pStyle w:val="NormalBPBHEB"/>
      </w:pPr>
    </w:p>
    <w:p w14:paraId="149B14B3" w14:textId="00762019" w:rsidR="005B4950" w:rsidRDefault="00B93A5E" w:rsidP="00CD4D75">
      <w:pPr>
        <w:pStyle w:val="NormalBPBHEB"/>
      </w:pPr>
      <w:r>
        <w:t xml:space="preserve">In the above code example, we have defined a class – </w:t>
      </w:r>
      <w:proofErr w:type="spellStart"/>
      <w:r w:rsidRPr="00B93A5E">
        <w:rPr>
          <w:rStyle w:val="CodeinTextBPBHEBChar"/>
        </w:rPr>
        <w:t>ModernAuthenticator</w:t>
      </w:r>
      <w:proofErr w:type="spellEnd"/>
      <w:r>
        <w:t>. In this class, we have a method login that accepts username and password. This is the desired interface that follows the modern authentication method.</w:t>
      </w:r>
    </w:p>
    <w:p w14:paraId="0742DD1A" w14:textId="77777777" w:rsidR="00C73728" w:rsidRDefault="00C73728" w:rsidP="00821C97">
      <w:pPr>
        <w:pStyle w:val="NormalBPBHEB"/>
        <w:rPr>
          <w:szCs w:val="22"/>
        </w:rPr>
      </w:pPr>
    </w:p>
    <w:p w14:paraId="7B145546" w14:textId="4D3C0CD6" w:rsidR="00467298" w:rsidRDefault="00467298" w:rsidP="00FD2C50">
      <w:pPr>
        <w:pStyle w:val="Heading3BPBHEB"/>
      </w:pPr>
      <w:r>
        <w:t xml:space="preserve">Step 3: </w:t>
      </w:r>
      <w:r w:rsidR="002C7123">
        <w:t>Implement the Adapter</w:t>
      </w:r>
    </w:p>
    <w:p w14:paraId="03795538" w14:textId="0A150328" w:rsidR="00E37BA8" w:rsidRDefault="00AC16A0" w:rsidP="00FD2C50">
      <w:pPr>
        <w:pStyle w:val="NormalBPBHEB"/>
      </w:pPr>
      <w:r w:rsidRPr="00AC16A0">
        <w:t>Up to this point, we've outlined the original class/interface adhering to the proprietary method of authentication and a modern interface specifying a newer authentication method. Now, the pivotal step is to forge the bridge that seamlessly connects the two. Let's proceed with the creation of the adapter:</w:t>
      </w:r>
    </w:p>
    <w:p w14:paraId="7454BDFF" w14:textId="77777777" w:rsidR="00AC16A0" w:rsidRDefault="00AC16A0" w:rsidP="00E37BA8">
      <w:pPr>
        <w:rPr>
          <w:rFonts w:ascii="Palatino Linotype" w:eastAsia="Palatino Linotype" w:hAnsi="Palatino Linotype" w:cs="Palatino Linotype"/>
          <w:bCs/>
          <w:color w:val="000000" w:themeColor="text1"/>
          <w:sz w:val="22"/>
          <w:szCs w:val="22"/>
        </w:rPr>
      </w:pPr>
    </w:p>
    <w:p w14:paraId="33CBA436" w14:textId="77777777" w:rsidR="00A467BB" w:rsidRDefault="00A467BB" w:rsidP="00A467BB">
      <w:pPr>
        <w:pStyle w:val="alt"/>
        <w:numPr>
          <w:ilvl w:val="0"/>
          <w:numId w:val="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eastAsiaTheme="majorEastAsia" w:hAnsi="Consolas" w:cs="Consolas"/>
          <w:color w:val="5C5C5C"/>
          <w:sz w:val="21"/>
          <w:szCs w:val="21"/>
        </w:rPr>
        <w:t> </w:t>
      </w:r>
      <w:proofErr w:type="spellStart"/>
      <w:r>
        <w:rPr>
          <w:rStyle w:val="hljs-title"/>
          <w:rFonts w:ascii="Consolas" w:eastAsia="Palatino Linotype" w:hAnsi="Consolas" w:cs="Consolas"/>
          <w:color w:val="C18401"/>
          <w:sz w:val="21"/>
          <w:szCs w:val="21"/>
        </w:rPr>
        <w:t>LegacyToModernAuthAdapter</w:t>
      </w:r>
      <w:proofErr w:type="spellEnd"/>
      <w:r>
        <w:rPr>
          <w:rStyle w:val="hljs-class"/>
          <w:rFonts w:ascii="Consolas" w:eastAsiaTheme="majorEastAsia" w:hAnsi="Consolas" w:cs="Consolas"/>
          <w:color w:val="5C5C5C"/>
          <w:sz w:val="21"/>
          <w:szCs w:val="21"/>
        </w:rPr>
        <w:t> </w:t>
      </w:r>
      <w:r>
        <w:rPr>
          <w:rStyle w:val="hljs-keyword"/>
          <w:rFonts w:ascii="Consolas" w:hAnsi="Consolas" w:cs="Consolas"/>
          <w:color w:val="A626A4"/>
          <w:sz w:val="21"/>
          <w:szCs w:val="21"/>
        </w:rPr>
        <w:t>extends</w:t>
      </w:r>
      <w:r>
        <w:rPr>
          <w:rStyle w:val="hljs-class"/>
          <w:rFonts w:ascii="Consolas" w:eastAsiaTheme="majorEastAsia" w:hAnsi="Consolas" w:cs="Consolas"/>
          <w:color w:val="5C5C5C"/>
          <w:sz w:val="21"/>
          <w:szCs w:val="21"/>
        </w:rPr>
        <w:t> </w:t>
      </w:r>
      <w:proofErr w:type="spellStart"/>
      <w:r>
        <w:rPr>
          <w:rStyle w:val="hljs-title"/>
          <w:rFonts w:ascii="Consolas" w:eastAsia="Palatino Linotype" w:hAnsi="Consolas" w:cs="Consolas"/>
          <w:color w:val="C18401"/>
          <w:sz w:val="21"/>
          <w:szCs w:val="21"/>
        </w:rPr>
        <w:t>ModernAuthenticator</w:t>
      </w:r>
      <w:proofErr w:type="spellEnd"/>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26678336" w14:textId="77777777" w:rsidR="00A467BB" w:rsidRDefault="00A467BB" w:rsidP="00A467BB">
      <w:pPr>
        <w:numPr>
          <w:ilvl w:val="0"/>
          <w:numId w:val="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constructor</w:t>
      </w:r>
      <w:r>
        <w:rPr>
          <w:rFonts w:ascii="Consolas" w:hAnsi="Consolas" w:cs="Consolas"/>
          <w:color w:val="5C5C5C"/>
          <w:sz w:val="21"/>
          <w:szCs w:val="21"/>
        </w:rPr>
        <w:t>(</w:t>
      </w:r>
      <w:proofErr w:type="spellStart"/>
      <w:r>
        <w:rPr>
          <w:rFonts w:ascii="Consolas" w:hAnsi="Consolas" w:cs="Consolas"/>
          <w:color w:val="5C5C5C"/>
          <w:sz w:val="21"/>
          <w:szCs w:val="21"/>
        </w:rPr>
        <w:t>legacyAuthenticator</w:t>
      </w:r>
      <w:proofErr w:type="spellEnd"/>
      <w:r>
        <w:rPr>
          <w:rFonts w:ascii="Consolas" w:hAnsi="Consolas" w:cs="Consolas"/>
          <w:color w:val="5C5C5C"/>
          <w:sz w:val="21"/>
          <w:szCs w:val="21"/>
        </w:rPr>
        <w:t>) {</w:t>
      </w:r>
    </w:p>
    <w:p w14:paraId="6C216F0E" w14:textId="77777777" w:rsidR="00A467BB" w:rsidRDefault="00A467BB" w:rsidP="00A467BB">
      <w:pPr>
        <w:pStyle w:val="alt"/>
        <w:numPr>
          <w:ilvl w:val="0"/>
          <w:numId w:val="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super</w:t>
      </w:r>
      <w:r>
        <w:rPr>
          <w:rFonts w:ascii="Consolas" w:hAnsi="Consolas" w:cs="Consolas"/>
          <w:color w:val="5C5C5C"/>
          <w:sz w:val="21"/>
          <w:szCs w:val="21"/>
        </w:rPr>
        <w:t>();</w:t>
      </w:r>
    </w:p>
    <w:p w14:paraId="59AE4E04" w14:textId="77777777" w:rsidR="00A467BB" w:rsidRDefault="00A467BB" w:rsidP="00A467BB">
      <w:pPr>
        <w:numPr>
          <w:ilvl w:val="0"/>
          <w:numId w:val="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hAnsi="Consolas" w:cs="Consolas"/>
          <w:color w:val="A626A4"/>
          <w:sz w:val="21"/>
          <w:szCs w:val="21"/>
        </w:rPr>
        <w:t>this</w:t>
      </w:r>
      <w:r>
        <w:rPr>
          <w:rFonts w:ascii="Consolas" w:hAnsi="Consolas" w:cs="Consolas"/>
          <w:color w:val="5C5C5C"/>
          <w:sz w:val="21"/>
          <w:szCs w:val="21"/>
        </w:rPr>
        <w:t>.legacyAuthenticator</w:t>
      </w:r>
      <w:proofErr w:type="spellEnd"/>
      <w:r>
        <w:rPr>
          <w:rFonts w:ascii="Consolas" w:hAnsi="Consolas" w:cs="Consolas"/>
          <w:color w:val="5C5C5C"/>
          <w:sz w:val="21"/>
          <w:szCs w:val="21"/>
        </w:rPr>
        <w:t> = </w:t>
      </w:r>
      <w:proofErr w:type="spellStart"/>
      <w:r>
        <w:rPr>
          <w:rFonts w:ascii="Consolas" w:hAnsi="Consolas" w:cs="Consolas"/>
          <w:color w:val="5C5C5C"/>
          <w:sz w:val="21"/>
          <w:szCs w:val="21"/>
        </w:rPr>
        <w:t>legacyAuthenticator</w:t>
      </w:r>
      <w:proofErr w:type="spellEnd"/>
      <w:r>
        <w:rPr>
          <w:rFonts w:ascii="Consolas" w:hAnsi="Consolas" w:cs="Consolas"/>
          <w:color w:val="5C5C5C"/>
          <w:sz w:val="21"/>
          <w:szCs w:val="21"/>
        </w:rPr>
        <w:t>;</w:t>
      </w:r>
    </w:p>
    <w:p w14:paraId="0EF3D8E1" w14:textId="77777777" w:rsidR="00A467BB" w:rsidRDefault="00A467BB" w:rsidP="00A467BB">
      <w:pPr>
        <w:pStyle w:val="alt"/>
        <w:numPr>
          <w:ilvl w:val="0"/>
          <w:numId w:val="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3BD3F905" w14:textId="77777777" w:rsidR="00A467BB" w:rsidRDefault="00A467BB" w:rsidP="00A467BB">
      <w:pPr>
        <w:numPr>
          <w:ilvl w:val="0"/>
          <w:numId w:val="9"/>
        </w:numPr>
        <w:pBdr>
          <w:left w:val="single" w:sz="18" w:space="0" w:color="6CE26C"/>
        </w:pBdr>
        <w:shd w:val="clear" w:color="auto" w:fill="FFFFFF"/>
        <w:spacing w:line="270" w:lineRule="atLeast"/>
        <w:ind w:left="1395"/>
        <w:rPr>
          <w:rFonts w:ascii="Consolas" w:hAnsi="Consolas" w:cs="Consolas"/>
          <w:color w:val="5C5C5C"/>
          <w:sz w:val="21"/>
          <w:szCs w:val="21"/>
        </w:rPr>
      </w:pPr>
    </w:p>
    <w:p w14:paraId="4E050105" w14:textId="77777777" w:rsidR="00A467BB" w:rsidRDefault="00A467BB" w:rsidP="00A467BB">
      <w:pPr>
        <w:pStyle w:val="alt"/>
        <w:numPr>
          <w:ilvl w:val="0"/>
          <w:numId w:val="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login(username, password) {</w:t>
      </w:r>
    </w:p>
    <w:p w14:paraId="3104EC3E" w14:textId="77777777" w:rsidR="00A467BB" w:rsidRDefault="00A467BB" w:rsidP="00A467BB">
      <w:pPr>
        <w:numPr>
          <w:ilvl w:val="0"/>
          <w:numId w:val="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Implement the login method using the legacy authenticator</w:t>
      </w:r>
    </w:p>
    <w:p w14:paraId="24E7CEAE" w14:textId="77777777" w:rsidR="00A467BB" w:rsidRDefault="00A467BB" w:rsidP="00A467BB">
      <w:pPr>
        <w:pStyle w:val="alt"/>
        <w:numPr>
          <w:ilvl w:val="0"/>
          <w:numId w:val="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return</w:t>
      </w:r>
      <w:r>
        <w:rPr>
          <w:rFonts w:ascii="Consolas" w:hAnsi="Consolas" w:cs="Consolas"/>
          <w:color w:val="5C5C5C"/>
          <w:sz w:val="21"/>
          <w:szCs w:val="21"/>
        </w:rPr>
        <w:t> </w:t>
      </w:r>
      <w:r>
        <w:rPr>
          <w:rStyle w:val="hljs-keyword"/>
          <w:rFonts w:ascii="Consolas" w:hAnsi="Consolas" w:cs="Consolas"/>
          <w:color w:val="A626A4"/>
          <w:sz w:val="21"/>
          <w:szCs w:val="21"/>
        </w:rPr>
        <w:t>this</w:t>
      </w:r>
      <w:r>
        <w:rPr>
          <w:rFonts w:ascii="Consolas" w:hAnsi="Consolas" w:cs="Consolas"/>
          <w:color w:val="5C5C5C"/>
          <w:sz w:val="21"/>
          <w:szCs w:val="21"/>
        </w:rPr>
        <w:t>.legacyAuthenticator.authenticate(username, password);</w:t>
      </w:r>
    </w:p>
    <w:p w14:paraId="6BF0BFFA" w14:textId="77777777" w:rsidR="00A467BB" w:rsidRDefault="00A467BB" w:rsidP="00A467BB">
      <w:pPr>
        <w:numPr>
          <w:ilvl w:val="0"/>
          <w:numId w:val="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0E01C0B3" w14:textId="77777777" w:rsidR="00A467BB" w:rsidRDefault="00A467BB" w:rsidP="00A467BB">
      <w:pPr>
        <w:pStyle w:val="alt"/>
        <w:numPr>
          <w:ilvl w:val="0"/>
          <w:numId w:val="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7F1995A5" w14:textId="77777777" w:rsidR="00AC16A0" w:rsidRDefault="00AC16A0" w:rsidP="00E37BA8"/>
    <w:p w14:paraId="1EE8C7B0" w14:textId="77777777" w:rsidR="00420512" w:rsidRDefault="00A467BB" w:rsidP="00FD2C50">
      <w:pPr>
        <w:pStyle w:val="NormalBPBHEB"/>
      </w:pPr>
      <w:r>
        <w:t xml:space="preserve">In the above code example, we have created an adapter, aptly titled </w:t>
      </w:r>
      <w:proofErr w:type="spellStart"/>
      <w:r w:rsidRPr="00A467BB">
        <w:rPr>
          <w:rStyle w:val="CodeinTextBPBHEBChar"/>
        </w:rPr>
        <w:t>LegacyToModernAuthAdapter</w:t>
      </w:r>
      <w:proofErr w:type="spellEnd"/>
      <w:r>
        <w:t xml:space="preserve">. </w:t>
      </w:r>
      <w:r w:rsidR="00420512" w:rsidRPr="00420512">
        <w:t xml:space="preserve">It's crucial to ensure that this class serves as a seamless bridge between the two interfaces. The new code will align with contemporary standards while internally invoking the legacy system for authentication. For a clearer understanding, let's refer to </w:t>
      </w:r>
      <w:r w:rsidR="00420512" w:rsidRPr="00FD2C50">
        <w:rPr>
          <w:i/>
          <w:iCs/>
        </w:rPr>
        <w:t>Figure 3.2</w:t>
      </w:r>
      <w:r w:rsidR="00420512" w:rsidRPr="00420512">
        <w:t>, based on the example from Scenario 1 in the Problem Scenario segment of the Adapter design pattern.</w:t>
      </w:r>
    </w:p>
    <w:p w14:paraId="521C3B6C" w14:textId="77777777" w:rsidR="00420512" w:rsidRDefault="00420512" w:rsidP="00FD2C50">
      <w:pPr>
        <w:pStyle w:val="NormalBPBHEB"/>
      </w:pPr>
    </w:p>
    <w:p w14:paraId="6BA50F9E" w14:textId="61AAD8BB" w:rsidR="00420512" w:rsidRDefault="007265CE" w:rsidP="00FD2C50">
      <w:pPr>
        <w:pStyle w:val="FigureBPBHEB"/>
      </w:pPr>
      <w:r>
        <w:rPr>
          <w:noProof/>
        </w:rPr>
        <w:lastRenderedPageBreak/>
        <w:drawing>
          <wp:inline distT="0" distB="0" distL="0" distR="0" wp14:anchorId="72497B96" wp14:editId="53B2FCDD">
            <wp:extent cx="3974471" cy="2640573"/>
            <wp:effectExtent l="0" t="0" r="635" b="1270"/>
            <wp:docPr id="1713018916" name="Picture 2" descr="A hand holding a pl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18916" name="Picture 2" descr="A hand holding a plu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09787" cy="2664036"/>
                    </a:xfrm>
                    <a:prstGeom prst="rect">
                      <a:avLst/>
                    </a:prstGeom>
                  </pic:spPr>
                </pic:pic>
              </a:graphicData>
            </a:graphic>
          </wp:inline>
        </w:drawing>
      </w:r>
    </w:p>
    <w:p w14:paraId="57C6DD10" w14:textId="535B9C16" w:rsidR="007265CE" w:rsidRPr="007265CE" w:rsidRDefault="007265CE" w:rsidP="00FD2C50">
      <w:pPr>
        <w:pStyle w:val="FigureCaptionBPBHEB"/>
      </w:pPr>
      <w:r>
        <w:rPr>
          <w:b/>
        </w:rPr>
        <w:t xml:space="preserve">Figure 3.2: </w:t>
      </w:r>
      <w:r>
        <w:t>An adapter acts as a bridge connecting two dissimilar items of the same type</w:t>
      </w:r>
    </w:p>
    <w:p w14:paraId="332C8B26" w14:textId="77777777" w:rsidR="007265CE" w:rsidRPr="00420512" w:rsidRDefault="007265CE" w:rsidP="00420512">
      <w:pPr>
        <w:rPr>
          <w:rFonts w:ascii="Palatino Linotype" w:hAnsi="Palatino Linotype"/>
          <w:sz w:val="22"/>
          <w:szCs w:val="22"/>
        </w:rPr>
      </w:pPr>
    </w:p>
    <w:p w14:paraId="6341750A" w14:textId="414CC092" w:rsidR="00420512" w:rsidRDefault="00420512" w:rsidP="00FD2C50">
      <w:pPr>
        <w:pStyle w:val="NormalBPBHEB"/>
      </w:pPr>
      <w:r w:rsidRPr="00420512">
        <w:t xml:space="preserve">In </w:t>
      </w:r>
      <w:r w:rsidRPr="00FD2C50">
        <w:rPr>
          <w:i/>
          <w:iCs/>
        </w:rPr>
        <w:t>Figure 3.2</w:t>
      </w:r>
      <w:r w:rsidRPr="00420512">
        <w:t xml:space="preserve">, on the left, we have a charger with a connector tailored for </w:t>
      </w:r>
      <w:r w:rsidR="007265CE">
        <w:t>American</w:t>
      </w:r>
      <w:r w:rsidRPr="00420512">
        <w:t xml:space="preserve"> users. On the extreme right, there's an outlet port in a Parisian hotel in Europe. To address this discrepancy, an adapter, depicted in the middle, is necessary. This adapter takes the Indian connector as input and provides its own connector, adaptable to European ports, as output. Upon connecting the device through this adapter, it seamlessly accommodates both the original and newer formats, ensuring the correct functioning of the device.</w:t>
      </w:r>
    </w:p>
    <w:p w14:paraId="70410394" w14:textId="7C7FC7DD" w:rsidR="00D25B66" w:rsidRPr="00D25B66" w:rsidRDefault="00D25B66" w:rsidP="00FD2C50">
      <w:pPr>
        <w:pStyle w:val="NormalBPBHEB"/>
      </w:pPr>
      <w:r w:rsidRPr="00D25B66">
        <w:t xml:space="preserve">Likewise, we can draw a parallel between the </w:t>
      </w:r>
      <w:proofErr w:type="spellStart"/>
      <w:r w:rsidRPr="00D25B66">
        <w:rPr>
          <w:rStyle w:val="CodeinTextBPBHEBChar"/>
        </w:rPr>
        <w:t>LegacyAuthenticator</w:t>
      </w:r>
      <w:proofErr w:type="spellEnd"/>
      <w:r w:rsidRPr="00D25B66">
        <w:t xml:space="preserve"> and the European outlet port, while the Indian charger corresponds to the </w:t>
      </w:r>
      <w:proofErr w:type="spellStart"/>
      <w:r w:rsidRPr="00D25B66">
        <w:rPr>
          <w:rStyle w:val="CodeinTextBPBHEBChar"/>
        </w:rPr>
        <w:t>ModernAuthenticator</w:t>
      </w:r>
      <w:proofErr w:type="spellEnd"/>
      <w:r w:rsidRPr="00D25B66">
        <w:t xml:space="preserve">. To enable the Indian charger to seamlessly operate on European ports, we require the adapter </w:t>
      </w:r>
      <w:proofErr w:type="spellStart"/>
      <w:r w:rsidRPr="00D25B66">
        <w:rPr>
          <w:rStyle w:val="CodeinTextBPBHEBChar"/>
        </w:rPr>
        <w:t>LegacyToModernAuthAdapter</w:t>
      </w:r>
      <w:proofErr w:type="spellEnd"/>
      <w:r w:rsidRPr="00D25B66">
        <w:t>. This adapter must be capable of interfacing with the Indian charger, accepting its connector, and delivering the charge to the European outlet.</w:t>
      </w:r>
    </w:p>
    <w:p w14:paraId="2257739B" w14:textId="5BB0FC98" w:rsidR="00A467BB" w:rsidRDefault="00D25B66" w:rsidP="00FD2C50">
      <w:pPr>
        <w:pStyle w:val="NormalBPBHEB"/>
      </w:pPr>
      <w:r w:rsidRPr="00D25B66">
        <w:t xml:space="preserve">In a similar vein, the </w:t>
      </w:r>
      <w:proofErr w:type="spellStart"/>
      <w:r w:rsidRPr="00D25B66">
        <w:rPr>
          <w:rStyle w:val="CodeinTextBPBHEBChar"/>
        </w:rPr>
        <w:t>LegacyToModernAuthAdapter</w:t>
      </w:r>
      <w:proofErr w:type="spellEnd"/>
      <w:r w:rsidRPr="00D25B66">
        <w:t xml:space="preserve"> must extend the </w:t>
      </w:r>
      <w:proofErr w:type="spellStart"/>
      <w:r w:rsidRPr="00D25B66">
        <w:rPr>
          <w:rStyle w:val="CodeinTextBPBHEBChar"/>
        </w:rPr>
        <w:t>ModernAuthenticator</w:t>
      </w:r>
      <w:proofErr w:type="spellEnd"/>
      <w:r w:rsidRPr="00D25B66">
        <w:t xml:space="preserve"> to gain access to its </w:t>
      </w:r>
      <w:r w:rsidRPr="00D25B66">
        <w:rPr>
          <w:rStyle w:val="CodeinTextBPBHEBChar"/>
        </w:rPr>
        <w:t>login</w:t>
      </w:r>
      <w:r w:rsidRPr="00D25B66">
        <w:t xml:space="preserve"> method. Simultaneously, it needs to connect to the European outlet port in its original format, necessitating an internal connection or execution of the </w:t>
      </w:r>
      <w:proofErr w:type="spellStart"/>
      <w:r w:rsidRPr="00D25B66">
        <w:rPr>
          <w:rStyle w:val="CodeinTextBPBHEBChar"/>
        </w:rPr>
        <w:t>LegacyAuthenticator</w:t>
      </w:r>
      <w:proofErr w:type="spellEnd"/>
      <w:r w:rsidRPr="00D25B66">
        <w:t xml:space="preserve">'s </w:t>
      </w:r>
      <w:r w:rsidRPr="00D25B66">
        <w:rPr>
          <w:rStyle w:val="CodeinTextBPBHEBChar"/>
        </w:rPr>
        <w:t>authenticate</w:t>
      </w:r>
      <w:r w:rsidRPr="00D25B66">
        <w:t xml:space="preserve"> method. This intricate dance ensures the smooth compatibility and operation of the </w:t>
      </w:r>
      <w:proofErr w:type="spellStart"/>
      <w:r w:rsidRPr="00D25B66">
        <w:rPr>
          <w:rStyle w:val="CodeinTextBPBHEBChar"/>
        </w:rPr>
        <w:t>ModernAuthenticator</w:t>
      </w:r>
      <w:proofErr w:type="spellEnd"/>
      <w:r w:rsidRPr="00D25B66">
        <w:t xml:space="preserve"> with the legacy </w:t>
      </w:r>
      <w:proofErr w:type="spellStart"/>
      <w:r w:rsidRPr="00D25B66">
        <w:rPr>
          <w:rStyle w:val="CodeinTextBPBHEBChar"/>
        </w:rPr>
        <w:t>LegacyAuthenticator</w:t>
      </w:r>
      <w:proofErr w:type="spellEnd"/>
      <w:r>
        <w:t>.</w:t>
      </w:r>
    </w:p>
    <w:p w14:paraId="11634236" w14:textId="77777777" w:rsidR="005E3124" w:rsidRDefault="005E3124" w:rsidP="00E37BA8">
      <w:pPr>
        <w:rPr>
          <w:rFonts w:ascii="Palatino Linotype" w:hAnsi="Palatino Linotype"/>
          <w:sz w:val="22"/>
          <w:szCs w:val="22"/>
        </w:rPr>
      </w:pPr>
    </w:p>
    <w:p w14:paraId="01A5975F" w14:textId="4C26AD0F" w:rsidR="005E3124" w:rsidRDefault="005E3124" w:rsidP="00FD2C50">
      <w:pPr>
        <w:pStyle w:val="Heading3BPBHEB"/>
      </w:pPr>
      <w:r>
        <w:t>Step 4: Client Code</w:t>
      </w:r>
    </w:p>
    <w:p w14:paraId="6CC6F6BA" w14:textId="4D235B40" w:rsidR="005E3124" w:rsidRDefault="005E3124" w:rsidP="00FD2C50">
      <w:pPr>
        <w:pStyle w:val="NormalBPBHEB"/>
      </w:pPr>
      <w:r>
        <w:t>Now, let’s create a function that will in essence call the method of the adapter. Let’s first look at the code example before understanding what transpires in it:</w:t>
      </w:r>
    </w:p>
    <w:p w14:paraId="70F80DE1" w14:textId="77777777" w:rsidR="00CC3EFF" w:rsidRDefault="00CC3EFF" w:rsidP="00CC3EFF">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function</w:t>
      </w:r>
      <w:r>
        <w:rPr>
          <w:rStyle w:val="hljs-function"/>
          <w:rFonts w:ascii="Consolas" w:eastAsiaTheme="majorEastAsia" w:hAnsi="Consolas" w:cs="Consolas"/>
          <w:color w:val="5C5C5C"/>
          <w:sz w:val="21"/>
          <w:szCs w:val="21"/>
        </w:rPr>
        <w:t> </w:t>
      </w:r>
      <w:proofErr w:type="spellStart"/>
      <w:r>
        <w:rPr>
          <w:rStyle w:val="hljs-title"/>
          <w:rFonts w:ascii="Consolas" w:eastAsia="Palatino Linotype" w:hAnsi="Consolas" w:cs="Consolas"/>
          <w:color w:val="4078F2"/>
          <w:sz w:val="21"/>
          <w:szCs w:val="21"/>
        </w:rPr>
        <w:t>handleAuthentication</w:t>
      </w:r>
      <w:proofErr w:type="spellEnd"/>
      <w:r>
        <w:rPr>
          <w:rStyle w:val="hljs-function"/>
          <w:rFonts w:ascii="Consolas" w:eastAsiaTheme="majorEastAsia" w:hAnsi="Consolas" w:cs="Consolas"/>
          <w:color w:val="5C5C5C"/>
          <w:sz w:val="21"/>
          <w:szCs w:val="21"/>
        </w:rPr>
        <w:t>(</w:t>
      </w:r>
      <w:r>
        <w:rPr>
          <w:rStyle w:val="hljs-params"/>
          <w:rFonts w:ascii="Consolas" w:hAnsi="Consolas" w:cs="Consolas"/>
          <w:color w:val="5C5C5C"/>
          <w:sz w:val="21"/>
          <w:szCs w:val="21"/>
        </w:rPr>
        <w:t>authenticator</w:t>
      </w:r>
      <w:r>
        <w:rPr>
          <w:rStyle w:val="hljs-function"/>
          <w:rFonts w:ascii="Consolas" w:eastAsiaTheme="majorEastAsia" w:hAnsi="Consolas" w:cs="Consolas"/>
          <w:color w:val="5C5C5C"/>
          <w:sz w:val="21"/>
          <w:szCs w:val="21"/>
        </w:rPr>
        <w:t>) </w:t>
      </w:r>
      <w:r>
        <w:rPr>
          <w:rFonts w:ascii="Consolas" w:hAnsi="Consolas" w:cs="Consolas"/>
          <w:color w:val="5C5C5C"/>
          <w:sz w:val="21"/>
          <w:szCs w:val="21"/>
        </w:rPr>
        <w:t>{</w:t>
      </w:r>
    </w:p>
    <w:p w14:paraId="773960AE" w14:textId="77777777" w:rsidR="00CC3EFF" w:rsidRDefault="00CC3EFF" w:rsidP="00CC3EFF">
      <w:pPr>
        <w:numPr>
          <w:ilvl w:val="0"/>
          <w:numId w:val="1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sidRPr="00BC4C82">
        <w:rPr>
          <w:rStyle w:val="hljs-builtin"/>
          <w:rFonts w:ascii="Consolas" w:eastAsia="Arial" w:hAnsi="Consolas" w:cs="Consolas"/>
          <w:color w:val="C18401"/>
          <w:sz w:val="21"/>
          <w:szCs w:val="21"/>
        </w:rPr>
        <w:t>console</w:t>
      </w:r>
      <w:r>
        <w:rPr>
          <w:rFonts w:ascii="Consolas" w:hAnsi="Consolas" w:cs="Consolas"/>
          <w:color w:val="5C5C5C"/>
          <w:sz w:val="21"/>
          <w:szCs w:val="21"/>
        </w:rPr>
        <w:t>.log(</w:t>
      </w:r>
      <w:proofErr w:type="spellStart"/>
      <w:r>
        <w:rPr>
          <w:rFonts w:ascii="Consolas" w:hAnsi="Consolas" w:cs="Consolas"/>
          <w:color w:val="5C5C5C"/>
          <w:sz w:val="21"/>
          <w:szCs w:val="21"/>
        </w:rPr>
        <w:t>authenticator.login</w:t>
      </w:r>
      <w:proofErr w:type="spellEnd"/>
      <w:r>
        <w:rPr>
          <w:rFonts w:ascii="Consolas" w:hAnsi="Consolas" w:cs="Consolas"/>
          <w:color w:val="5C5C5C"/>
          <w:sz w:val="21"/>
          <w:szCs w:val="21"/>
        </w:rPr>
        <w:t>(</w:t>
      </w:r>
      <w:r>
        <w:rPr>
          <w:rStyle w:val="hljs-string"/>
          <w:rFonts w:ascii="Consolas" w:hAnsi="Consolas" w:cs="Consolas"/>
          <w:color w:val="50A14F"/>
          <w:sz w:val="21"/>
          <w:szCs w:val="21"/>
        </w:rPr>
        <w:t>"user123"</w:t>
      </w:r>
      <w:r>
        <w:rPr>
          <w:rFonts w:ascii="Consolas" w:hAnsi="Consolas" w:cs="Consolas"/>
          <w:color w:val="5C5C5C"/>
          <w:sz w:val="21"/>
          <w:szCs w:val="21"/>
        </w:rPr>
        <w:t>, </w:t>
      </w:r>
      <w:r>
        <w:rPr>
          <w:rStyle w:val="hljs-string"/>
          <w:rFonts w:ascii="Consolas" w:hAnsi="Consolas" w:cs="Consolas"/>
          <w:color w:val="50A14F"/>
          <w:sz w:val="21"/>
          <w:szCs w:val="21"/>
        </w:rPr>
        <w:t>"password123"</w:t>
      </w:r>
      <w:r>
        <w:rPr>
          <w:rFonts w:ascii="Consolas" w:hAnsi="Consolas" w:cs="Consolas"/>
          <w:color w:val="5C5C5C"/>
          <w:sz w:val="21"/>
          <w:szCs w:val="21"/>
        </w:rPr>
        <w:t>));</w:t>
      </w:r>
    </w:p>
    <w:p w14:paraId="6F3EDB49" w14:textId="77777777" w:rsidR="00CC3EFF" w:rsidRDefault="00CC3EFF" w:rsidP="00CC3EFF">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5CED6964" w14:textId="77777777" w:rsidR="005E3124" w:rsidRDefault="005E3124" w:rsidP="005E3124">
      <w:pPr>
        <w:rPr>
          <w:rFonts w:ascii="Palatino Linotype" w:hAnsi="Palatino Linotype"/>
          <w:sz w:val="22"/>
          <w:szCs w:val="22"/>
        </w:rPr>
      </w:pPr>
    </w:p>
    <w:p w14:paraId="3F80CBC4" w14:textId="4F086E4D" w:rsidR="00CC3EFF" w:rsidRDefault="00CC3EFF" w:rsidP="00FD2C50">
      <w:pPr>
        <w:pStyle w:val="NormalBPBHEB"/>
      </w:pPr>
      <w:r>
        <w:lastRenderedPageBreak/>
        <w:t xml:space="preserve">In the above code example, we have created a function </w:t>
      </w:r>
      <w:proofErr w:type="spellStart"/>
      <w:r w:rsidRPr="00CC3EFF">
        <w:rPr>
          <w:rStyle w:val="CodeinTextBPBHEBChar"/>
        </w:rPr>
        <w:t>handleAuthentication</w:t>
      </w:r>
      <w:proofErr w:type="spellEnd"/>
      <w:r>
        <w:t xml:space="preserve"> that accepts an authenticator as a parameter. In essence, on the invocation of this function, </w:t>
      </w:r>
      <w:r w:rsidR="00FA25B1">
        <w:t xml:space="preserve">it expects an </w:t>
      </w:r>
      <w:r>
        <w:t xml:space="preserve">instance of the adapter. Hence, as you can see on the next line, we will be calling the </w:t>
      </w:r>
      <w:r w:rsidRPr="0067474F">
        <w:rPr>
          <w:rStyle w:val="CodeinTextBPBHEBChar"/>
        </w:rPr>
        <w:t>login</w:t>
      </w:r>
      <w:r>
        <w:t xml:space="preserve"> method of the authenticator, i.e., the adapter’s </w:t>
      </w:r>
      <w:r w:rsidRPr="0067474F">
        <w:rPr>
          <w:rStyle w:val="CodeinTextBPBHEBChar"/>
        </w:rPr>
        <w:t>login</w:t>
      </w:r>
      <w:r>
        <w:t xml:space="preserve"> method. This method will be useful in completing the bond required for transitioning from the target interface to the existing class.</w:t>
      </w:r>
    </w:p>
    <w:p w14:paraId="3732B353" w14:textId="77777777" w:rsidR="00BC4C82" w:rsidRDefault="00BC4C82" w:rsidP="005E3124">
      <w:pPr>
        <w:rPr>
          <w:rFonts w:ascii="Palatino Linotype" w:hAnsi="Palatino Linotype"/>
          <w:sz w:val="22"/>
          <w:szCs w:val="22"/>
        </w:rPr>
      </w:pPr>
    </w:p>
    <w:p w14:paraId="36FAFDCA" w14:textId="77777777" w:rsidR="00BC4C82" w:rsidRDefault="00BC4C82" w:rsidP="00FD2C50">
      <w:pPr>
        <w:pStyle w:val="Heading3BPBHEB"/>
      </w:pPr>
      <w:r>
        <w:t>Step 5: Usage</w:t>
      </w:r>
    </w:p>
    <w:p w14:paraId="2FE5C2F4" w14:textId="60708ABA" w:rsidR="00C16A1A" w:rsidRDefault="00C16A1A" w:rsidP="00FD2C50">
      <w:pPr>
        <w:pStyle w:val="NormalBPBHEB"/>
      </w:pPr>
      <w:r w:rsidRPr="00C16A1A">
        <w:t>In the ultimate step, we consolidate all the information gathered thus far to bring the adapter method to fruition:</w:t>
      </w:r>
    </w:p>
    <w:p w14:paraId="517FEE7C" w14:textId="77777777" w:rsidR="00B703D2" w:rsidRDefault="00B703D2" w:rsidP="00B703D2">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Instantiate the existing class (legacy authenticator)</w:t>
      </w:r>
    </w:p>
    <w:p w14:paraId="33ECE0C4" w14:textId="77777777" w:rsidR="00B703D2" w:rsidRDefault="00B703D2" w:rsidP="00B703D2">
      <w:pPr>
        <w:numPr>
          <w:ilvl w:val="0"/>
          <w:numId w:val="11"/>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const</w:t>
      </w:r>
      <w:r>
        <w:rPr>
          <w:rFonts w:ascii="Consolas" w:hAnsi="Consolas" w:cs="Consolas"/>
          <w:color w:val="5C5C5C"/>
          <w:sz w:val="21"/>
          <w:szCs w:val="21"/>
        </w:rPr>
        <w:t> </w:t>
      </w:r>
      <w:proofErr w:type="spellStart"/>
      <w:r>
        <w:rPr>
          <w:rFonts w:ascii="Consolas" w:hAnsi="Consolas" w:cs="Consolas"/>
          <w:color w:val="5C5C5C"/>
          <w:sz w:val="21"/>
          <w:szCs w:val="21"/>
        </w:rPr>
        <w:t>oldAuthenticator</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LegacyAuthenticator</w:t>
      </w:r>
      <w:proofErr w:type="spellEnd"/>
      <w:r>
        <w:rPr>
          <w:rFonts w:ascii="Consolas" w:hAnsi="Consolas" w:cs="Consolas"/>
          <w:color w:val="5C5C5C"/>
          <w:sz w:val="21"/>
          <w:szCs w:val="21"/>
        </w:rPr>
        <w:t>();</w:t>
      </w:r>
    </w:p>
    <w:p w14:paraId="21779140" w14:textId="77777777" w:rsidR="00B703D2" w:rsidRDefault="00B703D2" w:rsidP="00B703D2">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030C1A1F" w14:textId="77777777" w:rsidR="00B703D2" w:rsidRDefault="00B703D2" w:rsidP="00B703D2">
      <w:pPr>
        <w:numPr>
          <w:ilvl w:val="0"/>
          <w:numId w:val="11"/>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Create an adapter and pass the existing class instance to it</w:t>
      </w:r>
    </w:p>
    <w:p w14:paraId="0252D0E3" w14:textId="77777777" w:rsidR="00B703D2" w:rsidRDefault="00B703D2" w:rsidP="00B703D2">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const</w:t>
      </w:r>
      <w:r>
        <w:rPr>
          <w:rFonts w:ascii="Consolas" w:hAnsi="Consolas" w:cs="Consolas"/>
          <w:color w:val="5C5C5C"/>
          <w:sz w:val="21"/>
          <w:szCs w:val="21"/>
        </w:rPr>
        <w:t> adaptedAuthenticator = </w:t>
      </w:r>
      <w:r>
        <w:rPr>
          <w:rStyle w:val="hljs-keyword"/>
          <w:rFonts w:ascii="Consolas" w:hAnsi="Consolas" w:cs="Consolas"/>
          <w:color w:val="A626A4"/>
          <w:sz w:val="21"/>
          <w:szCs w:val="21"/>
        </w:rPr>
        <w:t>new</w:t>
      </w:r>
      <w:r>
        <w:rPr>
          <w:rFonts w:ascii="Consolas" w:hAnsi="Consolas" w:cs="Consolas"/>
          <w:color w:val="5C5C5C"/>
          <w:sz w:val="21"/>
          <w:szCs w:val="21"/>
        </w:rPr>
        <w:t> LegacyToModernAuthAdapter(oldAuthenticator);</w:t>
      </w:r>
    </w:p>
    <w:p w14:paraId="3E243BBB" w14:textId="77777777" w:rsidR="00B703D2" w:rsidRDefault="00B703D2" w:rsidP="00B703D2">
      <w:pPr>
        <w:numPr>
          <w:ilvl w:val="0"/>
          <w:numId w:val="11"/>
        </w:numPr>
        <w:pBdr>
          <w:left w:val="single" w:sz="18" w:space="0" w:color="6CE26C"/>
        </w:pBdr>
        <w:shd w:val="clear" w:color="auto" w:fill="FFFFFF"/>
        <w:spacing w:line="270" w:lineRule="atLeast"/>
        <w:ind w:left="1395"/>
        <w:rPr>
          <w:rFonts w:ascii="Consolas" w:hAnsi="Consolas" w:cs="Consolas"/>
          <w:color w:val="5C5C5C"/>
          <w:sz w:val="21"/>
          <w:szCs w:val="21"/>
        </w:rPr>
      </w:pPr>
    </w:p>
    <w:p w14:paraId="0F14464E" w14:textId="77777777" w:rsidR="00B703D2" w:rsidRDefault="00B703D2" w:rsidP="00B703D2">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Use the client code to handle authentication with the adapted authenticator</w:t>
      </w:r>
    </w:p>
    <w:p w14:paraId="17D9D436" w14:textId="77777777" w:rsidR="00B703D2" w:rsidRDefault="00B703D2" w:rsidP="00B703D2">
      <w:pPr>
        <w:numPr>
          <w:ilvl w:val="0"/>
          <w:numId w:val="11"/>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handleAuthentication</w:t>
      </w:r>
      <w:proofErr w:type="spellEnd"/>
      <w:r>
        <w:rPr>
          <w:rFonts w:ascii="Consolas" w:hAnsi="Consolas" w:cs="Consolas"/>
          <w:color w:val="5C5C5C"/>
          <w:sz w:val="21"/>
          <w:szCs w:val="21"/>
        </w:rPr>
        <w:t>(</w:t>
      </w:r>
      <w:proofErr w:type="spellStart"/>
      <w:r>
        <w:rPr>
          <w:rFonts w:ascii="Consolas" w:hAnsi="Consolas" w:cs="Consolas"/>
          <w:color w:val="5C5C5C"/>
          <w:sz w:val="21"/>
          <w:szCs w:val="21"/>
        </w:rPr>
        <w:t>adaptedAuthenticator</w:t>
      </w:r>
      <w:proofErr w:type="spellEnd"/>
      <w:r>
        <w:rPr>
          <w:rFonts w:ascii="Consolas" w:hAnsi="Consolas" w:cs="Consolas"/>
          <w:color w:val="5C5C5C"/>
          <w:sz w:val="21"/>
          <w:szCs w:val="21"/>
        </w:rPr>
        <w:t>);</w:t>
      </w:r>
    </w:p>
    <w:p w14:paraId="4893F534" w14:textId="77777777" w:rsidR="00C16A1A" w:rsidRDefault="00C16A1A" w:rsidP="005E3124">
      <w:pPr>
        <w:rPr>
          <w:rFonts w:ascii="Palatino Linotype" w:hAnsi="Palatino Linotype"/>
          <w:sz w:val="22"/>
          <w:szCs w:val="22"/>
        </w:rPr>
      </w:pPr>
    </w:p>
    <w:p w14:paraId="7F74F2FD" w14:textId="6DC7B5E1" w:rsidR="00B703D2" w:rsidRDefault="00B703D2" w:rsidP="00FD2C50">
      <w:pPr>
        <w:pStyle w:val="NormalBPBHEB"/>
      </w:pPr>
      <w:r>
        <w:t xml:space="preserve">As we can see in the above code example, we have divided the final implementation into three parts: </w:t>
      </w:r>
    </w:p>
    <w:p w14:paraId="131B7CD7" w14:textId="6F7E206A" w:rsidR="00B703D2" w:rsidRDefault="00B703D2" w:rsidP="00FD2C50">
      <w:pPr>
        <w:pStyle w:val="NormalBPBHEB"/>
        <w:numPr>
          <w:ilvl w:val="0"/>
          <w:numId w:val="77"/>
        </w:numPr>
      </w:pPr>
      <w:r>
        <w:t xml:space="preserve">We first create an instance of the </w:t>
      </w:r>
      <w:r w:rsidR="00AF5F8E">
        <w:t xml:space="preserve">old authentication system and store it in the </w:t>
      </w:r>
      <w:proofErr w:type="spellStart"/>
      <w:r w:rsidR="00AF5F8E" w:rsidRPr="00AF5F8E">
        <w:rPr>
          <w:rStyle w:val="CodeinTextBPBHEBChar"/>
        </w:rPr>
        <w:t>oldAuthenticator</w:t>
      </w:r>
      <w:proofErr w:type="spellEnd"/>
      <w:r w:rsidR="00AF5F8E">
        <w:t xml:space="preserve"> variable.</w:t>
      </w:r>
    </w:p>
    <w:p w14:paraId="15FE13A1" w14:textId="77777777" w:rsidR="00197CC4" w:rsidRPr="00197CC4" w:rsidRDefault="00AF5F8E" w:rsidP="00FD2C50">
      <w:pPr>
        <w:pStyle w:val="NormalBPBHEB"/>
        <w:numPr>
          <w:ilvl w:val="0"/>
          <w:numId w:val="77"/>
        </w:numPr>
        <w:rPr>
          <w:rStyle w:val="CodeinTextBPBHEBChar"/>
          <w:rFonts w:ascii="Palatino Linotype" w:eastAsia="Times New Roman" w:hAnsi="Palatino Linotype" w:cs="Times New Roman"/>
          <w:b w:val="0"/>
          <w:color w:val="auto"/>
          <w:sz w:val="22"/>
          <w:szCs w:val="22"/>
          <w:lang w:val="en-IN"/>
        </w:rPr>
      </w:pPr>
      <w:r>
        <w:t xml:space="preserve">Next, we create an instance of the adapter. As explained in step 3, it requires an instance of the existing class as a parameter. Therefore, in our case we pass the </w:t>
      </w:r>
      <w:proofErr w:type="spellStart"/>
      <w:r w:rsidRPr="00AF5F8E">
        <w:rPr>
          <w:rStyle w:val="CodeinTextBPBHEBChar"/>
        </w:rPr>
        <w:t>oldAuthenticator</w:t>
      </w:r>
      <w:proofErr w:type="spellEnd"/>
      <w:r>
        <w:t xml:space="preserve"> variable to the constructor of the adapter by passing it in as an argument. We, then, store the instance of the adapter in the variable </w:t>
      </w:r>
      <w:proofErr w:type="spellStart"/>
      <w:r w:rsidRPr="00AF5F8E">
        <w:rPr>
          <w:rStyle w:val="CodeinTextBPBHEBChar"/>
        </w:rPr>
        <w:t>adapterAuthenticato</w:t>
      </w:r>
      <w:r w:rsidR="006454A7">
        <w:rPr>
          <w:rStyle w:val="CodeinTextBPBHEBChar"/>
        </w:rPr>
        <w:t>r</w:t>
      </w:r>
      <w:proofErr w:type="spellEnd"/>
      <w:r w:rsidR="006454A7">
        <w:rPr>
          <w:rStyle w:val="CodeinTextBPBHEBChar"/>
        </w:rPr>
        <w:t>.</w:t>
      </w:r>
    </w:p>
    <w:p w14:paraId="28E294D0" w14:textId="77777777" w:rsidR="00224627" w:rsidRDefault="00197CC4" w:rsidP="00FD2C50">
      <w:pPr>
        <w:pStyle w:val="NormalBPBHEB"/>
        <w:numPr>
          <w:ilvl w:val="0"/>
          <w:numId w:val="77"/>
        </w:numPr>
      </w:pPr>
      <w:r w:rsidRPr="00197CC4">
        <w:t>In the conclusive step, we invoke the method delineated in step 4 to log into the system as a modern authenticator. As observed in the preceding code, this operation executes the original authenticator within its context, and we consequently receive the resulting outcome.</w:t>
      </w:r>
    </w:p>
    <w:p w14:paraId="7759C224" w14:textId="77777777" w:rsidR="00224627" w:rsidRDefault="00224627" w:rsidP="00224627">
      <w:pPr>
        <w:rPr>
          <w:rFonts w:ascii="Palatino Linotype" w:hAnsi="Palatino Linotype"/>
          <w:sz w:val="22"/>
          <w:szCs w:val="22"/>
        </w:rPr>
      </w:pPr>
    </w:p>
    <w:p w14:paraId="32CEA361" w14:textId="4007D83B" w:rsidR="00A5582B" w:rsidRDefault="00A5582B" w:rsidP="00224627">
      <w:pPr>
        <w:rPr>
          <w:rFonts w:ascii="Palatino Linotype" w:hAnsi="Palatino Linotype"/>
          <w:sz w:val="22"/>
          <w:szCs w:val="22"/>
        </w:rPr>
      </w:pPr>
      <w:r w:rsidRPr="00A5582B">
        <w:rPr>
          <w:rFonts w:ascii="Palatino Linotype" w:hAnsi="Palatino Linotype"/>
          <w:sz w:val="22"/>
          <w:szCs w:val="22"/>
        </w:rPr>
        <w:t xml:space="preserve">With this </w:t>
      </w:r>
      <w:r w:rsidRPr="00FD2C50">
        <w:rPr>
          <w:rStyle w:val="NormalBPBHEBChar"/>
        </w:rPr>
        <w:t>completion, the Adapter method has been successfully implemented. This method allows a new code format to seamlessly interact with an existing code structure without necessitating any alterations to the original codebase. The adapter serves as a vital intermediary</w:t>
      </w:r>
      <w:r w:rsidRPr="00A5582B">
        <w:rPr>
          <w:rFonts w:ascii="Palatino Linotype" w:hAnsi="Palatino Linotype"/>
          <w:sz w:val="22"/>
          <w:szCs w:val="22"/>
        </w:rPr>
        <w:t>, facilitating cohesion between the modern and legacy components, ultimately enabling them to work together harmoniously.</w:t>
      </w:r>
    </w:p>
    <w:p w14:paraId="62A774FB" w14:textId="77777777" w:rsidR="00A5582B" w:rsidRDefault="00A5582B" w:rsidP="00FD2C50">
      <w:pPr>
        <w:pStyle w:val="NormalBPBHEB"/>
      </w:pPr>
    </w:p>
    <w:p w14:paraId="11E77C51" w14:textId="77777777" w:rsidR="0021213B" w:rsidRDefault="0021213B" w:rsidP="00CD4D75">
      <w:pPr>
        <w:pStyle w:val="Heading2BPBHEB"/>
      </w:pPr>
      <w:r>
        <w:lastRenderedPageBreak/>
        <w:t>Applications</w:t>
      </w:r>
    </w:p>
    <w:p w14:paraId="79C4553C" w14:textId="05EB57B8" w:rsidR="005473D2" w:rsidRDefault="005473D2" w:rsidP="00FD2C50">
      <w:pPr>
        <w:pStyle w:val="NormalBPBHEB"/>
      </w:pPr>
      <w:r>
        <w:t>From the preceding sections, we have learnt that the adapter pattern is extremely useful for scenarios where you want to bring about new changes to your code-base without changing the original code written. This benefit naturally finds a lot of applications in modern JavaScript programming. Let’s look at some of those applications:</w:t>
      </w:r>
    </w:p>
    <w:p w14:paraId="7478F483" w14:textId="761E561B" w:rsidR="00AF174F" w:rsidRDefault="00AF174F" w:rsidP="00FD2C50">
      <w:pPr>
        <w:pStyle w:val="Heading3BPBHEB"/>
      </w:pPr>
      <w:r>
        <w:t>Integration Legacy Code</w:t>
      </w:r>
    </w:p>
    <w:p w14:paraId="07B6BBA1" w14:textId="35DCB9A2" w:rsidR="00F30AAF" w:rsidRDefault="00CC2643" w:rsidP="00FD2C50">
      <w:pPr>
        <w:pStyle w:val="NormalBPBHEB"/>
      </w:pPr>
      <w:r>
        <w:t>As we have already seen in the Code Example section, the Adapter pattern works like a charm for handling legacy code that has a different interface to modern JavaScript applications.</w:t>
      </w:r>
    </w:p>
    <w:p w14:paraId="6A07AF05" w14:textId="01DCB83C" w:rsidR="00F30AAF" w:rsidRDefault="00F30AAF" w:rsidP="00FD2C50">
      <w:pPr>
        <w:pStyle w:val="Heading3BPBHEB"/>
      </w:pPr>
      <w:r>
        <w:t>Third-party API Integration</w:t>
      </w:r>
    </w:p>
    <w:p w14:paraId="708C4A72" w14:textId="0D4052D7" w:rsidR="00904F60" w:rsidRDefault="00F30AAF" w:rsidP="00FD2C50">
      <w:pPr>
        <w:pStyle w:val="NormalBPBHEB"/>
      </w:pPr>
      <w:r>
        <w:t>More often than not, we need to rely on third-party APIs to solve a minor chunk of our applications. We may often encounter a situation where we need to integrate several third-party APIs or libraries to create a unified interface for our application. This can be handled by the Adapter pattern without affecting the original code base.</w:t>
      </w:r>
    </w:p>
    <w:p w14:paraId="1E61DFBD" w14:textId="78DEBCF9" w:rsidR="0069430D" w:rsidRDefault="0069430D" w:rsidP="00FD2C50">
      <w:pPr>
        <w:pStyle w:val="Heading3BPBHEB"/>
      </w:pPr>
      <w:r>
        <w:t>Microservices Integration</w:t>
      </w:r>
    </w:p>
    <w:p w14:paraId="761611A1" w14:textId="7F57D4CD" w:rsidR="00CC2643" w:rsidRDefault="0069430D" w:rsidP="00FD2C50">
      <w:pPr>
        <w:pStyle w:val="NormalBPBHEB"/>
      </w:pPr>
      <w:r>
        <w:t xml:space="preserve">A microservices architecture is often the sound solution for an application that is implemented on a scale. In essence, the various major chunks of the application’s backend and frontend services are divided into individual services which are then seamlessly connected to each other behind the scenes to display a unified UI to the user. In such a scenario, Adapter pattern can help </w:t>
      </w:r>
      <w:r w:rsidRPr="0069430D">
        <w:t>adapt communication between services with different protocols or message formats</w:t>
      </w:r>
      <w:r>
        <w:t>.</w:t>
      </w:r>
    </w:p>
    <w:p w14:paraId="1BBD1E99" w14:textId="50445A9C" w:rsidR="0066556E" w:rsidRDefault="0066556E" w:rsidP="00FD2C50">
      <w:pPr>
        <w:pStyle w:val="Heading3BPBHEB"/>
      </w:pPr>
      <w:r>
        <w:t>Version Upgrades</w:t>
      </w:r>
    </w:p>
    <w:p w14:paraId="7710309B" w14:textId="724AE48B" w:rsidR="00C11224" w:rsidRDefault="00C11224" w:rsidP="00FD2C50">
      <w:pPr>
        <w:pStyle w:val="NormalBPBHEB"/>
      </w:pPr>
      <w:r w:rsidRPr="00C11224">
        <w:t xml:space="preserve">When upgrading a library or framework to a new version that has breaking changes in its interface, and </w:t>
      </w:r>
      <w:r>
        <w:t>we</w:t>
      </w:r>
      <w:r w:rsidRPr="00C11224">
        <w:t xml:space="preserve"> </w:t>
      </w:r>
      <w:r>
        <w:t xml:space="preserve">wish </w:t>
      </w:r>
      <w:r w:rsidRPr="00C11224">
        <w:t xml:space="preserve">to minimize the impact on </w:t>
      </w:r>
      <w:r>
        <w:t>our</w:t>
      </w:r>
      <w:r w:rsidRPr="00C11224">
        <w:t xml:space="preserve"> existing code</w:t>
      </w:r>
      <w:r>
        <w:t>, the Adapter pattern can help minimize the damage.</w:t>
      </w:r>
    </w:p>
    <w:p w14:paraId="55EA8697" w14:textId="392A3921" w:rsidR="00833148" w:rsidRDefault="00833148" w:rsidP="00FD2C50">
      <w:pPr>
        <w:pStyle w:val="Heading3BPBHEB"/>
      </w:pPr>
      <w:r>
        <w:t>Internationalization</w:t>
      </w:r>
    </w:p>
    <w:p w14:paraId="2B617C4E" w14:textId="138C1FDA" w:rsidR="00833148" w:rsidRDefault="00833148" w:rsidP="00FD2C50">
      <w:pPr>
        <w:pStyle w:val="NormalBPBHEB"/>
      </w:pPr>
      <w:r>
        <w:t xml:space="preserve">For applications that are built on a global scale, internationalization or the support for multiple international languages and/or currency is a must-have feature. Adapter pattern can help </w:t>
      </w:r>
      <w:r w:rsidRPr="00833148">
        <w:t>adapt</w:t>
      </w:r>
      <w:r>
        <w:t xml:space="preserve"> </w:t>
      </w:r>
      <w:r w:rsidRPr="00833148">
        <w:t xml:space="preserve">our application to support multiple languages and </w:t>
      </w:r>
      <w:r>
        <w:t>support the need</w:t>
      </w:r>
      <w:r w:rsidRPr="00833148">
        <w:t xml:space="preserve"> to change the behavio</w:t>
      </w:r>
      <w:r>
        <w:t>u</w:t>
      </w:r>
      <w:r w:rsidRPr="00833148">
        <w:t>r of certain components based on the selected language without modifying their source code.</w:t>
      </w:r>
    </w:p>
    <w:p w14:paraId="4B76C62A" w14:textId="77777777" w:rsidR="00486628" w:rsidRDefault="00486628" w:rsidP="00FD2C50">
      <w:pPr>
        <w:pStyle w:val="NormalBPBHEB"/>
      </w:pPr>
    </w:p>
    <w:p w14:paraId="1C246C02" w14:textId="208C5D1E" w:rsidR="00756429" w:rsidRDefault="00756429" w:rsidP="00CD4D75">
      <w:pPr>
        <w:pStyle w:val="Heading2BPBHEB"/>
      </w:pPr>
      <w:r>
        <w:t>Pros and Cons</w:t>
      </w:r>
    </w:p>
    <w:p w14:paraId="70B0B1BF" w14:textId="397528B3" w:rsidR="00486628" w:rsidRDefault="008A2BD7" w:rsidP="00FD2C50">
      <w:pPr>
        <w:pStyle w:val="NormalBPBHEB"/>
      </w:pPr>
      <w:r w:rsidRPr="008A2BD7">
        <w:t xml:space="preserve">Here are some of the advantages of using </w:t>
      </w:r>
      <w:r w:rsidR="0050258A">
        <w:t xml:space="preserve">Adapter </w:t>
      </w:r>
      <w:r w:rsidRPr="008A2BD7">
        <w:t>patterns in your code</w:t>
      </w:r>
      <w:r>
        <w:t>:</w:t>
      </w:r>
    </w:p>
    <w:p w14:paraId="2AFC81F9" w14:textId="072197B2" w:rsidR="0050258A" w:rsidRDefault="0050258A" w:rsidP="00FD2C50">
      <w:pPr>
        <w:pStyle w:val="NormalBPBHEB"/>
        <w:numPr>
          <w:ilvl w:val="0"/>
          <w:numId w:val="78"/>
        </w:numPr>
      </w:pPr>
      <w:r>
        <w:rPr>
          <w:b/>
          <w:bCs/>
        </w:rPr>
        <w:t xml:space="preserve">Single Responsibility Principle (SRP): </w:t>
      </w:r>
      <w:r>
        <w:t xml:space="preserve">The Adapter pattern resolves the only problem of separating the interface or the logic for mapping legacy code to new code </w:t>
      </w:r>
      <w:r w:rsidR="000B1EC4">
        <w:t>from the original source code</w:t>
      </w:r>
      <w:r>
        <w:t>.</w:t>
      </w:r>
    </w:p>
    <w:p w14:paraId="299CB9FB" w14:textId="6883E4BE" w:rsidR="000B1EC4" w:rsidRDefault="000B1EC4" w:rsidP="00FD2C50">
      <w:pPr>
        <w:pStyle w:val="NormalBPBHEB"/>
        <w:numPr>
          <w:ilvl w:val="0"/>
          <w:numId w:val="78"/>
        </w:numPr>
      </w:pPr>
      <w:r>
        <w:rPr>
          <w:b/>
          <w:bCs/>
        </w:rPr>
        <w:lastRenderedPageBreak/>
        <w:t>Open/Close Principle:</w:t>
      </w:r>
      <w:r>
        <w:t xml:space="preserve"> We can add new adapters to the code without breaking or modifying the original source code.</w:t>
      </w:r>
    </w:p>
    <w:p w14:paraId="2B2CA52F" w14:textId="77777777" w:rsidR="000B1EC4" w:rsidRDefault="000B1EC4" w:rsidP="00FD2C50">
      <w:pPr>
        <w:pStyle w:val="NormalBPBHEB"/>
      </w:pPr>
    </w:p>
    <w:p w14:paraId="4E52CC13" w14:textId="264C330D" w:rsidR="000B1EC4" w:rsidRDefault="000B1EC4" w:rsidP="00FD2C50">
      <w:pPr>
        <w:pStyle w:val="NormalBPBHEB"/>
      </w:pPr>
      <w:r>
        <w:t>However, the introduction of Adapter pattern also signifies adding several new interfaces and classes that might increase the overall complexity of the code. It is useful to check if the changes required are minor or major with an eye on posterity before implementing this pattern.</w:t>
      </w:r>
    </w:p>
    <w:p w14:paraId="0FE2F45B" w14:textId="77777777" w:rsidR="0050519D" w:rsidRDefault="0050519D" w:rsidP="00FD2C50">
      <w:pPr>
        <w:pStyle w:val="NormalBPBHEB"/>
      </w:pPr>
    </w:p>
    <w:p w14:paraId="6EA3C463" w14:textId="17ABCC93" w:rsidR="00FA73C0" w:rsidRDefault="00BA6BB9" w:rsidP="00FD2C50">
      <w:pPr>
        <w:pStyle w:val="Heading1BPBHEB"/>
      </w:pPr>
      <w:r>
        <w:t>Brid</w:t>
      </w:r>
      <w:r w:rsidR="0006292E">
        <w:t>ge</w:t>
      </w:r>
      <w:r w:rsidR="00FA73C0">
        <w:t xml:space="preserve"> design pattern</w:t>
      </w:r>
    </w:p>
    <w:p w14:paraId="12C1773E" w14:textId="20C9001B" w:rsidR="005E4B51" w:rsidRDefault="00EA1821" w:rsidP="00FD2C50">
      <w:pPr>
        <w:pStyle w:val="NormalBPBHEB"/>
      </w:pPr>
      <w:r>
        <w:t xml:space="preserve">The Bridge design pattern is a structural design pattern that is separates the abstraction part of the object from its implementation, allowing them to vary independently. It allows splitting large classes or closely related </w:t>
      </w:r>
      <w:r w:rsidR="002934D0">
        <w:t>classes into two parts – abstraction and its implementation, allowing them to be developed independently of each other.</w:t>
      </w:r>
    </w:p>
    <w:p w14:paraId="7B98842B" w14:textId="77777777" w:rsidR="006229B4" w:rsidRDefault="006229B4" w:rsidP="000B1EC4">
      <w:pPr>
        <w:rPr>
          <w:rFonts w:ascii="Palatino Linotype" w:hAnsi="Palatino Linotype"/>
          <w:sz w:val="22"/>
          <w:szCs w:val="22"/>
        </w:rPr>
      </w:pPr>
    </w:p>
    <w:p w14:paraId="212C4BD2" w14:textId="77777777" w:rsidR="00ED7B79" w:rsidRDefault="00ED7B79" w:rsidP="00CD4D75">
      <w:pPr>
        <w:pStyle w:val="Heading2BPBHEB"/>
      </w:pPr>
      <w:r>
        <w:t>Problem Scenario</w:t>
      </w:r>
    </w:p>
    <w:p w14:paraId="60C30CE7" w14:textId="77350BDA" w:rsidR="002D2A4A" w:rsidRDefault="002D2A4A" w:rsidP="00FD2C50">
      <w:pPr>
        <w:pStyle w:val="NormalBPBHEB"/>
      </w:pPr>
      <w:r w:rsidRPr="002D2A4A">
        <w:t>The Bridge design pattern proves instrumental in resolving issues where the abstraction of a class needs separation from its implementation, allowing them to function independently. Let's delve into two scenarios that mirror problematic situations, demonstrating how the bridge design pattern can effectively address and solve these challenges</w:t>
      </w:r>
      <w:r>
        <w:t>:</w:t>
      </w:r>
    </w:p>
    <w:p w14:paraId="39315561" w14:textId="77777777" w:rsidR="00436B02" w:rsidRPr="00D42012" w:rsidRDefault="00436B02" w:rsidP="00FD2C50">
      <w:pPr>
        <w:pStyle w:val="Heading3BPBHEB"/>
      </w:pPr>
      <w:r w:rsidRPr="00D42012">
        <w:t>Scenario #1</w:t>
      </w:r>
    </w:p>
    <w:p w14:paraId="468A8DD3" w14:textId="5F8EE2EC" w:rsidR="003B2FB1" w:rsidRDefault="005F3CC5" w:rsidP="00FD2C50">
      <w:pPr>
        <w:pStyle w:val="NormalBPBHEB"/>
      </w:pPr>
      <w:r w:rsidRPr="005F3CC5">
        <w:t xml:space="preserve">Let's explore another scenario using the example of geometric shapes and their </w:t>
      </w:r>
      <w:r w:rsidR="00391062" w:rsidRPr="005F3CC5">
        <w:t>colours</w:t>
      </w:r>
      <w:ins w:id="0" w:author="BPB BPB" w:date="2025-03-03T12:56:00Z" w16du:dateUtc="2025-03-03T07:26:00Z">
        <w:r w:rsidR="00F2434B">
          <w:t xml:space="preserve">. </w:t>
        </w:r>
      </w:ins>
      <w:del w:id="1" w:author="BPB BPB" w:date="2025-03-03T12:56:00Z" w16du:dateUtc="2025-03-03T07:26:00Z">
        <w:r w:rsidRPr="005F3CC5" w:rsidDel="00F2434B">
          <w:delText xml:space="preserve">, as illustrated in </w:delText>
        </w:r>
        <w:r w:rsidRPr="00FD2C50" w:rsidDel="00F2434B">
          <w:rPr>
            <w:i/>
            <w:iCs/>
          </w:rPr>
          <w:delText>Figure 3.4</w:delText>
        </w:r>
        <w:r w:rsidRPr="005F3CC5" w:rsidDel="00F2434B">
          <w:delText xml:space="preserve">. </w:delText>
        </w:r>
      </w:del>
      <w:r w:rsidRPr="005F3CC5">
        <w:t xml:space="preserve">Initially, we have a class Shape with two subclasses – </w:t>
      </w:r>
      <w:r w:rsidRPr="00391062">
        <w:rPr>
          <w:rStyle w:val="CodeinTextBPBHEBChar"/>
        </w:rPr>
        <w:t>Square</w:t>
      </w:r>
      <w:r w:rsidRPr="005F3CC5">
        <w:t xml:space="preserve"> and </w:t>
      </w:r>
      <w:r w:rsidRPr="00391062">
        <w:rPr>
          <w:rStyle w:val="CodeinTextBPBHEBChar"/>
        </w:rPr>
        <w:t>Circle</w:t>
      </w:r>
      <w:r w:rsidRPr="005F3CC5">
        <w:t xml:space="preserve">. Now, envision the need to expand these classes to encompass </w:t>
      </w:r>
      <w:r w:rsidR="00391062" w:rsidRPr="005F3CC5">
        <w:t>colours</w:t>
      </w:r>
      <w:r w:rsidRPr="005F3CC5">
        <w:t xml:space="preserve"> – </w:t>
      </w:r>
      <w:r w:rsidRPr="00391062">
        <w:rPr>
          <w:rStyle w:val="CodeinTextBPBHEBChar"/>
        </w:rPr>
        <w:t>Blue</w:t>
      </w:r>
      <w:r w:rsidRPr="005F3CC5">
        <w:t xml:space="preserve"> and </w:t>
      </w:r>
      <w:r w:rsidRPr="00391062">
        <w:rPr>
          <w:rStyle w:val="CodeinTextBPBHEBChar"/>
        </w:rPr>
        <w:t>Red</w:t>
      </w:r>
      <w:r w:rsidRPr="005F3CC5">
        <w:t xml:space="preserve">. This expansion results in a total of four classes – </w:t>
      </w:r>
      <w:proofErr w:type="spellStart"/>
      <w:r w:rsidRPr="00391062">
        <w:rPr>
          <w:rStyle w:val="CodeinTextBPBHEBChar"/>
        </w:rPr>
        <w:t>BlueSquare</w:t>
      </w:r>
      <w:proofErr w:type="spellEnd"/>
      <w:r w:rsidRPr="005F3CC5">
        <w:t xml:space="preserve">, </w:t>
      </w:r>
      <w:proofErr w:type="spellStart"/>
      <w:r w:rsidRPr="00391062">
        <w:rPr>
          <w:rStyle w:val="CodeinTextBPBHEBChar"/>
        </w:rPr>
        <w:t>BlueCircle</w:t>
      </w:r>
      <w:proofErr w:type="spellEnd"/>
      <w:r w:rsidRPr="005F3CC5">
        <w:t xml:space="preserve">, </w:t>
      </w:r>
      <w:proofErr w:type="spellStart"/>
      <w:r w:rsidRPr="00391062">
        <w:rPr>
          <w:rStyle w:val="CodeinTextBPBHEBChar"/>
        </w:rPr>
        <w:t>RedSquare</w:t>
      </w:r>
      <w:proofErr w:type="spellEnd"/>
      <w:r w:rsidRPr="005F3CC5">
        <w:t xml:space="preserve">, and </w:t>
      </w:r>
      <w:proofErr w:type="spellStart"/>
      <w:r w:rsidRPr="00391062">
        <w:rPr>
          <w:rStyle w:val="CodeinTextBPBHEBChar"/>
        </w:rPr>
        <w:t>RedCircle</w:t>
      </w:r>
      <w:proofErr w:type="spellEnd"/>
      <w:r w:rsidRPr="005F3CC5">
        <w:t xml:space="preserve">. However, the complexity intensifies when the requirement arises to introduce two additional shapes and two more </w:t>
      </w:r>
      <w:r w:rsidR="00391062" w:rsidRPr="005F3CC5">
        <w:t>colours</w:t>
      </w:r>
      <w:r w:rsidRPr="005F3CC5">
        <w:t>. This leads to a proliferation of subclasses, resulting in a more intricate and less robust code structure.</w:t>
      </w:r>
    </w:p>
    <w:p w14:paraId="67EC3591" w14:textId="41DE8175" w:rsidR="003B2FB1" w:rsidRPr="00D42012" w:rsidRDefault="003B2FB1" w:rsidP="00FD2C50">
      <w:pPr>
        <w:pStyle w:val="Heading3BPBHEB"/>
      </w:pPr>
      <w:r w:rsidRPr="00D42012">
        <w:t>Scenario #</w:t>
      </w:r>
      <w:r>
        <w:t>2</w:t>
      </w:r>
    </w:p>
    <w:p w14:paraId="75B68C66" w14:textId="1DCCFD41" w:rsidR="003B2FB1" w:rsidRDefault="003B2FB1" w:rsidP="00FD2C50">
      <w:pPr>
        <w:pStyle w:val="NormalBPBHEB"/>
      </w:pPr>
      <w:r>
        <w:t xml:space="preserve">For our second scenario, let’s consider the example of a UI toolkit. A UI toolkit is a library that provides common UI elements like buttons, windows, text fields, and so on, to allow developers to create UI for applications. Now, the challenge lies in supporting multiple operating systems like MacOS, Windows, and Linux. </w:t>
      </w:r>
      <w:r w:rsidRPr="003B2FB1">
        <w:t>Each operating system has its own native windowing system and UI conventions.</w:t>
      </w:r>
      <w:r w:rsidR="00C9141B">
        <w:t xml:space="preserve"> </w:t>
      </w:r>
      <w:r w:rsidR="00C9141B" w:rsidRPr="00C9141B">
        <w:t xml:space="preserve">Application developers want to create cross-platform applications without worrying about the intricacies of each operating system's UI </w:t>
      </w:r>
      <w:r w:rsidR="00C9141B" w:rsidRPr="00C9141B">
        <w:lastRenderedPageBreak/>
        <w:t>implementation.</w:t>
      </w:r>
      <w:r w:rsidR="00C9141B">
        <w:t xml:space="preserve"> Once again, the developers should not require modifying the application code.</w:t>
      </w:r>
    </w:p>
    <w:p w14:paraId="496707EE" w14:textId="663A9941" w:rsidR="00C9141B" w:rsidRDefault="005F3CC5" w:rsidP="00FD2C50">
      <w:pPr>
        <w:pStyle w:val="NormalBPBHEB"/>
      </w:pPr>
      <w:r>
        <w:t>The common thread between the above two scenarios is that in both the cases,</w:t>
      </w:r>
      <w:r w:rsidR="00391062">
        <w:t xml:space="preserve"> </w:t>
      </w:r>
      <w:r w:rsidR="00391062" w:rsidRPr="00391062">
        <w:t>there is a need for the abstraction (</w:t>
      </w:r>
      <w:r w:rsidR="008E4679">
        <w:t>colour and UI toolkit</w:t>
      </w:r>
      <w:r w:rsidR="00391062" w:rsidRPr="00391062">
        <w:t>) to be independent of the specific details of various platforms</w:t>
      </w:r>
      <w:r w:rsidR="008E4679">
        <w:t xml:space="preserve"> (shape and operating system). </w:t>
      </w:r>
      <w:r w:rsidR="008E4679" w:rsidRPr="008E4679">
        <w:t xml:space="preserve">As new </w:t>
      </w:r>
      <w:r w:rsidR="008E4679">
        <w:t xml:space="preserve">elements or structures </w:t>
      </w:r>
      <w:r w:rsidR="008E4679" w:rsidRPr="008E4679">
        <w:t>are introduced, there should be a way to seamlessly integrate and support them without modifying the existing codebase.</w:t>
      </w:r>
    </w:p>
    <w:p w14:paraId="56357BA4" w14:textId="77777777" w:rsidR="005C22E2" w:rsidRDefault="005C22E2" w:rsidP="00FD2C50">
      <w:pPr>
        <w:pStyle w:val="NormalBPBHEB"/>
      </w:pPr>
    </w:p>
    <w:p w14:paraId="13FA4728" w14:textId="77777777" w:rsidR="00474AFE" w:rsidRDefault="00474AFE" w:rsidP="00FD2C50">
      <w:pPr>
        <w:pStyle w:val="Heading2BPBHEB"/>
      </w:pPr>
      <w:r>
        <w:t>Implementation</w:t>
      </w:r>
    </w:p>
    <w:p w14:paraId="7169FE9A" w14:textId="277ADF73" w:rsidR="00474AFE" w:rsidRDefault="00192286" w:rsidP="00FD2C50">
      <w:pPr>
        <w:pStyle w:val="NormalBPBHEB"/>
      </w:pPr>
      <w:r w:rsidRPr="00192286">
        <w:t xml:space="preserve">Let's deconstruct the implementation of the Bridge design pattern into discrete steps. While these steps may initially appear complex or overwhelming, in the following section, we will explore the same steps with a </w:t>
      </w:r>
      <w:r>
        <w:t>relevant</w:t>
      </w:r>
      <w:r w:rsidRPr="00192286">
        <w:t xml:space="preserve"> example to enhance our understanding of the implementation of this design pattern.</w:t>
      </w:r>
    </w:p>
    <w:p w14:paraId="21112405" w14:textId="094E4C8E" w:rsidR="00871BB9" w:rsidRDefault="00871BB9" w:rsidP="00FD2C50">
      <w:pPr>
        <w:pStyle w:val="Heading3BPBHEB"/>
      </w:pPr>
      <w:r>
        <w:t>Step 1: Define the Implementor Interface</w:t>
      </w:r>
    </w:p>
    <w:p w14:paraId="1DE4B802" w14:textId="31FE4AC8" w:rsidR="00474AFE" w:rsidRDefault="00651F5F" w:rsidP="00FD2C50">
      <w:pPr>
        <w:pStyle w:val="NormalBPBHEB"/>
      </w:pPr>
      <w:r w:rsidRPr="00651F5F">
        <w:t>In this step, the focus is on defining the interface or an abstract class for the implementor. When we refer to the implementor, we are addressing the underlying system with its various implementations. During this phase, the objective is to outline the functions that will be implemented by the concrete implementors, which we will be creating in the subsequent step.</w:t>
      </w:r>
    </w:p>
    <w:p w14:paraId="79EC14A9" w14:textId="4C83E625" w:rsidR="00651F5F" w:rsidRDefault="00651F5F" w:rsidP="00FD2C50">
      <w:pPr>
        <w:pStyle w:val="Heading3BPBHEB"/>
      </w:pPr>
      <w:r>
        <w:t xml:space="preserve">Step 2: </w:t>
      </w:r>
      <w:r w:rsidR="000A756A">
        <w:t>Create Concrete Implementors</w:t>
      </w:r>
    </w:p>
    <w:p w14:paraId="742D4CEA" w14:textId="58B61A8F" w:rsidR="00865414" w:rsidRDefault="00865414" w:rsidP="00FD2C50">
      <w:pPr>
        <w:pStyle w:val="NormalBPBHEB"/>
      </w:pPr>
      <w:r w:rsidRPr="00865414">
        <w:t>Now, the next step involves creating several concrete classes, each dedicated to implementing the operations declared in the implementor interface. Each of these concrete implementors serves to represent a distinct and specific implementation of the functions outlined in the implementor interface.</w:t>
      </w:r>
    </w:p>
    <w:p w14:paraId="3BC6766B" w14:textId="0F5DA89E" w:rsidR="00865414" w:rsidRDefault="00865414" w:rsidP="00FD2C50">
      <w:pPr>
        <w:pStyle w:val="Heading3BPBHEB"/>
      </w:pPr>
      <w:r>
        <w:t xml:space="preserve">Step 3: </w:t>
      </w:r>
      <w:r w:rsidR="000A54EC">
        <w:t>Define the Abstraction</w:t>
      </w:r>
    </w:p>
    <w:p w14:paraId="05E3B2E7" w14:textId="4EF7F2BF" w:rsidR="00BE4FEE" w:rsidRDefault="00E13E82" w:rsidP="00FD2C50">
      <w:pPr>
        <w:pStyle w:val="NormalBPBHEB"/>
      </w:pPr>
      <w:r w:rsidRPr="00E13E82">
        <w:t>Create an abstraction class that contains a reference to the implementor. The abstraction class declares higher-level operations that use the operations declared in the implementor interface. This separation allows the abstraction to be independent of the specific details of the implementations.</w:t>
      </w:r>
    </w:p>
    <w:p w14:paraId="73AD5D52" w14:textId="5704BE19" w:rsidR="00BE4FEE" w:rsidRDefault="00BE4FEE" w:rsidP="00FD2C50">
      <w:pPr>
        <w:pStyle w:val="Heading3BPBHEB"/>
      </w:pPr>
      <w:r>
        <w:t>Step 4: Create Refined Abstractions</w:t>
      </w:r>
    </w:p>
    <w:p w14:paraId="6A8B1F3C" w14:textId="0FB4161D" w:rsidR="00BE4FEE" w:rsidRDefault="00BE4FEE" w:rsidP="00FD2C50">
      <w:pPr>
        <w:pStyle w:val="NormalBPBHEB"/>
      </w:pPr>
      <w:r w:rsidRPr="00BE4FEE">
        <w:t>Upon preparing the concrete implementors and the abstraction, the final piece of the puzzle comes together with the creation of refined abstractions. These refined abstractions are classes designed to implement the abstraction for specific use cases, utilizing the operations defined in the implementor interface to execute their tasks. Additionally, these refined abstractions have the flexibility to incorporate additional properties and methods beyond those inherited from the implementor interface.</w:t>
      </w:r>
    </w:p>
    <w:p w14:paraId="18A945FD" w14:textId="5AE3281A" w:rsidR="00D4221E" w:rsidRDefault="00D4221E" w:rsidP="00D4221E">
      <w:pPr>
        <w:pStyle w:val="Heading2BPBHEB"/>
        <w:rPr>
          <w:color w:val="000000" w:themeColor="text1"/>
          <w:sz w:val="32"/>
          <w:szCs w:val="32"/>
        </w:rPr>
      </w:pPr>
      <w:r>
        <w:rPr>
          <w:color w:val="000000" w:themeColor="text1"/>
          <w:sz w:val="32"/>
          <w:szCs w:val="32"/>
        </w:rPr>
        <w:lastRenderedPageBreak/>
        <w:t>Step 5: Client Code</w:t>
      </w:r>
    </w:p>
    <w:p w14:paraId="0CAD52A3" w14:textId="47F37085" w:rsidR="00865414" w:rsidRDefault="00195203" w:rsidP="00FD2C50">
      <w:pPr>
        <w:pStyle w:val="NormalBPBHEB"/>
      </w:pPr>
      <w:r>
        <w:t>I</w:t>
      </w:r>
      <w:r w:rsidRPr="00195203">
        <w:t xml:space="preserve">n the client code, </w:t>
      </w:r>
      <w:r>
        <w:t xml:space="preserve">we will </w:t>
      </w:r>
      <w:r w:rsidRPr="00195203">
        <w:t>create instances of the concrete implementors and pass them to the abstraction instances. The client interacts with the abstraction, and the abstraction delegates the implementation-specific details to the concrete implementor at runtime. This allows the client to work with the abstraction without being concerned about the specific implementation details, promoting flexibility and maintainability.</w:t>
      </w:r>
    </w:p>
    <w:p w14:paraId="1DC30E15" w14:textId="77777777" w:rsidR="00195203" w:rsidRDefault="00195203" w:rsidP="00195203">
      <w:pPr>
        <w:rPr>
          <w:rFonts w:ascii="Palatino Linotype" w:hAnsi="Palatino Linotype"/>
          <w:bCs/>
          <w:color w:val="000000" w:themeColor="text1"/>
          <w:sz w:val="22"/>
          <w:szCs w:val="22"/>
        </w:rPr>
      </w:pPr>
    </w:p>
    <w:p w14:paraId="1D2E1D58" w14:textId="36F71B6E" w:rsidR="00195203" w:rsidRDefault="00756DB8" w:rsidP="00FD2C50">
      <w:pPr>
        <w:pStyle w:val="NormalBPBHEB"/>
      </w:pPr>
      <w:r>
        <w:t>Now, let’s realise this by utilising a relevant example to implement the above steps.</w:t>
      </w:r>
    </w:p>
    <w:p w14:paraId="6D6BFE67" w14:textId="77777777" w:rsidR="00756DB8" w:rsidRDefault="00756DB8" w:rsidP="00195203">
      <w:pPr>
        <w:rPr>
          <w:rFonts w:ascii="Palatino Linotype" w:hAnsi="Palatino Linotype"/>
          <w:bCs/>
          <w:color w:val="000000" w:themeColor="text1"/>
          <w:sz w:val="22"/>
          <w:szCs w:val="22"/>
        </w:rPr>
      </w:pPr>
    </w:p>
    <w:p w14:paraId="3B561176" w14:textId="77777777" w:rsidR="00C5156E" w:rsidRDefault="00C5156E" w:rsidP="00CD4D75">
      <w:pPr>
        <w:pStyle w:val="Heading2BPBHEB"/>
      </w:pPr>
      <w:r>
        <w:t>Code Example</w:t>
      </w:r>
    </w:p>
    <w:p w14:paraId="15385EE4" w14:textId="0D1F32AF" w:rsidR="00A37F5C" w:rsidRDefault="00C5156E" w:rsidP="00FD2C50">
      <w:pPr>
        <w:pStyle w:val="NormalBPBHEB"/>
      </w:pPr>
      <w:r>
        <w:t>Without further ado, let’s deep dive into understanding the implementation of the Bridge design pattern with the help of a code example. Let’s consider the example of a messaging system that needs to send messages via different channels (e.g. SMS, email, Slack) while keeping the message content and sending logic separate.</w:t>
      </w:r>
    </w:p>
    <w:p w14:paraId="5D45D7B1" w14:textId="1866BB00" w:rsidR="00BA0483" w:rsidRDefault="00BA0483" w:rsidP="00FD2C50">
      <w:pPr>
        <w:pStyle w:val="Heading3BPBHEB"/>
      </w:pPr>
      <w:r>
        <w:t>Step 1: Define the Implementor Interface</w:t>
      </w:r>
    </w:p>
    <w:p w14:paraId="5BFF705F" w14:textId="7560ADC9" w:rsidR="00A37F5C" w:rsidRDefault="001D0D4B" w:rsidP="00FD2C50">
      <w:pPr>
        <w:pStyle w:val="NormalBPBHEB"/>
      </w:pPr>
      <w:r w:rsidRPr="001D0D4B">
        <w:t>In accordance with the steps outlined in the preceding segment, the initial step involves establishing the foundation, namely, the implementor interface. In our example, the implementor, or the core essence, is a message sender. Subsequently, the variations of this class's implementation will be employed for sending messages across different channels.</w:t>
      </w:r>
    </w:p>
    <w:p w14:paraId="7CD623BF" w14:textId="77777777" w:rsidR="008B5A95" w:rsidRDefault="008B5A95" w:rsidP="001D0D4B">
      <w:pPr>
        <w:rPr>
          <w:rFonts w:ascii="Palatino Linotype" w:hAnsi="Palatino Linotype"/>
          <w:bCs/>
          <w:color w:val="000000" w:themeColor="text1"/>
          <w:sz w:val="22"/>
          <w:szCs w:val="22"/>
        </w:rPr>
      </w:pPr>
    </w:p>
    <w:p w14:paraId="2E7AA906" w14:textId="77777777" w:rsidR="008B5A95" w:rsidRDefault="008B5A95" w:rsidP="008B5A95">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Implementor interface</w:t>
      </w:r>
    </w:p>
    <w:p w14:paraId="32B323D2" w14:textId="77777777" w:rsidR="008B5A95" w:rsidRDefault="008B5A95" w:rsidP="008B5A95">
      <w:pPr>
        <w:numPr>
          <w:ilvl w:val="0"/>
          <w:numId w:val="14"/>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eastAsia="Palatino Linotype" w:hAnsi="Consolas" w:cs="Consolas"/>
          <w:color w:val="A626A4"/>
          <w:sz w:val="21"/>
          <w:szCs w:val="21"/>
        </w:rPr>
        <w:t>class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MessageSender</w:t>
      </w:r>
      <w:proofErr w:type="spellEnd"/>
      <w:r>
        <w:rPr>
          <w:rStyle w:val="hljs-class"/>
          <w:rFonts w:ascii="Consolas" w:hAnsi="Consolas" w:cs="Consolas"/>
          <w:color w:val="5C5C5C"/>
          <w:sz w:val="21"/>
          <w:szCs w:val="21"/>
        </w:rPr>
        <w:t> </w:t>
      </w:r>
      <w:r>
        <w:rPr>
          <w:rFonts w:ascii="Consolas" w:hAnsi="Consolas" w:cs="Consolas"/>
          <w:color w:val="5C5C5C"/>
          <w:sz w:val="21"/>
          <w:szCs w:val="21"/>
        </w:rPr>
        <w:t>{</w:t>
      </w:r>
    </w:p>
    <w:p w14:paraId="1D72048F" w14:textId="77777777" w:rsidR="008B5A95" w:rsidRDefault="008B5A95" w:rsidP="008B5A95">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sendMessage</w:t>
      </w:r>
      <w:proofErr w:type="spellEnd"/>
      <w:r>
        <w:rPr>
          <w:rFonts w:ascii="Consolas" w:hAnsi="Consolas" w:cs="Consolas"/>
          <w:color w:val="5C5C5C"/>
          <w:sz w:val="21"/>
          <w:szCs w:val="21"/>
        </w:rPr>
        <w:t>(message, to) {</w:t>
      </w:r>
    </w:p>
    <w:p w14:paraId="3A25B08D" w14:textId="77777777" w:rsidR="008B5A95" w:rsidRDefault="008B5A95" w:rsidP="008B5A95">
      <w:pPr>
        <w:numPr>
          <w:ilvl w:val="0"/>
          <w:numId w:val="1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eastAsiaTheme="majorEastAsia" w:hAnsi="Consolas" w:cs="Consolas"/>
          <w:i/>
          <w:iCs/>
          <w:color w:val="A0A1A7"/>
          <w:sz w:val="21"/>
          <w:szCs w:val="21"/>
        </w:rPr>
        <w:t>// Implemented by concrete implementors</w:t>
      </w:r>
    </w:p>
    <w:p w14:paraId="52F2D974" w14:textId="77777777" w:rsidR="008B5A95" w:rsidRDefault="008B5A95" w:rsidP="008B5A95">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498D14E0" w14:textId="77777777" w:rsidR="008B5A95" w:rsidRDefault="008B5A95" w:rsidP="008B5A95">
      <w:pPr>
        <w:numPr>
          <w:ilvl w:val="0"/>
          <w:numId w:val="1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14:paraId="5F815447" w14:textId="77777777" w:rsidR="008B5A95" w:rsidRDefault="008B5A95" w:rsidP="001D0D4B">
      <w:pPr>
        <w:rPr>
          <w:rFonts w:ascii="Palatino Linotype" w:hAnsi="Palatino Linotype"/>
          <w:sz w:val="22"/>
          <w:szCs w:val="22"/>
        </w:rPr>
      </w:pPr>
    </w:p>
    <w:p w14:paraId="1F7D8F98" w14:textId="0ACEB89E" w:rsidR="008B5A95" w:rsidRDefault="008B5A95" w:rsidP="00FD2C50">
      <w:pPr>
        <w:pStyle w:val="NormalBPBHEB"/>
      </w:pPr>
      <w:r>
        <w:t xml:space="preserve">Here, we have created an abstract class </w:t>
      </w:r>
      <w:proofErr w:type="spellStart"/>
      <w:r w:rsidRPr="00EE7B95">
        <w:rPr>
          <w:rStyle w:val="CodeinTextBPBHEBChar"/>
        </w:rPr>
        <w:t>MessageSender</w:t>
      </w:r>
      <w:proofErr w:type="spellEnd"/>
      <w:r>
        <w:t xml:space="preserve"> with a singular method, </w:t>
      </w:r>
      <w:proofErr w:type="spellStart"/>
      <w:r w:rsidRPr="00EE7B95">
        <w:rPr>
          <w:rStyle w:val="CodeinTextBPBHEBChar"/>
        </w:rPr>
        <w:t>sendMessage</w:t>
      </w:r>
      <w:proofErr w:type="spellEnd"/>
      <w:r>
        <w:t xml:space="preserve"> that accepts two parameters </w:t>
      </w:r>
      <w:r w:rsidRPr="00EE7B95">
        <w:rPr>
          <w:rStyle w:val="CodeinTextBPBHEBChar"/>
        </w:rPr>
        <w:t>message</w:t>
      </w:r>
      <w:r>
        <w:t xml:space="preserve"> and </w:t>
      </w:r>
      <w:r w:rsidRPr="00EE7B95">
        <w:rPr>
          <w:rStyle w:val="CodeinTextBPBHEBChar"/>
        </w:rPr>
        <w:t>to</w:t>
      </w:r>
      <w:r>
        <w:t xml:space="preserve">. </w:t>
      </w:r>
      <w:r w:rsidR="00EE7B95" w:rsidRPr="00EE7B95">
        <w:t>In the subsequent steps, this method will play a central role in guiding the implementation of the Bridge design pattern.</w:t>
      </w:r>
    </w:p>
    <w:p w14:paraId="359A521B" w14:textId="77777777" w:rsidR="00EE7B95" w:rsidRDefault="00EE7B95" w:rsidP="001D0D4B">
      <w:pPr>
        <w:rPr>
          <w:rFonts w:ascii="Palatino Linotype" w:hAnsi="Palatino Linotype"/>
          <w:sz w:val="22"/>
          <w:szCs w:val="22"/>
        </w:rPr>
      </w:pPr>
    </w:p>
    <w:p w14:paraId="2D0EA06C" w14:textId="77777777" w:rsidR="00956B7E" w:rsidRDefault="00956B7E" w:rsidP="00FD2C50">
      <w:pPr>
        <w:pStyle w:val="Heading3BPBHEB"/>
      </w:pPr>
      <w:r>
        <w:t>Step 2: Create Concrete Implementors</w:t>
      </w:r>
    </w:p>
    <w:p w14:paraId="23D8F20A" w14:textId="1BEA5058" w:rsidR="00EE7B95" w:rsidRDefault="00956B7E" w:rsidP="00FD2C50">
      <w:pPr>
        <w:pStyle w:val="NormalBPBHEB"/>
      </w:pPr>
      <w:r w:rsidRPr="00956B7E">
        <w:t>With the establishment of the designated abstract class defining our implementor, or the foundational structure upon which an array of implementors (message senders) will be built, let's proceed to create the three concrete implementors. These concrete classes will extend the implementor formulated in step 1.</w:t>
      </w:r>
    </w:p>
    <w:p w14:paraId="20A46909" w14:textId="77777777" w:rsidR="00956B7E" w:rsidRDefault="00956B7E" w:rsidP="00956B7E">
      <w:pPr>
        <w:rPr>
          <w:rFonts w:ascii="Palatino Linotype" w:hAnsi="Palatino Linotype"/>
          <w:bCs/>
          <w:color w:val="000000" w:themeColor="text1"/>
          <w:sz w:val="22"/>
          <w:szCs w:val="22"/>
        </w:rPr>
      </w:pPr>
    </w:p>
    <w:p w14:paraId="6483C9B4" w14:textId="77777777" w:rsidR="005051F5" w:rsidRDefault="005051F5" w:rsidP="005051F5">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Concrete Implementor A</w:t>
      </w:r>
    </w:p>
    <w:p w14:paraId="2EDDEF16" w14:textId="77777777" w:rsidR="005051F5" w:rsidRDefault="005051F5" w:rsidP="005051F5">
      <w:pPr>
        <w:numPr>
          <w:ilvl w:val="0"/>
          <w:numId w:val="15"/>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eastAsia="Palatino Linotype" w:hAnsi="Consolas" w:cs="Consolas"/>
          <w:color w:val="A626A4"/>
          <w:sz w:val="21"/>
          <w:szCs w:val="21"/>
        </w:rPr>
        <w:t>class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EmailSender</w:t>
      </w:r>
      <w:proofErr w:type="spellEnd"/>
      <w:r>
        <w:rPr>
          <w:rStyle w:val="hljs-class"/>
          <w:rFonts w:ascii="Consolas" w:hAnsi="Consolas" w:cs="Consolas"/>
          <w:color w:val="5C5C5C"/>
          <w:sz w:val="21"/>
          <w:szCs w:val="21"/>
        </w:rPr>
        <w:t> </w:t>
      </w:r>
      <w:r>
        <w:rPr>
          <w:rStyle w:val="hljs-keyword"/>
          <w:rFonts w:ascii="Consolas" w:eastAsia="Palatino Linotype" w:hAnsi="Consolas" w:cs="Consolas"/>
          <w:color w:val="A626A4"/>
          <w:sz w:val="21"/>
          <w:szCs w:val="21"/>
        </w:rPr>
        <w:t>extends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MessageSender</w:t>
      </w:r>
      <w:proofErr w:type="spellEnd"/>
      <w:r>
        <w:rPr>
          <w:rStyle w:val="hljs-class"/>
          <w:rFonts w:ascii="Consolas" w:hAnsi="Consolas" w:cs="Consolas"/>
          <w:color w:val="5C5C5C"/>
          <w:sz w:val="21"/>
          <w:szCs w:val="21"/>
        </w:rPr>
        <w:t> </w:t>
      </w:r>
      <w:r>
        <w:rPr>
          <w:rFonts w:ascii="Consolas" w:hAnsi="Consolas" w:cs="Consolas"/>
          <w:color w:val="5C5C5C"/>
          <w:sz w:val="21"/>
          <w:szCs w:val="21"/>
        </w:rPr>
        <w:t>{</w:t>
      </w:r>
    </w:p>
    <w:p w14:paraId="1329D9AA" w14:textId="77777777" w:rsidR="005051F5" w:rsidRDefault="005051F5" w:rsidP="005051F5">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lastRenderedPageBreak/>
        <w:t>  </w:t>
      </w:r>
      <w:proofErr w:type="spellStart"/>
      <w:r>
        <w:rPr>
          <w:rFonts w:ascii="Consolas" w:hAnsi="Consolas" w:cs="Consolas"/>
          <w:color w:val="5C5C5C"/>
          <w:sz w:val="21"/>
          <w:szCs w:val="21"/>
        </w:rPr>
        <w:t>sendMessage</w:t>
      </w:r>
      <w:proofErr w:type="spellEnd"/>
      <w:r>
        <w:rPr>
          <w:rFonts w:ascii="Consolas" w:hAnsi="Consolas" w:cs="Consolas"/>
          <w:color w:val="5C5C5C"/>
          <w:sz w:val="21"/>
          <w:szCs w:val="21"/>
        </w:rPr>
        <w:t>(message, to) {</w:t>
      </w:r>
    </w:p>
    <w:p w14:paraId="47900ADA" w14:textId="77777777" w:rsidR="005051F5" w:rsidRDefault="005051F5" w:rsidP="005051F5">
      <w:pPr>
        <w:numPr>
          <w:ilvl w:val="0"/>
          <w:numId w:val="1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sidRPr="00B551F4">
        <w:rPr>
          <w:rStyle w:val="hljs-builtin"/>
          <w:rFonts w:ascii="Consolas" w:eastAsia="Arial" w:hAnsi="Consolas" w:cs="Consolas"/>
          <w:color w:val="C18401"/>
          <w:sz w:val="21"/>
          <w:szCs w:val="21"/>
        </w:rPr>
        <w:t>console</w:t>
      </w:r>
      <w:r>
        <w:rPr>
          <w:rFonts w:ascii="Consolas" w:hAnsi="Consolas" w:cs="Consolas"/>
          <w:color w:val="5C5C5C"/>
          <w:sz w:val="21"/>
          <w:szCs w:val="21"/>
        </w:rPr>
        <w:t>.log(</w:t>
      </w:r>
      <w:r>
        <w:rPr>
          <w:rStyle w:val="hljs-string"/>
          <w:rFonts w:ascii="Consolas" w:hAnsi="Consolas" w:cs="Consolas"/>
          <w:color w:val="50A14F"/>
          <w:sz w:val="21"/>
          <w:szCs w:val="21"/>
        </w:rPr>
        <w:t>`Sending email: "</w:t>
      </w:r>
      <w:r>
        <w:rPr>
          <w:rStyle w:val="hljs-subst"/>
          <w:rFonts w:eastAsia="Palatino Linotype" w:cs="Consolas"/>
          <w:color w:val="E45649"/>
          <w:sz w:val="21"/>
          <w:szCs w:val="21"/>
        </w:rPr>
        <w:t>${</w:t>
      </w:r>
      <w:r w:rsidRPr="00B551F4">
        <w:rPr>
          <w:rStyle w:val="hljs-subst"/>
          <w:rFonts w:ascii="Consolas" w:eastAsia="Palatino Linotype" w:hAnsi="Consolas" w:cs="Consolas"/>
          <w:color w:val="E45649"/>
          <w:sz w:val="21"/>
          <w:szCs w:val="21"/>
        </w:rPr>
        <w:t>message</w:t>
      </w:r>
      <w:r>
        <w:rPr>
          <w:rStyle w:val="hljs-subst"/>
          <w:rFonts w:eastAsia="Palatino Linotype" w:cs="Consolas"/>
          <w:color w:val="E45649"/>
          <w:sz w:val="21"/>
          <w:szCs w:val="21"/>
        </w:rPr>
        <w:t>}</w:t>
      </w:r>
      <w:r>
        <w:rPr>
          <w:rStyle w:val="hljs-string"/>
          <w:rFonts w:ascii="Consolas" w:hAnsi="Consolas" w:cs="Consolas"/>
          <w:color w:val="50A14F"/>
          <w:sz w:val="21"/>
          <w:szCs w:val="21"/>
        </w:rPr>
        <w:t>" to </w:t>
      </w:r>
      <w:r>
        <w:rPr>
          <w:rStyle w:val="hljs-subst"/>
          <w:rFonts w:eastAsia="Palatino Linotype" w:cs="Consolas"/>
          <w:color w:val="E45649"/>
          <w:sz w:val="21"/>
          <w:szCs w:val="21"/>
        </w:rPr>
        <w:t>${</w:t>
      </w:r>
      <w:r w:rsidRPr="00B551F4">
        <w:rPr>
          <w:rStyle w:val="hljs-subst"/>
          <w:rFonts w:ascii="Consolas" w:eastAsia="Palatino Linotype" w:hAnsi="Consolas" w:cs="Consolas"/>
          <w:color w:val="E45649"/>
          <w:sz w:val="21"/>
          <w:szCs w:val="21"/>
        </w:rPr>
        <w:t>to</w:t>
      </w:r>
      <w:r>
        <w:rPr>
          <w:rStyle w:val="hljs-subst"/>
          <w:rFonts w:eastAsia="Palatino Linotype" w:cs="Consolas"/>
          <w:color w:val="E45649"/>
          <w:sz w:val="21"/>
          <w:szCs w:val="21"/>
        </w:rPr>
        <w:t>}</w:t>
      </w:r>
      <w:r>
        <w:rPr>
          <w:rStyle w:val="hljs-string"/>
          <w:rFonts w:ascii="Consolas" w:hAnsi="Consolas" w:cs="Consolas"/>
          <w:color w:val="50A14F"/>
          <w:sz w:val="21"/>
          <w:szCs w:val="21"/>
        </w:rPr>
        <w:t>`</w:t>
      </w:r>
      <w:r>
        <w:rPr>
          <w:rFonts w:ascii="Consolas" w:hAnsi="Consolas" w:cs="Consolas"/>
          <w:color w:val="5C5C5C"/>
          <w:sz w:val="21"/>
          <w:szCs w:val="21"/>
        </w:rPr>
        <w:t>);</w:t>
      </w:r>
    </w:p>
    <w:p w14:paraId="7BFD1A98" w14:textId="77777777" w:rsidR="005051F5" w:rsidRDefault="005051F5" w:rsidP="005051F5">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37F22B69" w14:textId="77777777" w:rsidR="005051F5" w:rsidRDefault="005051F5" w:rsidP="005051F5">
      <w:pPr>
        <w:numPr>
          <w:ilvl w:val="0"/>
          <w:numId w:val="1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14:paraId="60782E17" w14:textId="77777777" w:rsidR="005051F5" w:rsidRDefault="005051F5" w:rsidP="005051F5">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7D8D051D" w14:textId="77777777" w:rsidR="005051F5" w:rsidRDefault="005051F5" w:rsidP="005051F5">
      <w:pPr>
        <w:numPr>
          <w:ilvl w:val="0"/>
          <w:numId w:val="15"/>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Concrete Implementor B</w:t>
      </w:r>
    </w:p>
    <w:p w14:paraId="260A24CB" w14:textId="77777777" w:rsidR="005051F5" w:rsidRDefault="005051F5" w:rsidP="005051F5">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eastAsia="Palatino Linotype" w:hAnsi="Consolas" w:cs="Consolas"/>
          <w:color w:val="A626A4"/>
          <w:sz w:val="21"/>
          <w:szCs w:val="21"/>
        </w:rPr>
        <w:t>class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SMSSender</w:t>
      </w:r>
      <w:proofErr w:type="spellEnd"/>
      <w:r>
        <w:rPr>
          <w:rStyle w:val="hljs-class"/>
          <w:rFonts w:ascii="Consolas" w:hAnsi="Consolas" w:cs="Consolas"/>
          <w:color w:val="5C5C5C"/>
          <w:sz w:val="21"/>
          <w:szCs w:val="21"/>
        </w:rPr>
        <w:t> </w:t>
      </w:r>
      <w:r>
        <w:rPr>
          <w:rStyle w:val="hljs-keyword"/>
          <w:rFonts w:ascii="Consolas" w:eastAsia="Palatino Linotype" w:hAnsi="Consolas" w:cs="Consolas"/>
          <w:color w:val="A626A4"/>
          <w:sz w:val="21"/>
          <w:szCs w:val="21"/>
        </w:rPr>
        <w:t>extends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MessageSender</w:t>
      </w:r>
      <w:proofErr w:type="spellEnd"/>
      <w:r>
        <w:rPr>
          <w:rStyle w:val="hljs-class"/>
          <w:rFonts w:ascii="Consolas" w:hAnsi="Consolas" w:cs="Consolas"/>
          <w:color w:val="5C5C5C"/>
          <w:sz w:val="21"/>
          <w:szCs w:val="21"/>
        </w:rPr>
        <w:t> </w:t>
      </w:r>
      <w:r>
        <w:rPr>
          <w:rFonts w:ascii="Consolas" w:hAnsi="Consolas" w:cs="Consolas"/>
          <w:color w:val="5C5C5C"/>
          <w:sz w:val="21"/>
          <w:szCs w:val="21"/>
        </w:rPr>
        <w:t>{</w:t>
      </w:r>
    </w:p>
    <w:p w14:paraId="6E3251F1" w14:textId="77777777" w:rsidR="005051F5" w:rsidRDefault="005051F5" w:rsidP="005051F5">
      <w:pPr>
        <w:numPr>
          <w:ilvl w:val="0"/>
          <w:numId w:val="1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sendMessage</w:t>
      </w:r>
      <w:proofErr w:type="spellEnd"/>
      <w:r>
        <w:rPr>
          <w:rFonts w:ascii="Consolas" w:hAnsi="Consolas" w:cs="Consolas"/>
          <w:color w:val="5C5C5C"/>
          <w:sz w:val="21"/>
          <w:szCs w:val="21"/>
        </w:rPr>
        <w:t>(message, to) {</w:t>
      </w:r>
    </w:p>
    <w:p w14:paraId="1B7E6E5C" w14:textId="77777777" w:rsidR="005051F5" w:rsidRDefault="005051F5" w:rsidP="005051F5">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sidRPr="00B551F4">
        <w:rPr>
          <w:rStyle w:val="hljs-builtin"/>
          <w:rFonts w:ascii="Consolas" w:eastAsia="Arial" w:hAnsi="Consolas" w:cs="Consolas"/>
          <w:color w:val="C18401"/>
          <w:sz w:val="21"/>
          <w:szCs w:val="21"/>
        </w:rPr>
        <w:t>console</w:t>
      </w:r>
      <w:r>
        <w:rPr>
          <w:rFonts w:ascii="Consolas" w:hAnsi="Consolas" w:cs="Consolas"/>
          <w:color w:val="5C5C5C"/>
          <w:sz w:val="21"/>
          <w:szCs w:val="21"/>
        </w:rPr>
        <w:t>.log(</w:t>
      </w:r>
      <w:r>
        <w:rPr>
          <w:rStyle w:val="hljs-string"/>
          <w:rFonts w:ascii="Consolas" w:hAnsi="Consolas" w:cs="Consolas"/>
          <w:color w:val="50A14F"/>
          <w:sz w:val="21"/>
          <w:szCs w:val="21"/>
        </w:rPr>
        <w:t>`Sending SMS: "</w:t>
      </w:r>
      <w:r>
        <w:rPr>
          <w:rStyle w:val="hljs-subst"/>
          <w:rFonts w:eastAsia="Palatino Linotype" w:cs="Consolas"/>
          <w:color w:val="E45649"/>
          <w:sz w:val="21"/>
          <w:szCs w:val="21"/>
        </w:rPr>
        <w:t>${</w:t>
      </w:r>
      <w:r w:rsidRPr="00B551F4">
        <w:rPr>
          <w:rStyle w:val="hljs-subst"/>
          <w:rFonts w:ascii="Consolas" w:eastAsia="Palatino Linotype" w:hAnsi="Consolas" w:cs="Consolas"/>
          <w:color w:val="E45649"/>
          <w:sz w:val="21"/>
          <w:szCs w:val="21"/>
        </w:rPr>
        <w:t>message</w:t>
      </w:r>
      <w:r>
        <w:rPr>
          <w:rStyle w:val="hljs-subst"/>
          <w:rFonts w:eastAsia="Palatino Linotype" w:cs="Consolas"/>
          <w:color w:val="E45649"/>
          <w:sz w:val="21"/>
          <w:szCs w:val="21"/>
        </w:rPr>
        <w:t>}</w:t>
      </w:r>
      <w:r>
        <w:rPr>
          <w:rStyle w:val="hljs-string"/>
          <w:rFonts w:ascii="Consolas" w:hAnsi="Consolas" w:cs="Consolas"/>
          <w:color w:val="50A14F"/>
          <w:sz w:val="21"/>
          <w:szCs w:val="21"/>
        </w:rPr>
        <w:t>" to </w:t>
      </w:r>
      <w:r>
        <w:rPr>
          <w:rStyle w:val="hljs-subst"/>
          <w:rFonts w:eastAsia="Palatino Linotype" w:cs="Consolas"/>
          <w:color w:val="E45649"/>
          <w:sz w:val="21"/>
          <w:szCs w:val="21"/>
        </w:rPr>
        <w:t>${</w:t>
      </w:r>
      <w:r w:rsidRPr="00B551F4">
        <w:rPr>
          <w:rStyle w:val="hljs-subst"/>
          <w:rFonts w:ascii="Consolas" w:eastAsia="Palatino Linotype" w:hAnsi="Consolas" w:cs="Consolas"/>
          <w:color w:val="E45649"/>
          <w:sz w:val="21"/>
          <w:szCs w:val="21"/>
        </w:rPr>
        <w:t>to</w:t>
      </w:r>
      <w:r>
        <w:rPr>
          <w:rStyle w:val="hljs-subst"/>
          <w:rFonts w:eastAsia="Palatino Linotype" w:cs="Consolas"/>
          <w:color w:val="E45649"/>
          <w:sz w:val="21"/>
          <w:szCs w:val="21"/>
        </w:rPr>
        <w:t>}</w:t>
      </w:r>
      <w:r>
        <w:rPr>
          <w:rStyle w:val="hljs-string"/>
          <w:rFonts w:ascii="Consolas" w:hAnsi="Consolas" w:cs="Consolas"/>
          <w:color w:val="50A14F"/>
          <w:sz w:val="21"/>
          <w:szCs w:val="21"/>
        </w:rPr>
        <w:t>`</w:t>
      </w:r>
      <w:r>
        <w:rPr>
          <w:rFonts w:ascii="Consolas" w:hAnsi="Consolas" w:cs="Consolas"/>
          <w:color w:val="5C5C5C"/>
          <w:sz w:val="21"/>
          <w:szCs w:val="21"/>
        </w:rPr>
        <w:t>);</w:t>
      </w:r>
    </w:p>
    <w:p w14:paraId="5C5C70CC" w14:textId="77777777" w:rsidR="005051F5" w:rsidRDefault="005051F5" w:rsidP="005051F5">
      <w:pPr>
        <w:numPr>
          <w:ilvl w:val="0"/>
          <w:numId w:val="1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616036D9" w14:textId="77777777" w:rsidR="005051F5" w:rsidRDefault="005051F5" w:rsidP="005051F5">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4324FC85" w14:textId="77777777" w:rsidR="005051F5" w:rsidRDefault="005051F5" w:rsidP="005051F5">
      <w:pPr>
        <w:numPr>
          <w:ilvl w:val="0"/>
          <w:numId w:val="15"/>
        </w:numPr>
        <w:pBdr>
          <w:left w:val="single" w:sz="18" w:space="0" w:color="6CE26C"/>
        </w:pBdr>
        <w:shd w:val="clear" w:color="auto" w:fill="FFFFFF"/>
        <w:spacing w:line="270" w:lineRule="atLeast"/>
        <w:ind w:left="1395"/>
        <w:rPr>
          <w:rFonts w:ascii="Consolas" w:hAnsi="Consolas" w:cs="Consolas"/>
          <w:color w:val="5C5C5C"/>
          <w:sz w:val="21"/>
          <w:szCs w:val="21"/>
        </w:rPr>
      </w:pPr>
    </w:p>
    <w:p w14:paraId="7CF86469" w14:textId="77777777" w:rsidR="005051F5" w:rsidRDefault="005051F5" w:rsidP="005051F5">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Concrete Implementor C</w:t>
      </w:r>
    </w:p>
    <w:p w14:paraId="60311823" w14:textId="77777777" w:rsidR="005051F5" w:rsidRDefault="005051F5" w:rsidP="005051F5">
      <w:pPr>
        <w:numPr>
          <w:ilvl w:val="0"/>
          <w:numId w:val="15"/>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eastAsia="Palatino Linotype" w:hAnsi="Consolas" w:cs="Consolas"/>
          <w:color w:val="A626A4"/>
          <w:sz w:val="21"/>
          <w:szCs w:val="21"/>
        </w:rPr>
        <w:t>class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SlackSender</w:t>
      </w:r>
      <w:proofErr w:type="spellEnd"/>
      <w:r>
        <w:rPr>
          <w:rStyle w:val="hljs-class"/>
          <w:rFonts w:ascii="Consolas" w:hAnsi="Consolas" w:cs="Consolas"/>
          <w:color w:val="5C5C5C"/>
          <w:sz w:val="21"/>
          <w:szCs w:val="21"/>
        </w:rPr>
        <w:t> </w:t>
      </w:r>
      <w:r>
        <w:rPr>
          <w:rStyle w:val="hljs-keyword"/>
          <w:rFonts w:ascii="Consolas" w:eastAsia="Palatino Linotype" w:hAnsi="Consolas" w:cs="Consolas"/>
          <w:color w:val="A626A4"/>
          <w:sz w:val="21"/>
          <w:szCs w:val="21"/>
        </w:rPr>
        <w:t>extends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MessageSender</w:t>
      </w:r>
      <w:proofErr w:type="spellEnd"/>
      <w:r>
        <w:rPr>
          <w:rStyle w:val="hljs-class"/>
          <w:rFonts w:ascii="Consolas" w:hAnsi="Consolas" w:cs="Consolas"/>
          <w:color w:val="5C5C5C"/>
          <w:sz w:val="21"/>
          <w:szCs w:val="21"/>
        </w:rPr>
        <w:t> </w:t>
      </w:r>
      <w:r>
        <w:rPr>
          <w:rFonts w:ascii="Consolas" w:hAnsi="Consolas" w:cs="Consolas"/>
          <w:color w:val="5C5C5C"/>
          <w:sz w:val="21"/>
          <w:szCs w:val="21"/>
        </w:rPr>
        <w:t>{</w:t>
      </w:r>
    </w:p>
    <w:p w14:paraId="5677EAA1" w14:textId="77777777" w:rsidR="005051F5" w:rsidRDefault="005051F5" w:rsidP="005051F5">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sendMessage</w:t>
      </w:r>
      <w:proofErr w:type="spellEnd"/>
      <w:r>
        <w:rPr>
          <w:rFonts w:ascii="Consolas" w:hAnsi="Consolas" w:cs="Consolas"/>
          <w:color w:val="5C5C5C"/>
          <w:sz w:val="21"/>
          <w:szCs w:val="21"/>
        </w:rPr>
        <w:t>(message, to) {</w:t>
      </w:r>
    </w:p>
    <w:p w14:paraId="5170FC40" w14:textId="77777777" w:rsidR="005051F5" w:rsidRDefault="005051F5" w:rsidP="005051F5">
      <w:pPr>
        <w:numPr>
          <w:ilvl w:val="0"/>
          <w:numId w:val="1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sidRPr="00B551F4">
        <w:rPr>
          <w:rStyle w:val="hljs-builtin"/>
          <w:rFonts w:ascii="Consolas" w:eastAsia="Arial" w:hAnsi="Consolas" w:cs="Consolas"/>
          <w:color w:val="C18401"/>
          <w:sz w:val="21"/>
          <w:szCs w:val="21"/>
        </w:rPr>
        <w:t>console</w:t>
      </w:r>
      <w:r>
        <w:rPr>
          <w:rFonts w:ascii="Consolas" w:hAnsi="Consolas" w:cs="Consolas"/>
          <w:color w:val="5C5C5C"/>
          <w:sz w:val="21"/>
          <w:szCs w:val="21"/>
        </w:rPr>
        <w:t>.log(</w:t>
      </w:r>
      <w:r>
        <w:rPr>
          <w:rStyle w:val="hljs-string"/>
          <w:rFonts w:ascii="Consolas" w:hAnsi="Consolas" w:cs="Consolas"/>
          <w:color w:val="50A14F"/>
          <w:sz w:val="21"/>
          <w:szCs w:val="21"/>
        </w:rPr>
        <w:t>`Sending Slack message: "</w:t>
      </w:r>
      <w:r>
        <w:rPr>
          <w:rStyle w:val="hljs-subst"/>
          <w:rFonts w:eastAsia="Palatino Linotype" w:cs="Consolas"/>
          <w:color w:val="E45649"/>
          <w:sz w:val="21"/>
          <w:szCs w:val="21"/>
        </w:rPr>
        <w:t>${</w:t>
      </w:r>
      <w:r w:rsidRPr="00B551F4">
        <w:rPr>
          <w:rStyle w:val="hljs-subst"/>
          <w:rFonts w:ascii="Consolas" w:eastAsia="Palatino Linotype" w:hAnsi="Consolas" w:cs="Consolas"/>
          <w:color w:val="E45649"/>
          <w:sz w:val="21"/>
          <w:szCs w:val="21"/>
        </w:rPr>
        <w:t>message</w:t>
      </w:r>
      <w:r>
        <w:rPr>
          <w:rStyle w:val="hljs-subst"/>
          <w:rFonts w:eastAsia="Palatino Linotype" w:cs="Consolas"/>
          <w:color w:val="E45649"/>
          <w:sz w:val="21"/>
          <w:szCs w:val="21"/>
        </w:rPr>
        <w:t>}</w:t>
      </w:r>
      <w:r>
        <w:rPr>
          <w:rStyle w:val="hljs-string"/>
          <w:rFonts w:ascii="Consolas" w:hAnsi="Consolas" w:cs="Consolas"/>
          <w:color w:val="50A14F"/>
          <w:sz w:val="21"/>
          <w:szCs w:val="21"/>
        </w:rPr>
        <w:t>" to </w:t>
      </w:r>
      <w:r>
        <w:rPr>
          <w:rStyle w:val="hljs-subst"/>
          <w:rFonts w:eastAsia="Palatino Linotype" w:cs="Consolas"/>
          <w:color w:val="E45649"/>
          <w:sz w:val="21"/>
          <w:szCs w:val="21"/>
        </w:rPr>
        <w:t>${</w:t>
      </w:r>
      <w:r w:rsidRPr="00B551F4">
        <w:rPr>
          <w:rStyle w:val="hljs-subst"/>
          <w:rFonts w:ascii="Consolas" w:eastAsia="Palatino Linotype" w:hAnsi="Consolas" w:cs="Consolas"/>
          <w:color w:val="E45649"/>
          <w:sz w:val="21"/>
          <w:szCs w:val="21"/>
        </w:rPr>
        <w:t>to</w:t>
      </w:r>
      <w:r>
        <w:rPr>
          <w:rStyle w:val="hljs-subst"/>
          <w:rFonts w:eastAsia="Palatino Linotype" w:cs="Consolas"/>
          <w:color w:val="E45649"/>
          <w:sz w:val="21"/>
          <w:szCs w:val="21"/>
        </w:rPr>
        <w:t>}</w:t>
      </w:r>
      <w:r>
        <w:rPr>
          <w:rStyle w:val="hljs-string"/>
          <w:rFonts w:ascii="Consolas" w:hAnsi="Consolas" w:cs="Consolas"/>
          <w:color w:val="50A14F"/>
          <w:sz w:val="21"/>
          <w:szCs w:val="21"/>
        </w:rPr>
        <w:t>`</w:t>
      </w:r>
      <w:r>
        <w:rPr>
          <w:rFonts w:ascii="Consolas" w:hAnsi="Consolas" w:cs="Consolas"/>
          <w:color w:val="5C5C5C"/>
          <w:sz w:val="21"/>
          <w:szCs w:val="21"/>
        </w:rPr>
        <w:t>);</w:t>
      </w:r>
    </w:p>
    <w:p w14:paraId="768A1450" w14:textId="77777777" w:rsidR="005051F5" w:rsidRDefault="005051F5" w:rsidP="005051F5">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2A3A44F0" w14:textId="77777777" w:rsidR="005051F5" w:rsidRDefault="005051F5" w:rsidP="005051F5">
      <w:pPr>
        <w:numPr>
          <w:ilvl w:val="0"/>
          <w:numId w:val="1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14:paraId="60A6E709" w14:textId="77777777" w:rsidR="00956B7E" w:rsidRDefault="00956B7E" w:rsidP="00956B7E">
      <w:pPr>
        <w:rPr>
          <w:rFonts w:ascii="Palatino Linotype" w:hAnsi="Palatino Linotype"/>
          <w:sz w:val="22"/>
          <w:szCs w:val="22"/>
        </w:rPr>
      </w:pPr>
    </w:p>
    <w:p w14:paraId="610D4546" w14:textId="5F81B016" w:rsidR="005051F5" w:rsidRDefault="00B551F4" w:rsidP="00FD2C50">
      <w:pPr>
        <w:pStyle w:val="NormalBPBHEB"/>
      </w:pPr>
      <w:r>
        <w:t xml:space="preserve">As we see in the above code example, we have now created three versions of our message senders by extending our original implementor, </w:t>
      </w:r>
      <w:proofErr w:type="spellStart"/>
      <w:r>
        <w:t>MessageSender</w:t>
      </w:r>
      <w:proofErr w:type="spellEnd"/>
      <w:r>
        <w:t xml:space="preserve">. These three versions or the concrete implementors have extended and used the original method </w:t>
      </w:r>
      <w:proofErr w:type="spellStart"/>
      <w:r>
        <w:t>sendMessage</w:t>
      </w:r>
      <w:proofErr w:type="spellEnd"/>
      <w:r>
        <w:t xml:space="preserve"> defined in </w:t>
      </w:r>
      <w:proofErr w:type="spellStart"/>
      <w:r>
        <w:t>MessageSender</w:t>
      </w:r>
      <w:proofErr w:type="spellEnd"/>
      <w:r>
        <w:t xml:space="preserve"> to create their unique versions of sending messages.</w:t>
      </w:r>
    </w:p>
    <w:p w14:paraId="2D857CA6" w14:textId="77777777" w:rsidR="00B551F4" w:rsidRDefault="00B551F4" w:rsidP="00FD2C50">
      <w:pPr>
        <w:pStyle w:val="NormalBPBHEB"/>
      </w:pPr>
    </w:p>
    <w:p w14:paraId="52EC5355" w14:textId="77777777" w:rsidR="003C2CC7" w:rsidRDefault="003C2CC7" w:rsidP="00FD2C50">
      <w:pPr>
        <w:pStyle w:val="Heading3BPBHEB"/>
      </w:pPr>
      <w:r>
        <w:t>Step 3: Define the Abstraction</w:t>
      </w:r>
    </w:p>
    <w:p w14:paraId="5B22C023" w14:textId="61EA8AFA" w:rsidR="00B551F4" w:rsidRDefault="003C2CC7" w:rsidP="00FD2C50">
      <w:pPr>
        <w:pStyle w:val="NormalBPBHEB"/>
      </w:pPr>
      <w:r w:rsidRPr="003C2CC7">
        <w:t xml:space="preserve">Drawing reference from the example of </w:t>
      </w:r>
      <w:r w:rsidRPr="00CF3638">
        <w:rPr>
          <w:rStyle w:val="CodeinTextBPBHEBChar"/>
        </w:rPr>
        <w:t>Shape</w:t>
      </w:r>
      <w:r w:rsidRPr="003C2CC7">
        <w:t xml:space="preserve"> used in Scenario #1 from the Problem Scenarios section of the Bridge design pattern, we've successfully tackled the implementation aspect—the shapes, represented by the circle and square. Now, our focus shifts to the abstraction aspect—the colo</w:t>
      </w:r>
      <w:r>
        <w:t>u</w:t>
      </w:r>
      <w:r w:rsidRPr="003C2CC7">
        <w:t>rs—of the problem scenario. This implies that having created the message senders, our next task is to construct the actual messages. To achieve this, we initiate the process by creating an abstract class for the variations of messages.</w:t>
      </w:r>
    </w:p>
    <w:p w14:paraId="3DE69296" w14:textId="77777777" w:rsidR="00CF3638" w:rsidRDefault="00CF3638" w:rsidP="00FD2C50">
      <w:pPr>
        <w:pStyle w:val="NormalBPBHEB"/>
      </w:pPr>
    </w:p>
    <w:p w14:paraId="23D43031" w14:textId="77777777" w:rsidR="00F110DD" w:rsidRDefault="00F110DD" w:rsidP="00F110DD">
      <w:pPr>
        <w:pStyle w:val="alt"/>
        <w:numPr>
          <w:ilvl w:val="0"/>
          <w:numId w:val="1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Abstraction</w:t>
      </w:r>
    </w:p>
    <w:p w14:paraId="1E49967A" w14:textId="77777777" w:rsidR="00F110DD" w:rsidRDefault="00F110DD" w:rsidP="00F110DD">
      <w:pPr>
        <w:numPr>
          <w:ilvl w:val="0"/>
          <w:numId w:val="16"/>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eastAsia="Palatino Linotype"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Message</w:t>
      </w:r>
      <w:r>
        <w:rPr>
          <w:rStyle w:val="hljs-class"/>
          <w:rFonts w:ascii="Consolas" w:hAnsi="Consolas" w:cs="Consolas"/>
          <w:color w:val="5C5C5C"/>
          <w:sz w:val="21"/>
          <w:szCs w:val="21"/>
        </w:rPr>
        <w:t> </w:t>
      </w:r>
      <w:r>
        <w:rPr>
          <w:rFonts w:ascii="Consolas" w:hAnsi="Consolas" w:cs="Consolas"/>
          <w:color w:val="5C5C5C"/>
          <w:sz w:val="21"/>
          <w:szCs w:val="21"/>
        </w:rPr>
        <w:t>{</w:t>
      </w:r>
    </w:p>
    <w:p w14:paraId="081E9586" w14:textId="77777777" w:rsidR="00F110DD" w:rsidRDefault="00F110DD" w:rsidP="00F110DD">
      <w:pPr>
        <w:pStyle w:val="alt"/>
        <w:numPr>
          <w:ilvl w:val="0"/>
          <w:numId w:val="1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eastAsia="Palatino Linotype" w:hAnsi="Consolas" w:cs="Consolas"/>
          <w:color w:val="A626A4"/>
          <w:sz w:val="21"/>
          <w:szCs w:val="21"/>
        </w:rPr>
        <w:t>constructor</w:t>
      </w:r>
      <w:r>
        <w:rPr>
          <w:rFonts w:ascii="Consolas" w:hAnsi="Consolas" w:cs="Consolas"/>
          <w:color w:val="5C5C5C"/>
          <w:sz w:val="21"/>
          <w:szCs w:val="21"/>
        </w:rPr>
        <w:t>(sender) {</w:t>
      </w:r>
    </w:p>
    <w:p w14:paraId="185AE8EF" w14:textId="77777777" w:rsidR="00F110DD" w:rsidRDefault="00F110DD" w:rsidP="00F110DD">
      <w:pPr>
        <w:numPr>
          <w:ilvl w:val="0"/>
          <w:numId w:val="1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eastAsia="Palatino Linotype" w:hAnsi="Consolas" w:cs="Consolas"/>
          <w:color w:val="A626A4"/>
          <w:sz w:val="21"/>
          <w:szCs w:val="21"/>
        </w:rPr>
        <w:t>this</w:t>
      </w:r>
      <w:r>
        <w:rPr>
          <w:rFonts w:ascii="Consolas" w:hAnsi="Consolas" w:cs="Consolas"/>
          <w:color w:val="5C5C5C"/>
          <w:sz w:val="21"/>
          <w:szCs w:val="21"/>
        </w:rPr>
        <w:t>.sender</w:t>
      </w:r>
      <w:proofErr w:type="spellEnd"/>
      <w:r>
        <w:rPr>
          <w:rFonts w:ascii="Consolas" w:hAnsi="Consolas" w:cs="Consolas"/>
          <w:color w:val="5C5C5C"/>
          <w:sz w:val="21"/>
          <w:szCs w:val="21"/>
        </w:rPr>
        <w:t> = sender;</w:t>
      </w:r>
    </w:p>
    <w:p w14:paraId="72A6D597" w14:textId="77777777" w:rsidR="00F110DD" w:rsidRDefault="00F110DD" w:rsidP="00F110DD">
      <w:pPr>
        <w:pStyle w:val="alt"/>
        <w:numPr>
          <w:ilvl w:val="0"/>
          <w:numId w:val="1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055CE79D" w14:textId="77777777" w:rsidR="00F110DD" w:rsidRDefault="00F110DD" w:rsidP="00F110DD">
      <w:pPr>
        <w:numPr>
          <w:ilvl w:val="0"/>
          <w:numId w:val="16"/>
        </w:numPr>
        <w:pBdr>
          <w:left w:val="single" w:sz="18" w:space="0" w:color="6CE26C"/>
        </w:pBdr>
        <w:shd w:val="clear" w:color="auto" w:fill="FFFFFF"/>
        <w:spacing w:line="270" w:lineRule="atLeast"/>
        <w:ind w:left="1395"/>
        <w:rPr>
          <w:rFonts w:ascii="Consolas" w:hAnsi="Consolas" w:cs="Consolas"/>
          <w:color w:val="5C5C5C"/>
          <w:sz w:val="21"/>
          <w:szCs w:val="21"/>
        </w:rPr>
      </w:pPr>
    </w:p>
    <w:p w14:paraId="582E18C6" w14:textId="77777777" w:rsidR="00F110DD" w:rsidRDefault="00F110DD" w:rsidP="00F110DD">
      <w:pPr>
        <w:pStyle w:val="alt"/>
        <w:numPr>
          <w:ilvl w:val="0"/>
          <w:numId w:val="1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send(message, to) {</w:t>
      </w:r>
    </w:p>
    <w:p w14:paraId="7B793A3E" w14:textId="77777777" w:rsidR="00F110DD" w:rsidRDefault="00F110DD" w:rsidP="00F110DD">
      <w:pPr>
        <w:numPr>
          <w:ilvl w:val="0"/>
          <w:numId w:val="1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eastAsiaTheme="majorEastAsia" w:hAnsi="Consolas" w:cs="Consolas"/>
          <w:i/>
          <w:iCs/>
          <w:color w:val="A0A1A7"/>
          <w:sz w:val="21"/>
          <w:szCs w:val="21"/>
        </w:rPr>
        <w:t>// Delegated to the concrete implementor</w:t>
      </w:r>
    </w:p>
    <w:p w14:paraId="74BC6650" w14:textId="77777777" w:rsidR="00F110DD" w:rsidRDefault="00F110DD" w:rsidP="00F110DD">
      <w:pPr>
        <w:pStyle w:val="alt"/>
        <w:numPr>
          <w:ilvl w:val="0"/>
          <w:numId w:val="1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eastAsia="Palatino Linotype" w:hAnsi="Consolas" w:cs="Consolas"/>
          <w:color w:val="A626A4"/>
          <w:sz w:val="21"/>
          <w:szCs w:val="21"/>
        </w:rPr>
        <w:t>this</w:t>
      </w:r>
      <w:r>
        <w:rPr>
          <w:rFonts w:ascii="Consolas" w:hAnsi="Consolas" w:cs="Consolas"/>
          <w:color w:val="5C5C5C"/>
          <w:sz w:val="21"/>
          <w:szCs w:val="21"/>
        </w:rPr>
        <w:t>.sender.sendMessage</w:t>
      </w:r>
      <w:proofErr w:type="spellEnd"/>
      <w:r>
        <w:rPr>
          <w:rFonts w:ascii="Consolas" w:hAnsi="Consolas" w:cs="Consolas"/>
          <w:color w:val="5C5C5C"/>
          <w:sz w:val="21"/>
          <w:szCs w:val="21"/>
        </w:rPr>
        <w:t>(message, to);</w:t>
      </w:r>
    </w:p>
    <w:p w14:paraId="7AAE0CC3" w14:textId="77777777" w:rsidR="00F110DD" w:rsidRDefault="00F110DD" w:rsidP="00F110DD">
      <w:pPr>
        <w:numPr>
          <w:ilvl w:val="0"/>
          <w:numId w:val="1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022C7EDE" w14:textId="77777777" w:rsidR="00F110DD" w:rsidRDefault="00F110DD" w:rsidP="00F110DD">
      <w:pPr>
        <w:pStyle w:val="alt"/>
        <w:numPr>
          <w:ilvl w:val="0"/>
          <w:numId w:val="1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7456F5C9" w14:textId="77777777" w:rsidR="00CF3638" w:rsidRDefault="00CF3638" w:rsidP="003C2CC7">
      <w:pPr>
        <w:rPr>
          <w:rFonts w:ascii="Palatino Linotype" w:hAnsi="Palatino Linotype"/>
          <w:sz w:val="22"/>
          <w:szCs w:val="22"/>
        </w:rPr>
      </w:pPr>
    </w:p>
    <w:p w14:paraId="5B6372D9" w14:textId="646ABE46" w:rsidR="00F110DD" w:rsidRDefault="00F110DD" w:rsidP="00FD2C50">
      <w:pPr>
        <w:pStyle w:val="NormalBPBHEB"/>
      </w:pPr>
      <w:r w:rsidRPr="00F110DD">
        <w:lastRenderedPageBreak/>
        <w:t>In the provided code example, we have established the abstract class for our abstraction—</w:t>
      </w:r>
      <w:r w:rsidR="00125933" w:rsidRPr="00125933">
        <w:rPr>
          <w:rStyle w:val="CodeinTextBPBHEBChar"/>
        </w:rPr>
        <w:t>M</w:t>
      </w:r>
      <w:r w:rsidRPr="00125933">
        <w:rPr>
          <w:rStyle w:val="CodeinTextBPBHEBChar"/>
        </w:rPr>
        <w:t>essage</w:t>
      </w:r>
      <w:r w:rsidRPr="00F110DD">
        <w:t xml:space="preserve">. As evident in the code, we've defined a constructor to accept a </w:t>
      </w:r>
      <w:r w:rsidRPr="00125933">
        <w:rPr>
          <w:rStyle w:val="CodeinTextBPBHEBChar"/>
        </w:rPr>
        <w:t>sender</w:t>
      </w:r>
      <w:r w:rsidRPr="00F110DD">
        <w:t xml:space="preserve">, which is subsequently assigned to the </w:t>
      </w:r>
      <w:r w:rsidRPr="00125933">
        <w:rPr>
          <w:rStyle w:val="CodeinTextBPBHEBChar"/>
        </w:rPr>
        <w:t>sender</w:t>
      </w:r>
      <w:r w:rsidRPr="00F110DD">
        <w:t xml:space="preserve"> property of the class. This parameter corresponds to the specific variation of the sender needed for its message equivalent</w:t>
      </w:r>
      <w:r w:rsidR="00125933">
        <w:t xml:space="preserve"> (</w:t>
      </w:r>
      <w:proofErr w:type="spellStart"/>
      <w:r w:rsidR="00125933">
        <w:t>EmailSender</w:t>
      </w:r>
      <w:proofErr w:type="spellEnd"/>
      <w:r w:rsidR="00125933">
        <w:t xml:space="preserve"> to its equivalent email message)</w:t>
      </w:r>
      <w:r w:rsidRPr="00F110DD">
        <w:t xml:space="preserve">. Additionally, we've outlined the </w:t>
      </w:r>
      <w:r w:rsidRPr="00125933">
        <w:rPr>
          <w:rStyle w:val="CodeinTextBPBHEBChar"/>
        </w:rPr>
        <w:t>send</w:t>
      </w:r>
      <w:r w:rsidRPr="00F110DD">
        <w:t xml:space="preserve"> method, which takes two arguments—</w:t>
      </w:r>
      <w:r w:rsidRPr="00125933">
        <w:rPr>
          <w:rStyle w:val="CodeinTextBPBHEBChar"/>
        </w:rPr>
        <w:t>message</w:t>
      </w:r>
      <w:r w:rsidRPr="00F110DD">
        <w:t xml:space="preserve"> and </w:t>
      </w:r>
      <w:r w:rsidRPr="00125933">
        <w:rPr>
          <w:rStyle w:val="CodeinTextBPBHEBChar"/>
        </w:rPr>
        <w:t>to</w:t>
      </w:r>
      <w:r w:rsidRPr="00F110DD">
        <w:t xml:space="preserve">. These parameters align with the requirements of the sender concrete implementors we defined in the previous example. The logical next step involves executing the </w:t>
      </w:r>
      <w:proofErr w:type="spellStart"/>
      <w:r w:rsidRPr="00125933">
        <w:rPr>
          <w:rStyle w:val="CodeinTextBPBHEBChar"/>
        </w:rPr>
        <w:t>sendMessage</w:t>
      </w:r>
      <w:proofErr w:type="spellEnd"/>
      <w:r w:rsidRPr="00F110DD">
        <w:t xml:space="preserve"> method of the </w:t>
      </w:r>
      <w:r w:rsidRPr="00125933">
        <w:rPr>
          <w:rStyle w:val="CodeinTextBPBHEBChar"/>
        </w:rPr>
        <w:t>sender</w:t>
      </w:r>
      <w:r w:rsidRPr="00F110DD">
        <w:t xml:space="preserve"> received while creating a new instance of this class.</w:t>
      </w:r>
      <w:r>
        <w:t xml:space="preserve"> We have done that inside the </w:t>
      </w:r>
      <w:r w:rsidRPr="00125933">
        <w:rPr>
          <w:rStyle w:val="CodeinTextBPBHEBChar"/>
        </w:rPr>
        <w:t>send</w:t>
      </w:r>
      <w:r>
        <w:t xml:space="preserve"> method defined for this abstract class.</w:t>
      </w:r>
    </w:p>
    <w:p w14:paraId="1B6BEBCB" w14:textId="77777777" w:rsidR="00125933" w:rsidRDefault="00125933" w:rsidP="00F110DD">
      <w:pPr>
        <w:rPr>
          <w:rFonts w:ascii="Palatino Linotype" w:hAnsi="Palatino Linotype"/>
          <w:sz w:val="22"/>
          <w:szCs w:val="22"/>
        </w:rPr>
      </w:pPr>
    </w:p>
    <w:p w14:paraId="7D163B5F" w14:textId="77777777" w:rsidR="00E336E3" w:rsidRDefault="00E336E3" w:rsidP="00FD2C50">
      <w:pPr>
        <w:pStyle w:val="Heading3BPBHEB"/>
      </w:pPr>
      <w:r>
        <w:t>Step 4: Create Refined Abstractions</w:t>
      </w:r>
    </w:p>
    <w:p w14:paraId="7E18B02F" w14:textId="5970B157" w:rsidR="00125933" w:rsidRDefault="00E336E3" w:rsidP="00FD2C50">
      <w:pPr>
        <w:pStyle w:val="NormalBPBHEB"/>
      </w:pPr>
      <w:r>
        <w:t xml:space="preserve">Our next logical step is to create the individual variants of our abstraction. </w:t>
      </w:r>
      <w:r w:rsidRPr="00E336E3">
        <w:t>In other words, we need to generate distinct versions of messages that align with the concrete implementors of senders crafted in the preceding steps. Let's proceed to create the three refined abstractions of our abstraction, Message.</w:t>
      </w:r>
    </w:p>
    <w:p w14:paraId="23A9FDDF" w14:textId="77777777" w:rsidR="00E336E3" w:rsidRDefault="00E336E3" w:rsidP="00E336E3">
      <w:pPr>
        <w:rPr>
          <w:rFonts w:ascii="Palatino Linotype" w:hAnsi="Palatino Linotype"/>
          <w:bCs/>
          <w:color w:val="000000" w:themeColor="text1"/>
          <w:sz w:val="22"/>
          <w:szCs w:val="22"/>
        </w:rPr>
      </w:pPr>
    </w:p>
    <w:p w14:paraId="4A97AB04" w14:textId="77777777" w:rsidR="00D47315" w:rsidRDefault="00D47315" w:rsidP="00D47315">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Refined Abstraction A</w:t>
      </w:r>
    </w:p>
    <w:p w14:paraId="378882DC" w14:textId="77777777" w:rsidR="00D47315" w:rsidRDefault="00D47315" w:rsidP="00D47315">
      <w:pPr>
        <w:numPr>
          <w:ilvl w:val="0"/>
          <w:numId w:val="17"/>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eastAsia="Palatino Linotype" w:hAnsi="Consolas" w:cs="Consolas"/>
          <w:color w:val="A626A4"/>
          <w:sz w:val="21"/>
          <w:szCs w:val="21"/>
        </w:rPr>
        <w:t>class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EmailMessage</w:t>
      </w:r>
      <w:proofErr w:type="spellEnd"/>
      <w:r>
        <w:rPr>
          <w:rStyle w:val="hljs-class"/>
          <w:rFonts w:ascii="Consolas" w:hAnsi="Consolas" w:cs="Consolas"/>
          <w:color w:val="5C5C5C"/>
          <w:sz w:val="21"/>
          <w:szCs w:val="21"/>
        </w:rPr>
        <w:t> </w:t>
      </w:r>
      <w:r>
        <w:rPr>
          <w:rStyle w:val="hljs-keyword"/>
          <w:rFonts w:ascii="Consolas" w:eastAsia="Palatino Linotype" w:hAnsi="Consolas" w:cs="Consolas"/>
          <w:color w:val="A626A4"/>
          <w:sz w:val="21"/>
          <w:szCs w:val="21"/>
        </w:rPr>
        <w:t>extends</w:t>
      </w:r>
      <w:r>
        <w:rPr>
          <w:rStyle w:val="hljs-class"/>
          <w:rFonts w:ascii="Consolas" w:hAnsi="Consolas" w:cs="Consolas"/>
          <w:color w:val="5C5C5C"/>
          <w:sz w:val="21"/>
          <w:szCs w:val="21"/>
        </w:rPr>
        <w:t> </w:t>
      </w:r>
      <w:r>
        <w:rPr>
          <w:rStyle w:val="hljs-title"/>
          <w:rFonts w:ascii="Consolas" w:hAnsi="Consolas" w:cs="Consolas"/>
          <w:color w:val="C18401"/>
          <w:sz w:val="21"/>
          <w:szCs w:val="21"/>
        </w:rPr>
        <w:t>Message</w:t>
      </w:r>
      <w:r>
        <w:rPr>
          <w:rStyle w:val="hljs-class"/>
          <w:rFonts w:ascii="Consolas" w:hAnsi="Consolas" w:cs="Consolas"/>
          <w:color w:val="5C5C5C"/>
          <w:sz w:val="21"/>
          <w:szCs w:val="21"/>
        </w:rPr>
        <w:t> </w:t>
      </w:r>
      <w:r>
        <w:rPr>
          <w:rFonts w:ascii="Consolas" w:hAnsi="Consolas" w:cs="Consolas"/>
          <w:color w:val="5C5C5C"/>
          <w:sz w:val="21"/>
          <w:szCs w:val="21"/>
        </w:rPr>
        <w:t>{</w:t>
      </w:r>
    </w:p>
    <w:p w14:paraId="0B10F390" w14:textId="77777777" w:rsidR="00D47315" w:rsidRDefault="00D47315" w:rsidP="00D47315">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eastAsia="Palatino Linotype" w:hAnsi="Consolas" w:cs="Consolas"/>
          <w:color w:val="A626A4"/>
          <w:sz w:val="21"/>
          <w:szCs w:val="21"/>
        </w:rPr>
        <w:t>constructor</w:t>
      </w:r>
      <w:r>
        <w:rPr>
          <w:rFonts w:ascii="Consolas" w:hAnsi="Consolas" w:cs="Consolas"/>
          <w:color w:val="5C5C5C"/>
          <w:sz w:val="21"/>
          <w:szCs w:val="21"/>
        </w:rPr>
        <w:t>(sender) {</w:t>
      </w:r>
    </w:p>
    <w:p w14:paraId="245C9349" w14:textId="77777777" w:rsidR="00D47315" w:rsidRDefault="00D47315" w:rsidP="00D47315">
      <w:pPr>
        <w:numPr>
          <w:ilvl w:val="0"/>
          <w:numId w:val="1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eastAsia="Palatino Linotype" w:hAnsi="Consolas" w:cs="Consolas"/>
          <w:color w:val="A626A4"/>
          <w:sz w:val="21"/>
          <w:szCs w:val="21"/>
        </w:rPr>
        <w:t>super</w:t>
      </w:r>
      <w:r>
        <w:rPr>
          <w:rFonts w:ascii="Consolas" w:hAnsi="Consolas" w:cs="Consolas"/>
          <w:color w:val="5C5C5C"/>
          <w:sz w:val="21"/>
          <w:szCs w:val="21"/>
        </w:rPr>
        <w:t>(sender);</w:t>
      </w:r>
    </w:p>
    <w:p w14:paraId="0E8B254C" w14:textId="77777777" w:rsidR="00D47315" w:rsidRDefault="00D47315" w:rsidP="00D47315">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0B229CEB" w14:textId="77777777" w:rsidR="00D47315" w:rsidRDefault="00D47315" w:rsidP="00D47315">
      <w:pPr>
        <w:numPr>
          <w:ilvl w:val="0"/>
          <w:numId w:val="1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14:paraId="49EAA1B6" w14:textId="77777777" w:rsidR="00D47315" w:rsidRDefault="00D47315" w:rsidP="00D47315">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494AA1C0" w14:textId="77777777" w:rsidR="00D47315" w:rsidRDefault="00D47315" w:rsidP="00D47315">
      <w:pPr>
        <w:numPr>
          <w:ilvl w:val="0"/>
          <w:numId w:val="17"/>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Refined Abstraction B </w:t>
      </w:r>
    </w:p>
    <w:p w14:paraId="4F2C2C66" w14:textId="77777777" w:rsidR="00D47315" w:rsidRDefault="00D47315" w:rsidP="00D47315">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eastAsia="Palatino Linotype" w:hAnsi="Consolas" w:cs="Consolas"/>
          <w:color w:val="A626A4"/>
          <w:sz w:val="21"/>
          <w:szCs w:val="21"/>
        </w:rPr>
        <w:t>class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SMSMessage</w:t>
      </w:r>
      <w:proofErr w:type="spellEnd"/>
      <w:r>
        <w:rPr>
          <w:rStyle w:val="hljs-class"/>
          <w:rFonts w:ascii="Consolas" w:hAnsi="Consolas" w:cs="Consolas"/>
          <w:color w:val="5C5C5C"/>
          <w:sz w:val="21"/>
          <w:szCs w:val="21"/>
        </w:rPr>
        <w:t> </w:t>
      </w:r>
      <w:r>
        <w:rPr>
          <w:rStyle w:val="hljs-keyword"/>
          <w:rFonts w:ascii="Consolas" w:eastAsia="Palatino Linotype" w:hAnsi="Consolas" w:cs="Consolas"/>
          <w:color w:val="A626A4"/>
          <w:sz w:val="21"/>
          <w:szCs w:val="21"/>
        </w:rPr>
        <w:t>extends</w:t>
      </w:r>
      <w:r>
        <w:rPr>
          <w:rStyle w:val="hljs-class"/>
          <w:rFonts w:ascii="Consolas" w:hAnsi="Consolas" w:cs="Consolas"/>
          <w:color w:val="5C5C5C"/>
          <w:sz w:val="21"/>
          <w:szCs w:val="21"/>
        </w:rPr>
        <w:t> </w:t>
      </w:r>
      <w:r>
        <w:rPr>
          <w:rStyle w:val="hljs-title"/>
          <w:rFonts w:ascii="Consolas" w:hAnsi="Consolas" w:cs="Consolas"/>
          <w:color w:val="C18401"/>
          <w:sz w:val="21"/>
          <w:szCs w:val="21"/>
        </w:rPr>
        <w:t>Message</w:t>
      </w:r>
      <w:r>
        <w:rPr>
          <w:rStyle w:val="hljs-class"/>
          <w:rFonts w:ascii="Consolas" w:hAnsi="Consolas" w:cs="Consolas"/>
          <w:color w:val="5C5C5C"/>
          <w:sz w:val="21"/>
          <w:szCs w:val="21"/>
        </w:rPr>
        <w:t> </w:t>
      </w:r>
      <w:r>
        <w:rPr>
          <w:rFonts w:ascii="Consolas" w:hAnsi="Consolas" w:cs="Consolas"/>
          <w:color w:val="5C5C5C"/>
          <w:sz w:val="21"/>
          <w:szCs w:val="21"/>
        </w:rPr>
        <w:t>{</w:t>
      </w:r>
    </w:p>
    <w:p w14:paraId="6CB0233D" w14:textId="77777777" w:rsidR="00D47315" w:rsidRDefault="00D47315" w:rsidP="00D47315">
      <w:pPr>
        <w:numPr>
          <w:ilvl w:val="0"/>
          <w:numId w:val="1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eastAsia="Palatino Linotype" w:hAnsi="Consolas" w:cs="Consolas"/>
          <w:color w:val="A626A4"/>
          <w:sz w:val="21"/>
          <w:szCs w:val="21"/>
        </w:rPr>
        <w:t>constructor</w:t>
      </w:r>
      <w:r>
        <w:rPr>
          <w:rFonts w:ascii="Consolas" w:hAnsi="Consolas" w:cs="Consolas"/>
          <w:color w:val="5C5C5C"/>
          <w:sz w:val="21"/>
          <w:szCs w:val="21"/>
        </w:rPr>
        <w:t>(sender) {</w:t>
      </w:r>
    </w:p>
    <w:p w14:paraId="3C44C15D" w14:textId="77777777" w:rsidR="00D47315" w:rsidRDefault="00D47315" w:rsidP="00D47315">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eastAsia="Palatino Linotype" w:hAnsi="Consolas" w:cs="Consolas"/>
          <w:color w:val="A626A4"/>
          <w:sz w:val="21"/>
          <w:szCs w:val="21"/>
        </w:rPr>
        <w:t>super</w:t>
      </w:r>
      <w:r>
        <w:rPr>
          <w:rFonts w:ascii="Consolas" w:hAnsi="Consolas" w:cs="Consolas"/>
          <w:color w:val="5C5C5C"/>
          <w:sz w:val="21"/>
          <w:szCs w:val="21"/>
        </w:rPr>
        <w:t>(sender);</w:t>
      </w:r>
    </w:p>
    <w:p w14:paraId="34BADD56" w14:textId="77777777" w:rsidR="00D47315" w:rsidRDefault="00D47315" w:rsidP="00D47315">
      <w:pPr>
        <w:numPr>
          <w:ilvl w:val="0"/>
          <w:numId w:val="1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7FC9E9D4" w14:textId="77777777" w:rsidR="00D47315" w:rsidRDefault="00D47315" w:rsidP="00D47315">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001C7610" w14:textId="77777777" w:rsidR="00D47315" w:rsidRDefault="00D47315" w:rsidP="00D47315">
      <w:pPr>
        <w:numPr>
          <w:ilvl w:val="0"/>
          <w:numId w:val="17"/>
        </w:numPr>
        <w:pBdr>
          <w:left w:val="single" w:sz="18" w:space="0" w:color="6CE26C"/>
        </w:pBdr>
        <w:shd w:val="clear" w:color="auto" w:fill="FFFFFF"/>
        <w:spacing w:line="270" w:lineRule="atLeast"/>
        <w:ind w:left="1395"/>
        <w:rPr>
          <w:rFonts w:ascii="Consolas" w:hAnsi="Consolas" w:cs="Consolas"/>
          <w:color w:val="5C5C5C"/>
          <w:sz w:val="21"/>
          <w:szCs w:val="21"/>
        </w:rPr>
      </w:pPr>
    </w:p>
    <w:p w14:paraId="5EE9E3A8" w14:textId="77777777" w:rsidR="00D47315" w:rsidRDefault="00D47315" w:rsidP="00D47315">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Refined Abstraction C (You can add more refined abstractions as needed)</w:t>
      </w:r>
    </w:p>
    <w:p w14:paraId="4DCF8570" w14:textId="77777777" w:rsidR="00D47315" w:rsidRDefault="00D47315" w:rsidP="00D47315">
      <w:pPr>
        <w:numPr>
          <w:ilvl w:val="0"/>
          <w:numId w:val="17"/>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eastAsia="Palatino Linotype" w:hAnsi="Consolas" w:cs="Consolas"/>
          <w:color w:val="A626A4"/>
          <w:sz w:val="21"/>
          <w:szCs w:val="21"/>
        </w:rPr>
        <w:t>class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SlackMessage</w:t>
      </w:r>
      <w:proofErr w:type="spellEnd"/>
      <w:r>
        <w:rPr>
          <w:rStyle w:val="hljs-class"/>
          <w:rFonts w:ascii="Consolas" w:hAnsi="Consolas" w:cs="Consolas"/>
          <w:color w:val="5C5C5C"/>
          <w:sz w:val="21"/>
          <w:szCs w:val="21"/>
        </w:rPr>
        <w:t> </w:t>
      </w:r>
      <w:r>
        <w:rPr>
          <w:rStyle w:val="hljs-keyword"/>
          <w:rFonts w:ascii="Consolas" w:eastAsia="Palatino Linotype" w:hAnsi="Consolas" w:cs="Consolas"/>
          <w:color w:val="A626A4"/>
          <w:sz w:val="21"/>
          <w:szCs w:val="21"/>
        </w:rPr>
        <w:t>extends</w:t>
      </w:r>
      <w:r>
        <w:rPr>
          <w:rStyle w:val="hljs-class"/>
          <w:rFonts w:ascii="Consolas" w:hAnsi="Consolas" w:cs="Consolas"/>
          <w:color w:val="5C5C5C"/>
          <w:sz w:val="21"/>
          <w:szCs w:val="21"/>
        </w:rPr>
        <w:t> </w:t>
      </w:r>
      <w:r>
        <w:rPr>
          <w:rStyle w:val="hljs-title"/>
          <w:rFonts w:ascii="Consolas" w:hAnsi="Consolas" w:cs="Consolas"/>
          <w:color w:val="C18401"/>
          <w:sz w:val="21"/>
          <w:szCs w:val="21"/>
        </w:rPr>
        <w:t>Message</w:t>
      </w:r>
      <w:r>
        <w:rPr>
          <w:rStyle w:val="hljs-class"/>
          <w:rFonts w:ascii="Consolas" w:hAnsi="Consolas" w:cs="Consolas"/>
          <w:color w:val="5C5C5C"/>
          <w:sz w:val="21"/>
          <w:szCs w:val="21"/>
        </w:rPr>
        <w:t> </w:t>
      </w:r>
      <w:r>
        <w:rPr>
          <w:rFonts w:ascii="Consolas" w:hAnsi="Consolas" w:cs="Consolas"/>
          <w:color w:val="5C5C5C"/>
          <w:sz w:val="21"/>
          <w:szCs w:val="21"/>
        </w:rPr>
        <w:t>{</w:t>
      </w:r>
    </w:p>
    <w:p w14:paraId="2D3F0702" w14:textId="77777777" w:rsidR="00D47315" w:rsidRDefault="00D47315" w:rsidP="00D47315">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eastAsia="Palatino Linotype" w:hAnsi="Consolas" w:cs="Consolas"/>
          <w:color w:val="A626A4"/>
          <w:sz w:val="21"/>
          <w:szCs w:val="21"/>
        </w:rPr>
        <w:t>constructor</w:t>
      </w:r>
      <w:r>
        <w:rPr>
          <w:rFonts w:ascii="Consolas" w:hAnsi="Consolas" w:cs="Consolas"/>
          <w:color w:val="5C5C5C"/>
          <w:sz w:val="21"/>
          <w:szCs w:val="21"/>
        </w:rPr>
        <w:t>(sender) {</w:t>
      </w:r>
    </w:p>
    <w:p w14:paraId="65FCB217" w14:textId="77777777" w:rsidR="00D47315" w:rsidRDefault="00D47315" w:rsidP="00D47315">
      <w:pPr>
        <w:numPr>
          <w:ilvl w:val="0"/>
          <w:numId w:val="1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eastAsia="Palatino Linotype" w:hAnsi="Consolas" w:cs="Consolas"/>
          <w:color w:val="A626A4"/>
          <w:sz w:val="21"/>
          <w:szCs w:val="21"/>
        </w:rPr>
        <w:t>super</w:t>
      </w:r>
      <w:r>
        <w:rPr>
          <w:rFonts w:ascii="Consolas" w:hAnsi="Consolas" w:cs="Consolas"/>
          <w:color w:val="5C5C5C"/>
          <w:sz w:val="21"/>
          <w:szCs w:val="21"/>
        </w:rPr>
        <w:t>(sender);</w:t>
      </w:r>
    </w:p>
    <w:p w14:paraId="2A48F872" w14:textId="77777777" w:rsidR="00D47315" w:rsidRDefault="00D47315" w:rsidP="00D47315">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4C6FE9F5" w14:textId="77777777" w:rsidR="00D47315" w:rsidRDefault="00D47315" w:rsidP="00D47315">
      <w:pPr>
        <w:numPr>
          <w:ilvl w:val="0"/>
          <w:numId w:val="1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14:paraId="16B1D6CB" w14:textId="77777777" w:rsidR="00E336E3" w:rsidRDefault="00E336E3" w:rsidP="00E336E3">
      <w:pPr>
        <w:rPr>
          <w:rFonts w:ascii="Palatino Linotype" w:hAnsi="Palatino Linotype"/>
          <w:sz w:val="22"/>
          <w:szCs w:val="22"/>
        </w:rPr>
      </w:pPr>
    </w:p>
    <w:p w14:paraId="3978D066" w14:textId="64276B36" w:rsidR="00D47315" w:rsidRDefault="00D47315" w:rsidP="00FD2C50">
      <w:pPr>
        <w:pStyle w:val="NormalBPBHEB"/>
      </w:pPr>
      <w:r w:rsidRPr="00D47315">
        <w:t>With the illustrated code example above, we now possess three message senders and their corresponding messages. It's noteworthy that all three refined abstractions—</w:t>
      </w:r>
      <w:proofErr w:type="spellStart"/>
      <w:r w:rsidRPr="00D47315">
        <w:t>EmailMessage</w:t>
      </w:r>
      <w:proofErr w:type="spellEnd"/>
      <w:r w:rsidRPr="00D47315">
        <w:t xml:space="preserve">, </w:t>
      </w:r>
      <w:proofErr w:type="spellStart"/>
      <w:r w:rsidRPr="00D47315">
        <w:t>SMSMessage</w:t>
      </w:r>
      <w:proofErr w:type="spellEnd"/>
      <w:r w:rsidRPr="00D47315">
        <w:t xml:space="preserve">, and </w:t>
      </w:r>
      <w:proofErr w:type="spellStart"/>
      <w:r w:rsidRPr="00D47315">
        <w:t>SlackMessage</w:t>
      </w:r>
      <w:proofErr w:type="spellEnd"/>
      <w:r w:rsidRPr="00D47315">
        <w:t>—receive a sender in their constructor. In the final step of this implementation, we'll explore how to appropriately utilize this sender to implement the Bridge design pattern</w:t>
      </w:r>
      <w:r>
        <w:t>.</w:t>
      </w:r>
    </w:p>
    <w:p w14:paraId="47BA655C" w14:textId="77777777" w:rsidR="00007F85" w:rsidRDefault="00007F85" w:rsidP="00D47315">
      <w:pPr>
        <w:rPr>
          <w:rFonts w:ascii="Palatino Linotype" w:hAnsi="Palatino Linotype"/>
          <w:sz w:val="22"/>
          <w:szCs w:val="22"/>
        </w:rPr>
      </w:pPr>
    </w:p>
    <w:p w14:paraId="51574849" w14:textId="77777777" w:rsidR="00AD08CB" w:rsidRDefault="00AD08CB" w:rsidP="00FD2C50">
      <w:pPr>
        <w:pStyle w:val="Heading3BPBHEB"/>
      </w:pPr>
      <w:r>
        <w:lastRenderedPageBreak/>
        <w:t>Step 5: Client Code</w:t>
      </w:r>
    </w:p>
    <w:p w14:paraId="3316A689" w14:textId="598342D1" w:rsidR="00007F85" w:rsidRDefault="00356AAC" w:rsidP="00FD2C50">
      <w:pPr>
        <w:pStyle w:val="NormalBPBHEB"/>
      </w:pPr>
      <w:r w:rsidRPr="00356AAC">
        <w:t>In the ultimate step of our implementation, we seamlessly integrate both the implementors and the abstractions to work in harmony, ultimately achieving the end goal of delivering successful messages on the appropriate platforms.</w:t>
      </w:r>
    </w:p>
    <w:p w14:paraId="273C96B6" w14:textId="77777777" w:rsidR="00356AAC" w:rsidRDefault="00356AAC" w:rsidP="00FD2C50">
      <w:pPr>
        <w:pStyle w:val="NormalBPBHEB"/>
      </w:pPr>
    </w:p>
    <w:p w14:paraId="0154D45C" w14:textId="77777777" w:rsidR="00D95B5E" w:rsidRDefault="00D95B5E" w:rsidP="00D95B5E">
      <w:pPr>
        <w:pStyle w:val="alt"/>
        <w:numPr>
          <w:ilvl w:val="0"/>
          <w:numId w:val="1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Example usage</w:t>
      </w:r>
    </w:p>
    <w:p w14:paraId="2E63894A" w14:textId="77777777" w:rsidR="00D95B5E" w:rsidRDefault="00D95B5E" w:rsidP="00D95B5E">
      <w:pPr>
        <w:numPr>
          <w:ilvl w:val="0"/>
          <w:numId w:val="18"/>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const</w:t>
      </w:r>
      <w:r>
        <w:rPr>
          <w:rFonts w:ascii="Consolas" w:hAnsi="Consolas" w:cs="Consolas"/>
          <w:color w:val="5C5C5C"/>
          <w:sz w:val="21"/>
          <w:szCs w:val="21"/>
        </w:rPr>
        <w:t> </w:t>
      </w:r>
      <w:proofErr w:type="spellStart"/>
      <w:r>
        <w:rPr>
          <w:rFonts w:ascii="Consolas" w:hAnsi="Consolas" w:cs="Consolas"/>
          <w:color w:val="5C5C5C"/>
          <w:sz w:val="21"/>
          <w:szCs w:val="21"/>
        </w:rPr>
        <w:t>emailSender</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EmailSender</w:t>
      </w:r>
      <w:proofErr w:type="spellEnd"/>
      <w:r>
        <w:rPr>
          <w:rFonts w:ascii="Consolas" w:hAnsi="Consolas" w:cs="Consolas"/>
          <w:color w:val="5C5C5C"/>
          <w:sz w:val="21"/>
          <w:szCs w:val="21"/>
        </w:rPr>
        <w:t>();</w:t>
      </w:r>
    </w:p>
    <w:p w14:paraId="3B96BABE" w14:textId="77777777" w:rsidR="00D95B5E" w:rsidRDefault="00D95B5E" w:rsidP="00D95B5E">
      <w:pPr>
        <w:pStyle w:val="alt"/>
        <w:numPr>
          <w:ilvl w:val="0"/>
          <w:numId w:val="1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const</w:t>
      </w:r>
      <w:r>
        <w:rPr>
          <w:rFonts w:ascii="Consolas" w:hAnsi="Consolas" w:cs="Consolas"/>
          <w:color w:val="5C5C5C"/>
          <w:sz w:val="21"/>
          <w:szCs w:val="21"/>
        </w:rPr>
        <w:t> </w:t>
      </w:r>
      <w:proofErr w:type="spellStart"/>
      <w:r>
        <w:rPr>
          <w:rFonts w:ascii="Consolas" w:hAnsi="Consolas" w:cs="Consolas"/>
          <w:color w:val="5C5C5C"/>
          <w:sz w:val="21"/>
          <w:szCs w:val="21"/>
        </w:rPr>
        <w:t>smsSender</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SMSSender</w:t>
      </w:r>
      <w:proofErr w:type="spellEnd"/>
      <w:r>
        <w:rPr>
          <w:rFonts w:ascii="Consolas" w:hAnsi="Consolas" w:cs="Consolas"/>
          <w:color w:val="5C5C5C"/>
          <w:sz w:val="21"/>
          <w:szCs w:val="21"/>
        </w:rPr>
        <w:t>();</w:t>
      </w:r>
    </w:p>
    <w:p w14:paraId="2086EEB8" w14:textId="77777777" w:rsidR="00D95B5E" w:rsidRDefault="00D95B5E" w:rsidP="00D95B5E">
      <w:pPr>
        <w:numPr>
          <w:ilvl w:val="0"/>
          <w:numId w:val="18"/>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const</w:t>
      </w:r>
      <w:r>
        <w:rPr>
          <w:rFonts w:ascii="Consolas" w:hAnsi="Consolas" w:cs="Consolas"/>
          <w:color w:val="5C5C5C"/>
          <w:sz w:val="21"/>
          <w:szCs w:val="21"/>
        </w:rPr>
        <w:t> </w:t>
      </w:r>
      <w:proofErr w:type="spellStart"/>
      <w:r>
        <w:rPr>
          <w:rFonts w:ascii="Consolas" w:hAnsi="Consolas" w:cs="Consolas"/>
          <w:color w:val="5C5C5C"/>
          <w:sz w:val="21"/>
          <w:szCs w:val="21"/>
        </w:rPr>
        <w:t>slackSender</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SlackSender</w:t>
      </w:r>
      <w:proofErr w:type="spellEnd"/>
      <w:r>
        <w:rPr>
          <w:rFonts w:ascii="Consolas" w:hAnsi="Consolas" w:cs="Consolas"/>
          <w:color w:val="5C5C5C"/>
          <w:sz w:val="21"/>
          <w:szCs w:val="21"/>
        </w:rPr>
        <w:t>();</w:t>
      </w:r>
    </w:p>
    <w:p w14:paraId="7380C2FC" w14:textId="77777777" w:rsidR="00D95B5E" w:rsidRDefault="00D95B5E" w:rsidP="00D95B5E">
      <w:pPr>
        <w:pStyle w:val="alt"/>
        <w:numPr>
          <w:ilvl w:val="0"/>
          <w:numId w:val="1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2DC53BF4" w14:textId="77777777" w:rsidR="00D95B5E" w:rsidRDefault="00D95B5E" w:rsidP="00D95B5E">
      <w:pPr>
        <w:numPr>
          <w:ilvl w:val="0"/>
          <w:numId w:val="18"/>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const</w:t>
      </w:r>
      <w:r>
        <w:rPr>
          <w:rFonts w:ascii="Consolas" w:hAnsi="Consolas" w:cs="Consolas"/>
          <w:color w:val="5C5C5C"/>
          <w:sz w:val="21"/>
          <w:szCs w:val="21"/>
        </w:rPr>
        <w:t> </w:t>
      </w:r>
      <w:proofErr w:type="spellStart"/>
      <w:r>
        <w:rPr>
          <w:rFonts w:ascii="Consolas" w:hAnsi="Consolas" w:cs="Consolas"/>
          <w:color w:val="5C5C5C"/>
          <w:sz w:val="21"/>
          <w:szCs w:val="21"/>
        </w:rPr>
        <w:t>emailMessage</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EmailMessage</w:t>
      </w:r>
      <w:proofErr w:type="spellEnd"/>
      <w:r>
        <w:rPr>
          <w:rFonts w:ascii="Consolas" w:hAnsi="Consolas" w:cs="Consolas"/>
          <w:color w:val="5C5C5C"/>
          <w:sz w:val="21"/>
          <w:szCs w:val="21"/>
        </w:rPr>
        <w:t>(</w:t>
      </w:r>
      <w:proofErr w:type="spellStart"/>
      <w:r>
        <w:rPr>
          <w:rFonts w:ascii="Consolas" w:hAnsi="Consolas" w:cs="Consolas"/>
          <w:color w:val="5C5C5C"/>
          <w:sz w:val="21"/>
          <w:szCs w:val="21"/>
        </w:rPr>
        <w:t>emailSender</w:t>
      </w:r>
      <w:proofErr w:type="spellEnd"/>
      <w:r>
        <w:rPr>
          <w:rFonts w:ascii="Consolas" w:hAnsi="Consolas" w:cs="Consolas"/>
          <w:color w:val="5C5C5C"/>
          <w:sz w:val="21"/>
          <w:szCs w:val="21"/>
        </w:rPr>
        <w:t>);</w:t>
      </w:r>
    </w:p>
    <w:p w14:paraId="0299C39B" w14:textId="77777777" w:rsidR="00D95B5E" w:rsidRDefault="00D95B5E" w:rsidP="00D95B5E">
      <w:pPr>
        <w:pStyle w:val="alt"/>
        <w:numPr>
          <w:ilvl w:val="0"/>
          <w:numId w:val="1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const</w:t>
      </w:r>
      <w:r>
        <w:rPr>
          <w:rFonts w:ascii="Consolas" w:hAnsi="Consolas" w:cs="Consolas"/>
          <w:color w:val="5C5C5C"/>
          <w:sz w:val="21"/>
          <w:szCs w:val="21"/>
        </w:rPr>
        <w:t> </w:t>
      </w:r>
      <w:proofErr w:type="spellStart"/>
      <w:r>
        <w:rPr>
          <w:rFonts w:ascii="Consolas" w:hAnsi="Consolas" w:cs="Consolas"/>
          <w:color w:val="5C5C5C"/>
          <w:sz w:val="21"/>
          <w:szCs w:val="21"/>
        </w:rPr>
        <w:t>smsMessage</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SMSMessage</w:t>
      </w:r>
      <w:proofErr w:type="spellEnd"/>
      <w:r>
        <w:rPr>
          <w:rFonts w:ascii="Consolas" w:hAnsi="Consolas" w:cs="Consolas"/>
          <w:color w:val="5C5C5C"/>
          <w:sz w:val="21"/>
          <w:szCs w:val="21"/>
        </w:rPr>
        <w:t>(</w:t>
      </w:r>
      <w:proofErr w:type="spellStart"/>
      <w:r>
        <w:rPr>
          <w:rFonts w:ascii="Consolas" w:hAnsi="Consolas" w:cs="Consolas"/>
          <w:color w:val="5C5C5C"/>
          <w:sz w:val="21"/>
          <w:szCs w:val="21"/>
        </w:rPr>
        <w:t>smsSender</w:t>
      </w:r>
      <w:proofErr w:type="spellEnd"/>
      <w:r>
        <w:rPr>
          <w:rFonts w:ascii="Consolas" w:hAnsi="Consolas" w:cs="Consolas"/>
          <w:color w:val="5C5C5C"/>
          <w:sz w:val="21"/>
          <w:szCs w:val="21"/>
        </w:rPr>
        <w:t>);</w:t>
      </w:r>
    </w:p>
    <w:p w14:paraId="5FF1BB1E" w14:textId="77777777" w:rsidR="00D95B5E" w:rsidRDefault="00D95B5E" w:rsidP="00D95B5E">
      <w:pPr>
        <w:numPr>
          <w:ilvl w:val="0"/>
          <w:numId w:val="18"/>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const</w:t>
      </w:r>
      <w:r>
        <w:rPr>
          <w:rFonts w:ascii="Consolas" w:hAnsi="Consolas" w:cs="Consolas"/>
          <w:color w:val="5C5C5C"/>
          <w:sz w:val="21"/>
          <w:szCs w:val="21"/>
        </w:rPr>
        <w:t> </w:t>
      </w:r>
      <w:proofErr w:type="spellStart"/>
      <w:r>
        <w:rPr>
          <w:rFonts w:ascii="Consolas" w:hAnsi="Consolas" w:cs="Consolas"/>
          <w:color w:val="5C5C5C"/>
          <w:sz w:val="21"/>
          <w:szCs w:val="21"/>
        </w:rPr>
        <w:t>slackMessage</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SlackMessage</w:t>
      </w:r>
      <w:proofErr w:type="spellEnd"/>
      <w:r>
        <w:rPr>
          <w:rFonts w:ascii="Consolas" w:hAnsi="Consolas" w:cs="Consolas"/>
          <w:color w:val="5C5C5C"/>
          <w:sz w:val="21"/>
          <w:szCs w:val="21"/>
        </w:rPr>
        <w:t>(</w:t>
      </w:r>
      <w:proofErr w:type="spellStart"/>
      <w:r>
        <w:rPr>
          <w:rFonts w:ascii="Consolas" w:hAnsi="Consolas" w:cs="Consolas"/>
          <w:color w:val="5C5C5C"/>
          <w:sz w:val="21"/>
          <w:szCs w:val="21"/>
        </w:rPr>
        <w:t>slackSender</w:t>
      </w:r>
      <w:proofErr w:type="spellEnd"/>
      <w:r>
        <w:rPr>
          <w:rFonts w:ascii="Consolas" w:hAnsi="Consolas" w:cs="Consolas"/>
          <w:color w:val="5C5C5C"/>
          <w:sz w:val="21"/>
          <w:szCs w:val="21"/>
        </w:rPr>
        <w:t>);</w:t>
      </w:r>
    </w:p>
    <w:p w14:paraId="57A45560" w14:textId="77777777" w:rsidR="00D95B5E" w:rsidRDefault="00D95B5E" w:rsidP="00D95B5E">
      <w:pPr>
        <w:pStyle w:val="alt"/>
        <w:numPr>
          <w:ilvl w:val="0"/>
          <w:numId w:val="1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566C2ECC" w14:textId="77777777" w:rsidR="00D95B5E" w:rsidRDefault="00D95B5E" w:rsidP="00D95B5E">
      <w:pPr>
        <w:numPr>
          <w:ilvl w:val="0"/>
          <w:numId w:val="18"/>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emailMessage.send</w:t>
      </w:r>
      <w:proofErr w:type="spellEnd"/>
      <w:r>
        <w:rPr>
          <w:rFonts w:ascii="Consolas" w:hAnsi="Consolas" w:cs="Consolas"/>
          <w:color w:val="5C5C5C"/>
          <w:sz w:val="21"/>
          <w:szCs w:val="21"/>
        </w:rPr>
        <w:t>(</w:t>
      </w:r>
      <w:r>
        <w:rPr>
          <w:rStyle w:val="hljs-string"/>
          <w:rFonts w:ascii="Consolas" w:eastAsia="Palatino Linotype" w:hAnsi="Consolas" w:cs="Consolas"/>
          <w:color w:val="50A14F"/>
          <w:sz w:val="21"/>
          <w:szCs w:val="21"/>
        </w:rPr>
        <w:t>"Hello via email!"</w:t>
      </w:r>
      <w:r>
        <w:rPr>
          <w:rFonts w:ascii="Consolas" w:hAnsi="Consolas" w:cs="Consolas"/>
          <w:color w:val="5C5C5C"/>
          <w:sz w:val="21"/>
          <w:szCs w:val="21"/>
        </w:rPr>
        <w:t>, </w:t>
      </w:r>
      <w:r>
        <w:rPr>
          <w:rStyle w:val="hljs-string"/>
          <w:rFonts w:ascii="Consolas" w:eastAsia="Palatino Linotype" w:hAnsi="Consolas" w:cs="Consolas"/>
          <w:color w:val="50A14F"/>
          <w:sz w:val="21"/>
          <w:szCs w:val="21"/>
        </w:rPr>
        <w:t>"john@example.com"</w:t>
      </w:r>
      <w:r>
        <w:rPr>
          <w:rFonts w:ascii="Consolas" w:hAnsi="Consolas" w:cs="Consolas"/>
          <w:color w:val="5C5C5C"/>
          <w:sz w:val="21"/>
          <w:szCs w:val="21"/>
        </w:rPr>
        <w:t>);</w:t>
      </w:r>
    </w:p>
    <w:p w14:paraId="0F4C29AB" w14:textId="77777777" w:rsidR="00D95B5E" w:rsidRDefault="00D95B5E" w:rsidP="00D95B5E">
      <w:pPr>
        <w:pStyle w:val="alt"/>
        <w:numPr>
          <w:ilvl w:val="0"/>
          <w:numId w:val="1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smsMessage.send</w:t>
      </w:r>
      <w:proofErr w:type="spellEnd"/>
      <w:r>
        <w:rPr>
          <w:rFonts w:ascii="Consolas" w:hAnsi="Consolas" w:cs="Consolas"/>
          <w:color w:val="5C5C5C"/>
          <w:sz w:val="21"/>
          <w:szCs w:val="21"/>
        </w:rPr>
        <w:t>(</w:t>
      </w:r>
      <w:r>
        <w:rPr>
          <w:rStyle w:val="hljs-string"/>
          <w:rFonts w:ascii="Consolas" w:eastAsia="Palatino Linotype" w:hAnsi="Consolas" w:cs="Consolas"/>
          <w:color w:val="50A14F"/>
          <w:sz w:val="21"/>
          <w:szCs w:val="21"/>
        </w:rPr>
        <w:t>"Hello via SMS!"</w:t>
      </w:r>
      <w:r>
        <w:rPr>
          <w:rFonts w:ascii="Consolas" w:hAnsi="Consolas" w:cs="Consolas"/>
          <w:color w:val="5C5C5C"/>
          <w:sz w:val="21"/>
          <w:szCs w:val="21"/>
        </w:rPr>
        <w:t>, </w:t>
      </w:r>
      <w:r>
        <w:rPr>
          <w:rStyle w:val="hljs-string"/>
          <w:rFonts w:ascii="Consolas" w:eastAsia="Palatino Linotype" w:hAnsi="Consolas" w:cs="Consolas"/>
          <w:color w:val="50A14F"/>
          <w:sz w:val="21"/>
          <w:szCs w:val="21"/>
        </w:rPr>
        <w:t>"+123456789"</w:t>
      </w:r>
      <w:r>
        <w:rPr>
          <w:rFonts w:ascii="Consolas" w:hAnsi="Consolas" w:cs="Consolas"/>
          <w:color w:val="5C5C5C"/>
          <w:sz w:val="21"/>
          <w:szCs w:val="21"/>
        </w:rPr>
        <w:t>);</w:t>
      </w:r>
    </w:p>
    <w:p w14:paraId="77E74BA0" w14:textId="77777777" w:rsidR="00D95B5E" w:rsidRDefault="00D95B5E" w:rsidP="00D95B5E">
      <w:pPr>
        <w:numPr>
          <w:ilvl w:val="0"/>
          <w:numId w:val="18"/>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slackMessage.send</w:t>
      </w:r>
      <w:proofErr w:type="spellEnd"/>
      <w:r>
        <w:rPr>
          <w:rFonts w:ascii="Consolas" w:hAnsi="Consolas" w:cs="Consolas"/>
          <w:color w:val="5C5C5C"/>
          <w:sz w:val="21"/>
          <w:szCs w:val="21"/>
        </w:rPr>
        <w:t>(</w:t>
      </w:r>
      <w:r>
        <w:rPr>
          <w:rStyle w:val="hljs-string"/>
          <w:rFonts w:ascii="Consolas" w:eastAsia="Palatino Linotype" w:hAnsi="Consolas" w:cs="Consolas"/>
          <w:color w:val="50A14F"/>
          <w:sz w:val="21"/>
          <w:szCs w:val="21"/>
        </w:rPr>
        <w:t>"Hello via Slack!"</w:t>
      </w:r>
      <w:r>
        <w:rPr>
          <w:rFonts w:ascii="Consolas" w:hAnsi="Consolas" w:cs="Consolas"/>
          <w:color w:val="5C5C5C"/>
          <w:sz w:val="21"/>
          <w:szCs w:val="21"/>
        </w:rPr>
        <w:t>, </w:t>
      </w:r>
      <w:r>
        <w:rPr>
          <w:rStyle w:val="hljs-string"/>
          <w:rFonts w:ascii="Consolas" w:eastAsia="Palatino Linotype" w:hAnsi="Consolas" w:cs="Consolas"/>
          <w:color w:val="50A14F"/>
          <w:sz w:val="21"/>
          <w:szCs w:val="21"/>
        </w:rPr>
        <w:t>"John Doe"</w:t>
      </w:r>
      <w:r>
        <w:rPr>
          <w:rFonts w:ascii="Consolas" w:hAnsi="Consolas" w:cs="Consolas"/>
          <w:color w:val="5C5C5C"/>
          <w:sz w:val="21"/>
          <w:szCs w:val="21"/>
        </w:rPr>
        <w:t>);</w:t>
      </w:r>
    </w:p>
    <w:p w14:paraId="4B122A05" w14:textId="5886F1A9" w:rsidR="00D95B5E" w:rsidRDefault="00D95B5E" w:rsidP="00FD2C50">
      <w:pPr>
        <w:pStyle w:val="NormalBPBHEB"/>
      </w:pPr>
      <w:r w:rsidRPr="00D95B5E">
        <w:t xml:space="preserve">In the final implementation, we initiated the process by creating instances of the concrete implementors, storing them in their respective variables. Following that, instances of the refined abstractions were crafted, with the corresponding senders passed as arguments. Finally, the </w:t>
      </w:r>
      <w:r w:rsidRPr="00D95B5E">
        <w:rPr>
          <w:rStyle w:val="CodeinTextBPBHEBChar"/>
        </w:rPr>
        <w:t>send</w:t>
      </w:r>
      <w:r w:rsidRPr="00D95B5E">
        <w:t xml:space="preserve"> method from each refined abstraction was utilized to dispatch the message to the respective platforms.</w:t>
      </w:r>
    </w:p>
    <w:p w14:paraId="5EC5E7A9" w14:textId="30FBE879" w:rsidR="00356AAC" w:rsidRDefault="00D95B5E" w:rsidP="00FD2C50">
      <w:pPr>
        <w:pStyle w:val="NormalBPBHEB"/>
      </w:pPr>
      <w:r w:rsidRPr="00D95B5E">
        <w:t>This successful implementation demonstrates the effective separation of the implementation part from the abstraction part, allowing both entities to function independently of each other. Leveraging the Bridge design pattern, the addition of various platforms and the modification of their message styles can be executed individually without necessitating any alterations to the original code base.</w:t>
      </w:r>
    </w:p>
    <w:p w14:paraId="5AE3554F" w14:textId="77777777" w:rsidR="00D95B5E" w:rsidRDefault="00D95B5E" w:rsidP="00FD2C50">
      <w:pPr>
        <w:pStyle w:val="NormalBPBHEB"/>
      </w:pPr>
    </w:p>
    <w:p w14:paraId="0A0CF748" w14:textId="77777777" w:rsidR="00A83322" w:rsidRDefault="00A83322" w:rsidP="00A55630">
      <w:pPr>
        <w:pStyle w:val="Heading2BPBHEB"/>
      </w:pPr>
      <w:r>
        <w:t>Applications</w:t>
      </w:r>
    </w:p>
    <w:p w14:paraId="2204A8B8" w14:textId="58736AF3" w:rsidR="00F74741" w:rsidRDefault="00F74741" w:rsidP="00FD2C50">
      <w:pPr>
        <w:pStyle w:val="NormalBPBHEB"/>
      </w:pPr>
      <w:r w:rsidRPr="00F74741">
        <w:t>The Bridge pattern proves highly advantageous in scenarios where the abstraction and the implementation of your code must operate independently without mutually impacting each other. Here are some instances where this pattern excels</w:t>
      </w:r>
      <w:r w:rsidR="00A83322">
        <w:t>:</w:t>
      </w:r>
    </w:p>
    <w:p w14:paraId="4306D958" w14:textId="32C9645F" w:rsidR="00E013F1" w:rsidRDefault="00E013F1" w:rsidP="00FD2C50">
      <w:pPr>
        <w:pStyle w:val="Heading3BPBHEB"/>
      </w:pPr>
      <w:r>
        <w:t>UI Framework for cross-platform applications</w:t>
      </w:r>
    </w:p>
    <w:p w14:paraId="4EFBA9E6" w14:textId="5EDAE3F0" w:rsidR="00E013F1" w:rsidRDefault="00E013F1" w:rsidP="00FD2C50">
      <w:pPr>
        <w:pStyle w:val="NormalBPBHEB"/>
      </w:pPr>
      <w:r w:rsidRPr="00E013F1">
        <w:t>When creating a user interface framework for cross-platform applications (e.g., web, mobile, desktop), the Bridge pattern can be employed to separate the UI components from the underlying platform-specific implementations.</w:t>
      </w:r>
    </w:p>
    <w:p w14:paraId="32A129F4" w14:textId="39CF385B" w:rsidR="002A253F" w:rsidRDefault="008B2E27" w:rsidP="00FD2C50">
      <w:pPr>
        <w:pStyle w:val="Heading3BPBHEB"/>
      </w:pPr>
      <w:r>
        <w:lastRenderedPageBreak/>
        <w:t>Database abstraction layer</w:t>
      </w:r>
    </w:p>
    <w:p w14:paraId="5333524B" w14:textId="5BA5D115" w:rsidR="008B2E27" w:rsidRPr="00BA18E8" w:rsidRDefault="008B2E27" w:rsidP="00FD2C50">
      <w:pPr>
        <w:pStyle w:val="NormalBPBHEB"/>
      </w:pPr>
      <w:r w:rsidRPr="008B2E27">
        <w:t>When building a database abstraction layer, especially in cases where your application supports multiple databases (e.g., MySQL, PostgreSQL, MongoDB), the Bridge pattern can be used to separate the database operations from the specific database implementations.</w:t>
      </w:r>
    </w:p>
    <w:p w14:paraId="55CB29E3" w14:textId="4B1F04B4" w:rsidR="002A253F" w:rsidRDefault="008B2E27" w:rsidP="00FD2C50">
      <w:pPr>
        <w:pStyle w:val="Heading3BPBHEB"/>
      </w:pPr>
      <w:r>
        <w:t>Messaging System for communication channels</w:t>
      </w:r>
    </w:p>
    <w:p w14:paraId="31DE2228" w14:textId="76EA4656" w:rsidR="008B2E27" w:rsidRPr="006101DF" w:rsidRDefault="008B2E27" w:rsidP="00FD2C50">
      <w:pPr>
        <w:pStyle w:val="NormalBPBHEB"/>
      </w:pPr>
      <w:r>
        <w:t>As we have seen from the example used in the Code Example, i</w:t>
      </w:r>
      <w:r w:rsidRPr="008B2E27">
        <w:t>f you have a messaging system that sends messages through different channels (e.g., email, SMS, push notifications), the Bridge pattern can help separate the message abstraction from the specific implementations for each messaging channel.</w:t>
      </w:r>
    </w:p>
    <w:p w14:paraId="6B51A642" w14:textId="2D098185" w:rsidR="002A253F" w:rsidRDefault="00652679" w:rsidP="00FD2C50">
      <w:pPr>
        <w:pStyle w:val="Heading3BPBHEB"/>
      </w:pPr>
      <w:r>
        <w:t>Network communication framework</w:t>
      </w:r>
    </w:p>
    <w:p w14:paraId="63B329A6" w14:textId="06490355" w:rsidR="002A253F" w:rsidRDefault="00E041E0" w:rsidP="00FD2C50">
      <w:pPr>
        <w:pStyle w:val="NormalBPBHEB"/>
      </w:pPr>
      <w:r w:rsidRPr="00E041E0">
        <w:t>When designing a network communication framework that needs to support different protocols (e.g., HTTP, WebSocket, TCP), the Bridge pattern can be applied to separate the abstraction of network communication from the specific protocol implementations.</w:t>
      </w:r>
    </w:p>
    <w:p w14:paraId="17D48415" w14:textId="77777777" w:rsidR="00E041E0" w:rsidRDefault="00E041E0" w:rsidP="00FD2C50">
      <w:pPr>
        <w:pStyle w:val="NormalBPBHEB"/>
      </w:pPr>
    </w:p>
    <w:p w14:paraId="4E02F421" w14:textId="77777777" w:rsidR="00B85E01" w:rsidRDefault="00B85E01" w:rsidP="00A55630">
      <w:pPr>
        <w:pStyle w:val="Heading2BPBHEB"/>
      </w:pPr>
      <w:r>
        <w:t>Pros and Cons</w:t>
      </w:r>
    </w:p>
    <w:p w14:paraId="64E4AD9D" w14:textId="485C2E00" w:rsidR="00E041E0" w:rsidRDefault="00B85E01" w:rsidP="00FD2C50">
      <w:pPr>
        <w:pStyle w:val="NormalBPBHEB"/>
      </w:pPr>
      <w:r>
        <w:t>Let’s take a look at some of the advantages of using the Bridge pattern:</w:t>
      </w:r>
    </w:p>
    <w:p w14:paraId="08B72D85" w14:textId="49E8AE16" w:rsidR="00B85E01" w:rsidRDefault="00B85E01" w:rsidP="00FD2C50">
      <w:pPr>
        <w:pStyle w:val="NormalBPBHEB"/>
        <w:numPr>
          <w:ilvl w:val="0"/>
          <w:numId w:val="79"/>
        </w:numPr>
      </w:pPr>
      <w:r>
        <w:t>One of the biggest advantage of using the Bridge pattern is that it allows us to build cross-platform and platform-independent classes and applications.</w:t>
      </w:r>
    </w:p>
    <w:p w14:paraId="769DCF56" w14:textId="2579F4E7" w:rsidR="00B85E01" w:rsidRDefault="00606989" w:rsidP="00FD2C50">
      <w:pPr>
        <w:pStyle w:val="NormalBPBHEB"/>
        <w:numPr>
          <w:ilvl w:val="0"/>
          <w:numId w:val="79"/>
        </w:numPr>
      </w:pPr>
      <w:r>
        <w:t>The client code works with the high-level abstractions. At no point, it is exposed to the implementation details of the code.</w:t>
      </w:r>
    </w:p>
    <w:p w14:paraId="0686EF37" w14:textId="6DF9AC56" w:rsidR="00606989" w:rsidRDefault="001322E0" w:rsidP="00FD2C50">
      <w:pPr>
        <w:pStyle w:val="NormalBPBHEB"/>
        <w:numPr>
          <w:ilvl w:val="0"/>
          <w:numId w:val="79"/>
        </w:numPr>
      </w:pPr>
      <w:r>
        <w:t>It follows the Single Responsibility Principle by solving only one crucial problem of separating the abstractions and implementations from each other.</w:t>
      </w:r>
    </w:p>
    <w:p w14:paraId="00C9D5F9" w14:textId="4BF1D668" w:rsidR="001322E0" w:rsidRPr="00FD2C50" w:rsidRDefault="001322E0" w:rsidP="00FD2C50">
      <w:pPr>
        <w:pStyle w:val="NormalBPBHEB"/>
        <w:numPr>
          <w:ilvl w:val="0"/>
          <w:numId w:val="79"/>
        </w:numPr>
        <w:rPr>
          <w:color w:val="000000" w:themeColor="text1"/>
          <w:szCs w:val="22"/>
        </w:rPr>
      </w:pPr>
      <w:r>
        <w:t>It also follows the Open/Closed principle by allowing addition of several new elements without impacting the original code.</w:t>
      </w:r>
    </w:p>
    <w:p w14:paraId="67BAE124" w14:textId="52EE8B03" w:rsidR="00000EBA" w:rsidRDefault="001322E0" w:rsidP="00FD2C50">
      <w:pPr>
        <w:pStyle w:val="NormalBPBHEB"/>
      </w:pPr>
      <w:r>
        <w:t xml:space="preserve">As it is with the design patterns that we have seen so far, a potential disadvantage of using the Bridge pattern </w:t>
      </w:r>
      <w:r w:rsidR="004F1583">
        <w:t>is that it can increase the complexity of the code if not used correctly.</w:t>
      </w:r>
    </w:p>
    <w:p w14:paraId="71491C1B" w14:textId="77777777" w:rsidR="00000EBA" w:rsidRDefault="00000EBA" w:rsidP="00FD2C50">
      <w:pPr>
        <w:pStyle w:val="NormalBPBHEB"/>
      </w:pPr>
    </w:p>
    <w:p w14:paraId="4C6B42B8" w14:textId="626F7FA4" w:rsidR="007B45C6" w:rsidRDefault="00000EBA" w:rsidP="00FD2C50">
      <w:pPr>
        <w:pStyle w:val="Heading1BPBHEB"/>
      </w:pPr>
      <w:r>
        <w:t>Composite</w:t>
      </w:r>
      <w:r w:rsidR="007B45C6">
        <w:t xml:space="preserve"> design pattern</w:t>
      </w:r>
    </w:p>
    <w:p w14:paraId="37B240C3" w14:textId="47C5485B" w:rsidR="007B45C6" w:rsidRDefault="007B45C6" w:rsidP="00FD2C50">
      <w:pPr>
        <w:pStyle w:val="NormalBPBHEB"/>
      </w:pPr>
      <w:r>
        <w:t xml:space="preserve">The </w:t>
      </w:r>
      <w:r w:rsidR="00A86FA8">
        <w:t xml:space="preserve">Composite design pattern is a structural pattern that allows you to deal with hierarchical structures such as tree-like data structures or graphical user interfaces. It lets you </w:t>
      </w:r>
      <w:r w:rsidR="00A86FA8" w:rsidRPr="00A86FA8">
        <w:t>compose objects into tree structures to represent part-whole hierarchies</w:t>
      </w:r>
      <w:r w:rsidR="0075475B">
        <w:t xml:space="preserve">. </w:t>
      </w:r>
      <w:r w:rsidR="0075475B" w:rsidRPr="0075475B">
        <w:t>It allows clients to treat individual objects and compositions of objects uniformly.</w:t>
      </w:r>
    </w:p>
    <w:p w14:paraId="194AAE3F" w14:textId="77777777" w:rsidR="007A3A77" w:rsidRDefault="007A3A77" w:rsidP="00FD2C50">
      <w:pPr>
        <w:pStyle w:val="NormalBPBHEB"/>
      </w:pPr>
    </w:p>
    <w:p w14:paraId="2F1C6300" w14:textId="77777777" w:rsidR="007A3A77" w:rsidRDefault="007A3A77" w:rsidP="00A55630">
      <w:pPr>
        <w:pStyle w:val="Heading2BPBHEB"/>
      </w:pPr>
      <w:r>
        <w:lastRenderedPageBreak/>
        <w:t>Problem Scenario</w:t>
      </w:r>
    </w:p>
    <w:p w14:paraId="3E1EBAE6" w14:textId="77777777" w:rsidR="00D0475F" w:rsidRDefault="006F71C4" w:rsidP="00FD2C50">
      <w:pPr>
        <w:pStyle w:val="NormalBPBHEB"/>
        <w:rPr>
          <w:ins w:id="2" w:author="BPB BPB" w:date="2025-01-07T19:53:00Z" w16du:dateUtc="2025-01-07T14:23:00Z"/>
        </w:rPr>
      </w:pPr>
      <w:r w:rsidRPr="006F71C4">
        <w:t xml:space="preserve">The Composite design pattern proves invaluable in scenarios such as managing a file system in an operating system, where there are two distinct objects: Files and Folders. </w:t>
      </w:r>
      <w:ins w:id="3" w:author="BPB BPB" w:date="2025-01-07T19:53:00Z" w16du:dateUtc="2025-01-07T14:23:00Z">
        <w:r w:rsidR="00B97D71">
          <w:t>A Folder can contain multiple Files as well as other Folders, creating a hierarchical structure.</w:t>
        </w:r>
      </w:ins>
      <w:del w:id="4" w:author="BPB BPB" w:date="2025-01-07T19:53:00Z" w16du:dateUtc="2025-01-07T14:23:00Z">
        <w:r w:rsidRPr="006F71C4" w:rsidDel="00B97D71">
          <w:delText>A Folder has the ability to contain multiple Files as well as other Folders.</w:delText>
        </w:r>
        <w:r w:rsidR="00C07BBC" w:rsidDel="00B97D71">
          <w:delText>. A Folder can contain several Files as well as other Folders.</w:delText>
        </w:r>
      </w:del>
      <w:r w:rsidR="00C07BBC">
        <w:t xml:space="preserve"> </w:t>
      </w:r>
    </w:p>
    <w:p w14:paraId="623F26F9" w14:textId="54CC567C" w:rsidR="002F1C09" w:rsidRDefault="00C07BBC" w:rsidP="00FD2C50">
      <w:pPr>
        <w:pStyle w:val="NormalBPBHEB"/>
      </w:pPr>
      <w:r>
        <w:t>Now, imagine we are tasked with calculating the total size of a Folder, which includes the sizes of all nested Files and Folders within it.</w:t>
      </w:r>
    </w:p>
    <w:p w14:paraId="5508410F" w14:textId="77777777" w:rsidR="006F71C4" w:rsidRPr="006F71C4" w:rsidRDefault="006F71C4" w:rsidP="00FD2C50">
      <w:pPr>
        <w:pStyle w:val="NormalBPBHEB"/>
      </w:pPr>
      <w:r w:rsidRPr="006F71C4">
        <w:t>JavaScript developers grappling with this task encounter several hurdles. Firstly, dealing with different types of items becomes a concern, as the Folder class must manage both files and other folders. Designing the composite structure to accommodate diverse item types while upholding a consistent interface demands thoughtful consideration. Additionally, the complexity is heightened by the fact that the Folder class also handles other folders, introducing the challenge of circular references. Implementing checks to prevent infinite loops during operations becomes a crucial aspect of the solution.</w:t>
      </w:r>
    </w:p>
    <w:p w14:paraId="05D36352" w14:textId="2B74C799" w:rsidR="006F71C4" w:rsidRDefault="006F71C4" w:rsidP="00FD2C50">
      <w:pPr>
        <w:pStyle w:val="NormalBPBHEB"/>
      </w:pPr>
      <w:r w:rsidRPr="006F71C4">
        <w:t>This overview only scratches the surface, and further exploration into the implementation of this coding problem reveals additional intricacies</w:t>
      </w:r>
      <w:r>
        <w:t>.</w:t>
      </w:r>
    </w:p>
    <w:p w14:paraId="52E71FE3" w14:textId="77777777" w:rsidR="006F71C4" w:rsidRDefault="006F71C4" w:rsidP="00A55630">
      <w:pPr>
        <w:pStyle w:val="Heading2BPBHEB"/>
      </w:pPr>
      <w:r>
        <w:t>Implementation</w:t>
      </w:r>
    </w:p>
    <w:p w14:paraId="104F7278" w14:textId="336831A5" w:rsidR="006F71C4" w:rsidRDefault="006F71C4" w:rsidP="00FD2C50">
      <w:pPr>
        <w:pStyle w:val="NormalBPBHEB"/>
      </w:pPr>
      <w:r w:rsidRPr="006F71C4">
        <w:t xml:space="preserve">The implementation of the </w:t>
      </w:r>
      <w:r w:rsidR="00C227FC">
        <w:t>Composite</w:t>
      </w:r>
      <w:r w:rsidRPr="006F71C4">
        <w:t xml:space="preserve"> design pattern can be broken down into </w:t>
      </w:r>
      <w:r w:rsidR="00C227FC">
        <w:t>four</w:t>
      </w:r>
      <w:r w:rsidRPr="006F71C4">
        <w:t xml:space="preserve"> distinct steps</w:t>
      </w:r>
      <w:r w:rsidR="00C227FC">
        <w:t>:</w:t>
      </w:r>
    </w:p>
    <w:p w14:paraId="70CECD79" w14:textId="2FC8B465" w:rsidR="003B735B" w:rsidRDefault="003B735B" w:rsidP="00FD2C50">
      <w:pPr>
        <w:pStyle w:val="Heading3BPBHEB"/>
      </w:pPr>
      <w:r>
        <w:t>Step 1: Define the Component interface or the base class</w:t>
      </w:r>
    </w:p>
    <w:p w14:paraId="61AA80D4" w14:textId="34D2C9A9" w:rsidR="00C227FC" w:rsidRDefault="00141B05" w:rsidP="00FD2C50">
      <w:pPr>
        <w:pStyle w:val="NormalBPBHEB"/>
      </w:pPr>
      <w:r>
        <w:t xml:space="preserve">In a tree structure, a leaf node is the node that does not have any child nodes. </w:t>
      </w:r>
      <w:r w:rsidR="007F051A">
        <w:t xml:space="preserve">To think of it in the context that we have seen above, a leaf node could be a File which cannot have any child element inside it, unlike a Folder which can possess another Folder. However, you have to keep in mind that an empty Folder, i.e., a Folder that has no more child elements inside it can also be termed as a leaf node. In the very step to implement the Composite design pattern, we create the interface or a base class that declares common operations for both leaf and composite components. </w:t>
      </w:r>
    </w:p>
    <w:p w14:paraId="2C9355F7" w14:textId="77777777" w:rsidR="00D930F9" w:rsidRDefault="00D930F9" w:rsidP="003B735B">
      <w:pPr>
        <w:spacing w:line="276" w:lineRule="auto"/>
        <w:rPr>
          <w:rFonts w:ascii="Palatino Linotype" w:hAnsi="Palatino Linotype"/>
          <w:bCs/>
          <w:color w:val="000000" w:themeColor="text1"/>
          <w:sz w:val="22"/>
          <w:szCs w:val="22"/>
        </w:rPr>
      </w:pPr>
    </w:p>
    <w:p w14:paraId="11F55DFF" w14:textId="255A1B57" w:rsidR="00D930F9" w:rsidRDefault="00D930F9" w:rsidP="00FD2C50">
      <w:pPr>
        <w:pStyle w:val="Heading3BPBHEB"/>
      </w:pPr>
      <w:r>
        <w:t>Step 2: Implement Leaf Class (Individual components)</w:t>
      </w:r>
    </w:p>
    <w:p w14:paraId="0F88E63D" w14:textId="2B6DA7A5" w:rsidR="00D930F9" w:rsidRDefault="00D930F9" w:rsidP="00FD2C50">
      <w:pPr>
        <w:pStyle w:val="NormalBPBHEB"/>
      </w:pPr>
      <w:r>
        <w:t xml:space="preserve">In </w:t>
      </w:r>
      <w:r w:rsidR="007B0910">
        <w:t>this step, we will create a class or interface for the leaf classes, i.e., individual components that do not have any child nodes. This class will be extending the component interface that we have created in the first step.</w:t>
      </w:r>
    </w:p>
    <w:p w14:paraId="2DD90070" w14:textId="77777777" w:rsidR="007B0910" w:rsidRDefault="007B0910" w:rsidP="00D930F9">
      <w:pPr>
        <w:spacing w:line="276" w:lineRule="auto"/>
        <w:rPr>
          <w:rFonts w:ascii="Palatino Linotype" w:hAnsi="Palatino Linotype"/>
          <w:bCs/>
          <w:color w:val="000000" w:themeColor="text1"/>
          <w:sz w:val="22"/>
          <w:szCs w:val="22"/>
        </w:rPr>
      </w:pPr>
    </w:p>
    <w:p w14:paraId="67F21688" w14:textId="4196A885" w:rsidR="0000712F" w:rsidRDefault="0000712F" w:rsidP="00FD2C50">
      <w:pPr>
        <w:pStyle w:val="Heading3BPBHEB"/>
      </w:pPr>
      <w:r>
        <w:t>Step 3: Implement Composite Class</w:t>
      </w:r>
    </w:p>
    <w:p w14:paraId="0F072A15" w14:textId="5557B080" w:rsidR="007B0910" w:rsidRDefault="0000712F" w:rsidP="00FD2C50">
      <w:pPr>
        <w:pStyle w:val="NormalBPBHEB"/>
      </w:pPr>
      <w:r>
        <w:t xml:space="preserve">Now, we create a class for the composite containers (containers of other components). This class will also extend the component interface that we had created in the first step. Additionally, this </w:t>
      </w:r>
      <w:r w:rsidRPr="0000712F">
        <w:t>class should contain a collection to store child components</w:t>
      </w:r>
      <w:r>
        <w:t xml:space="preserve">. </w:t>
      </w:r>
    </w:p>
    <w:p w14:paraId="2CA7DE60" w14:textId="77777777" w:rsidR="008C694D" w:rsidRDefault="008C694D" w:rsidP="0000712F">
      <w:pPr>
        <w:spacing w:line="276" w:lineRule="auto"/>
        <w:rPr>
          <w:rFonts w:ascii="Palatino Linotype" w:hAnsi="Palatino Linotype"/>
          <w:bCs/>
          <w:color w:val="000000" w:themeColor="text1"/>
          <w:sz w:val="22"/>
          <w:szCs w:val="22"/>
        </w:rPr>
      </w:pPr>
    </w:p>
    <w:p w14:paraId="74D77D56" w14:textId="15974699" w:rsidR="008C694D" w:rsidRDefault="008C694D" w:rsidP="00FD2C50">
      <w:pPr>
        <w:pStyle w:val="Heading3BPBHEB"/>
      </w:pPr>
      <w:r>
        <w:t>Step 4: Client Code</w:t>
      </w:r>
    </w:p>
    <w:p w14:paraId="299E0CAC" w14:textId="2457D06E" w:rsidR="00A55630" w:rsidRDefault="008C694D" w:rsidP="008C694D">
      <w:pPr>
        <w:spacing w:line="276" w:lineRule="auto"/>
        <w:rPr>
          <w:rStyle w:val="NormalBPBHEBChar"/>
        </w:rPr>
      </w:pPr>
      <w:r>
        <w:rPr>
          <w:rFonts w:ascii="Palatino Linotype" w:hAnsi="Palatino Linotype"/>
          <w:bCs/>
          <w:color w:val="000000" w:themeColor="text1"/>
          <w:sz w:val="22"/>
          <w:szCs w:val="22"/>
        </w:rPr>
        <w:t xml:space="preserve">In the final step of the implementation, we use the created class to compose and work with the </w:t>
      </w:r>
      <w:r w:rsidRPr="00FD2C50">
        <w:rPr>
          <w:rStyle w:val="NormalBPBHEBChar"/>
        </w:rPr>
        <w:t>hierarchical structure.</w:t>
      </w:r>
    </w:p>
    <w:p w14:paraId="1FAE17E5" w14:textId="57E3CA60" w:rsidR="008C694D" w:rsidRDefault="004E65DF" w:rsidP="008C694D">
      <w:pPr>
        <w:spacing w:line="276" w:lineRule="auto"/>
        <w:rPr>
          <w:rFonts w:ascii="Palatino Linotype" w:hAnsi="Palatino Linotype"/>
          <w:bCs/>
          <w:color w:val="000000" w:themeColor="text1"/>
          <w:sz w:val="22"/>
          <w:szCs w:val="22"/>
        </w:rPr>
      </w:pPr>
      <w:r w:rsidRPr="00FD2C50">
        <w:rPr>
          <w:rStyle w:val="NormalBPBHEBChar"/>
        </w:rPr>
        <w:t>Now, let's solidify our understanding of the implementation steps for the Composite design pattern</w:t>
      </w:r>
      <w:r w:rsidRPr="004E65DF">
        <w:rPr>
          <w:rFonts w:ascii="Palatino Linotype" w:hAnsi="Palatino Linotype"/>
          <w:bCs/>
          <w:color w:val="000000" w:themeColor="text1"/>
          <w:sz w:val="22"/>
          <w:szCs w:val="22"/>
        </w:rPr>
        <w:t xml:space="preserve"> with a concrete code example to reinforce the topic.</w:t>
      </w:r>
    </w:p>
    <w:p w14:paraId="24F22A34" w14:textId="77777777" w:rsidR="00D4129B" w:rsidRDefault="00D4129B" w:rsidP="008C694D">
      <w:pPr>
        <w:spacing w:line="276" w:lineRule="auto"/>
        <w:rPr>
          <w:rFonts w:ascii="Palatino Linotype" w:hAnsi="Palatino Linotype"/>
          <w:bCs/>
          <w:color w:val="000000" w:themeColor="text1"/>
          <w:sz w:val="22"/>
          <w:szCs w:val="22"/>
        </w:rPr>
      </w:pPr>
    </w:p>
    <w:p w14:paraId="61D597B9" w14:textId="77777777" w:rsidR="003A54FE" w:rsidRDefault="003A54FE" w:rsidP="00A55630">
      <w:pPr>
        <w:pStyle w:val="Heading2BPBHEB"/>
      </w:pPr>
      <w:r>
        <w:t>Code Example</w:t>
      </w:r>
    </w:p>
    <w:p w14:paraId="11EEB131" w14:textId="5F0046F7" w:rsidR="006F71C4" w:rsidRDefault="00200F59" w:rsidP="00FD2C50">
      <w:pPr>
        <w:pStyle w:val="NormalBPBHEB"/>
      </w:pPr>
      <w:r w:rsidRPr="00200F59">
        <w:t>Let's put the steps for implementing the Composite pattern, as discussed in the previous section, into action.</w:t>
      </w:r>
      <w:r w:rsidR="00AA7792">
        <w:t xml:space="preserve"> We will use the same example of a file system that we have discussed in the Problem Scenario segment for Composite pattern.</w:t>
      </w:r>
    </w:p>
    <w:p w14:paraId="58C652D7" w14:textId="77777777" w:rsidR="00E22193" w:rsidRDefault="00E22193" w:rsidP="00FD2C50">
      <w:pPr>
        <w:pStyle w:val="NormalBPBHEB"/>
      </w:pPr>
    </w:p>
    <w:p w14:paraId="06A535C9" w14:textId="77777777" w:rsidR="00E22193" w:rsidRDefault="00E22193" w:rsidP="00FD2C50">
      <w:pPr>
        <w:pStyle w:val="Heading3BPBHEB"/>
      </w:pPr>
      <w:r>
        <w:t>Step 1: Define the Component interface or the base class</w:t>
      </w:r>
    </w:p>
    <w:p w14:paraId="7A396359" w14:textId="00D300B5" w:rsidR="00E22193" w:rsidRDefault="00E22193" w:rsidP="00FD2C50">
      <w:pPr>
        <w:pStyle w:val="NormalBPBHEB"/>
      </w:pPr>
      <w:r>
        <w:t xml:space="preserve">In </w:t>
      </w:r>
      <w:r w:rsidR="00A83F12">
        <w:t>the very first step, we need to define the root component interface which will be extended by both the leaf nodes and the composite nodes. In our case, for the sake of simplicity, let’s consider only files to be the leaf nodes while the folders can be considered as a composite nodes. Therefore, in our scenario, this component interface will be extended by both the leaf node (File) and the composite node (Folder). Let’s look at the code to implement that:</w:t>
      </w:r>
    </w:p>
    <w:p w14:paraId="237BAB17" w14:textId="77777777" w:rsidR="00B7117E" w:rsidRDefault="00B7117E" w:rsidP="00E22193">
      <w:pPr>
        <w:spacing w:line="276" w:lineRule="auto"/>
        <w:rPr>
          <w:rFonts w:ascii="Palatino Linotype" w:hAnsi="Palatino Linotype"/>
          <w:bCs/>
          <w:color w:val="000000" w:themeColor="text1"/>
          <w:sz w:val="22"/>
          <w:szCs w:val="22"/>
        </w:rPr>
      </w:pPr>
    </w:p>
    <w:p w14:paraId="49E62303" w14:textId="77777777" w:rsidR="00B7117E" w:rsidRDefault="00B7117E" w:rsidP="00B7117E">
      <w:pPr>
        <w:pStyle w:val="alt"/>
        <w:numPr>
          <w:ilvl w:val="0"/>
          <w:numId w:val="2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eastAsiaTheme="majorEastAsia" w:hAnsi="Consolas" w:cs="Consolas"/>
          <w:color w:val="5C5C5C"/>
          <w:sz w:val="21"/>
          <w:szCs w:val="21"/>
        </w:rPr>
        <w:t> </w:t>
      </w:r>
      <w:r>
        <w:rPr>
          <w:rStyle w:val="hljs-title"/>
          <w:rFonts w:ascii="Consolas" w:eastAsia="Palatino Linotype" w:hAnsi="Consolas" w:cs="Consolas"/>
          <w:color w:val="C18401"/>
          <w:sz w:val="21"/>
          <w:szCs w:val="21"/>
        </w:rPr>
        <w:t>Component</w:t>
      </w:r>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1CD9FAB7" w14:textId="77777777" w:rsidR="00B7117E" w:rsidRDefault="00B7117E" w:rsidP="00B7117E">
      <w:pPr>
        <w:numPr>
          <w:ilvl w:val="0"/>
          <w:numId w:val="2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constructor</w:t>
      </w:r>
      <w:r>
        <w:rPr>
          <w:rFonts w:ascii="Consolas" w:hAnsi="Consolas" w:cs="Consolas"/>
          <w:color w:val="5C5C5C"/>
          <w:sz w:val="21"/>
          <w:szCs w:val="21"/>
        </w:rPr>
        <w:t>(name) {</w:t>
      </w:r>
    </w:p>
    <w:p w14:paraId="7174030A" w14:textId="77777777" w:rsidR="00B7117E" w:rsidRDefault="00B7117E" w:rsidP="00B7117E">
      <w:pPr>
        <w:pStyle w:val="alt"/>
        <w:numPr>
          <w:ilvl w:val="0"/>
          <w:numId w:val="2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this</w:t>
      </w:r>
      <w:r>
        <w:rPr>
          <w:rFonts w:ascii="Consolas" w:hAnsi="Consolas" w:cs="Consolas"/>
          <w:color w:val="5C5C5C"/>
          <w:sz w:val="21"/>
          <w:szCs w:val="21"/>
        </w:rPr>
        <w:t>.name = name;</w:t>
      </w:r>
    </w:p>
    <w:p w14:paraId="0AA57831" w14:textId="77777777" w:rsidR="00B7117E" w:rsidRDefault="00B7117E" w:rsidP="00B7117E">
      <w:pPr>
        <w:numPr>
          <w:ilvl w:val="0"/>
          <w:numId w:val="2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0900B650" w14:textId="77777777" w:rsidR="00B7117E" w:rsidRDefault="00B7117E" w:rsidP="00B7117E">
      <w:pPr>
        <w:pStyle w:val="alt"/>
        <w:numPr>
          <w:ilvl w:val="0"/>
          <w:numId w:val="2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7B5ECB9D" w14:textId="77777777" w:rsidR="00B7117E" w:rsidRDefault="00B7117E" w:rsidP="00B7117E">
      <w:pPr>
        <w:numPr>
          <w:ilvl w:val="0"/>
          <w:numId w:val="2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Declare common operations</w:t>
      </w:r>
    </w:p>
    <w:p w14:paraId="7EB63AD8" w14:textId="77777777" w:rsidR="00B7117E" w:rsidRDefault="00B7117E" w:rsidP="00B7117E">
      <w:pPr>
        <w:pStyle w:val="alt"/>
        <w:numPr>
          <w:ilvl w:val="0"/>
          <w:numId w:val="2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operation() {</w:t>
      </w:r>
    </w:p>
    <w:p w14:paraId="2FFC7791" w14:textId="77777777" w:rsidR="00B7117E" w:rsidRDefault="00B7117E" w:rsidP="00B7117E">
      <w:pPr>
        <w:numPr>
          <w:ilvl w:val="0"/>
          <w:numId w:val="2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throw</w:t>
      </w:r>
      <w:r>
        <w:rPr>
          <w:rFonts w:ascii="Consolas" w:hAnsi="Consolas" w:cs="Consolas"/>
          <w:color w:val="5C5C5C"/>
          <w:sz w:val="21"/>
          <w:szCs w:val="21"/>
        </w:rPr>
        <w:t> </w:t>
      </w:r>
      <w:r>
        <w:rPr>
          <w:rStyle w:val="hljs-keyword"/>
          <w:rFonts w:ascii="Consolas" w:hAnsi="Consolas" w:cs="Consolas"/>
          <w:color w:val="A626A4"/>
          <w:sz w:val="21"/>
          <w:szCs w:val="21"/>
        </w:rPr>
        <w:t>new</w:t>
      </w:r>
      <w:r>
        <w:rPr>
          <w:rFonts w:ascii="Consolas" w:hAnsi="Consolas" w:cs="Consolas"/>
          <w:color w:val="5C5C5C"/>
          <w:sz w:val="21"/>
          <w:szCs w:val="21"/>
        </w:rPr>
        <w:t> </w:t>
      </w:r>
      <w:r>
        <w:rPr>
          <w:rStyle w:val="hljs-builtin"/>
          <w:rFonts w:eastAsia="Arial" w:cs="Consolas"/>
          <w:color w:val="C18401"/>
          <w:sz w:val="21"/>
          <w:szCs w:val="21"/>
        </w:rPr>
        <w:t>Error</w:t>
      </w:r>
      <w:r>
        <w:rPr>
          <w:rFonts w:ascii="Consolas" w:hAnsi="Consolas" w:cs="Consolas"/>
          <w:color w:val="5C5C5C"/>
          <w:sz w:val="21"/>
          <w:szCs w:val="21"/>
        </w:rPr>
        <w:t>(</w:t>
      </w:r>
      <w:r>
        <w:rPr>
          <w:rStyle w:val="hljs-string"/>
          <w:rFonts w:ascii="Consolas" w:hAnsi="Consolas" w:cs="Consolas"/>
          <w:color w:val="50A14F"/>
          <w:sz w:val="21"/>
          <w:szCs w:val="21"/>
        </w:rPr>
        <w:t>"Operation must be implemented by subclasses"</w:t>
      </w:r>
      <w:r>
        <w:rPr>
          <w:rFonts w:ascii="Consolas" w:hAnsi="Consolas" w:cs="Consolas"/>
          <w:color w:val="5C5C5C"/>
          <w:sz w:val="21"/>
          <w:szCs w:val="21"/>
        </w:rPr>
        <w:t>);</w:t>
      </w:r>
    </w:p>
    <w:p w14:paraId="0383BC56" w14:textId="77777777" w:rsidR="00B7117E" w:rsidRDefault="00B7117E" w:rsidP="00B7117E">
      <w:pPr>
        <w:pStyle w:val="alt"/>
        <w:numPr>
          <w:ilvl w:val="0"/>
          <w:numId w:val="2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6FDCEDBB" w14:textId="77777777" w:rsidR="00B7117E" w:rsidRDefault="00B7117E" w:rsidP="00B7117E">
      <w:pPr>
        <w:numPr>
          <w:ilvl w:val="0"/>
          <w:numId w:val="2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14:paraId="4CF50257" w14:textId="77777777" w:rsidR="00A83F12" w:rsidRDefault="00A83F12" w:rsidP="00E22193">
      <w:pPr>
        <w:spacing w:line="276" w:lineRule="auto"/>
        <w:rPr>
          <w:rFonts w:ascii="Palatino Linotype" w:hAnsi="Palatino Linotype"/>
          <w:bCs/>
          <w:color w:val="000000" w:themeColor="text1"/>
          <w:sz w:val="22"/>
          <w:szCs w:val="22"/>
        </w:rPr>
      </w:pPr>
    </w:p>
    <w:p w14:paraId="45DB3BB1" w14:textId="39B2D862" w:rsidR="006F71C4" w:rsidRDefault="00B7117E" w:rsidP="00FD2C50">
      <w:pPr>
        <w:pStyle w:val="NormalBPBHEB"/>
      </w:pPr>
      <w:r w:rsidRPr="00B7117E">
        <w:t xml:space="preserve">In the provided code example, we've established the class </w:t>
      </w:r>
      <w:r w:rsidRPr="007F3F03">
        <w:rPr>
          <w:rStyle w:val="CodeinTextBPBHEBChar"/>
        </w:rPr>
        <w:t>Component</w:t>
      </w:r>
      <w:r w:rsidRPr="00B7117E">
        <w:t xml:space="preserve">. Its constructor accepts a </w:t>
      </w:r>
      <w:r w:rsidRPr="007F3F03">
        <w:rPr>
          <w:rStyle w:val="CodeinTextBPBHEBChar"/>
        </w:rPr>
        <w:t>name</w:t>
      </w:r>
      <w:r w:rsidRPr="00B7117E">
        <w:t xml:space="preserve"> argument, which is then assigned to the class property </w:t>
      </w:r>
      <w:r w:rsidRPr="007F3F03">
        <w:rPr>
          <w:rStyle w:val="CodeinTextBPBHEBChar"/>
        </w:rPr>
        <w:t>name</w:t>
      </w:r>
      <w:r w:rsidRPr="00B7117E">
        <w:t xml:space="preserve">. This class acts as the foundational element, and to reinforce its role, we've included the </w:t>
      </w:r>
      <w:r w:rsidRPr="007F3F03">
        <w:rPr>
          <w:rStyle w:val="CodeinTextBPBHEBChar"/>
        </w:rPr>
        <w:t>operation</w:t>
      </w:r>
      <w:r w:rsidRPr="00B7117E">
        <w:t xml:space="preserve"> method, </w:t>
      </w:r>
      <w:r w:rsidR="005F7ACD" w:rsidRPr="00B7117E">
        <w:t>signalling</w:t>
      </w:r>
      <w:r w:rsidRPr="00B7117E">
        <w:t xml:space="preserve"> that it must be implemented by the subclasses.</w:t>
      </w:r>
    </w:p>
    <w:p w14:paraId="000C9FB3" w14:textId="77777777" w:rsidR="007F3F03" w:rsidRDefault="007F3F03" w:rsidP="00FD2C50">
      <w:pPr>
        <w:pStyle w:val="NormalBPBHEB"/>
      </w:pPr>
    </w:p>
    <w:p w14:paraId="1D2C751D" w14:textId="77777777" w:rsidR="005F7ACD" w:rsidRDefault="005F7ACD" w:rsidP="00FD2C50">
      <w:pPr>
        <w:pStyle w:val="Heading3BPBHEB"/>
      </w:pPr>
      <w:r>
        <w:t>Step 2: Implement Leaf Class (Individual components)</w:t>
      </w:r>
    </w:p>
    <w:p w14:paraId="5BA90E20" w14:textId="05B4F381" w:rsidR="007F3F03" w:rsidRDefault="00D7451B" w:rsidP="00FD2C50">
      <w:pPr>
        <w:pStyle w:val="NormalBPBHEB"/>
      </w:pPr>
      <w:r w:rsidRPr="00D7451B">
        <w:t xml:space="preserve">As previously mentioned, we will designate only the </w:t>
      </w:r>
      <w:r w:rsidRPr="00560B0B">
        <w:rPr>
          <w:rStyle w:val="CodeinTextBPBHEBChar"/>
        </w:rPr>
        <w:t>File</w:t>
      </w:r>
      <w:r w:rsidRPr="00D7451B">
        <w:t xml:space="preserve"> class as our leaf node, implying that the </w:t>
      </w:r>
      <w:r w:rsidRPr="00560B0B">
        <w:rPr>
          <w:rStyle w:val="CodeinTextBPBHEBChar"/>
        </w:rPr>
        <w:t>File</w:t>
      </w:r>
      <w:r w:rsidRPr="00D7451B">
        <w:t xml:space="preserve"> class will not have any child elements.</w:t>
      </w:r>
      <w:r w:rsidR="00B769FE">
        <w:t xml:space="preserve"> In this step, let’s create the class for a leaf node.</w:t>
      </w:r>
    </w:p>
    <w:p w14:paraId="12995D52" w14:textId="77777777" w:rsidR="001516FE" w:rsidRDefault="001516FE" w:rsidP="006F71C4">
      <w:pPr>
        <w:spacing w:line="276" w:lineRule="auto"/>
        <w:rPr>
          <w:rFonts w:ascii="Palatino Linotype" w:hAnsi="Palatino Linotype"/>
          <w:bCs/>
          <w:color w:val="000000" w:themeColor="text1"/>
          <w:sz w:val="22"/>
          <w:szCs w:val="22"/>
        </w:rPr>
      </w:pPr>
    </w:p>
    <w:p w14:paraId="291FBD90" w14:textId="77777777" w:rsidR="001516FE" w:rsidRDefault="001516FE" w:rsidP="001516FE">
      <w:pPr>
        <w:pStyle w:val="alt"/>
        <w:numPr>
          <w:ilvl w:val="0"/>
          <w:numId w:val="2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eastAsiaTheme="majorEastAsia" w:hAnsi="Consolas" w:cs="Consolas"/>
          <w:color w:val="5C5C5C"/>
          <w:sz w:val="21"/>
          <w:szCs w:val="21"/>
        </w:rPr>
        <w:t> </w:t>
      </w:r>
      <w:r>
        <w:rPr>
          <w:rStyle w:val="hljs-title"/>
          <w:rFonts w:ascii="Consolas" w:eastAsia="Palatino Linotype" w:hAnsi="Consolas" w:cs="Consolas"/>
          <w:color w:val="C18401"/>
          <w:sz w:val="21"/>
          <w:szCs w:val="21"/>
        </w:rPr>
        <w:t>File</w:t>
      </w:r>
      <w:r>
        <w:rPr>
          <w:rStyle w:val="hljs-class"/>
          <w:rFonts w:ascii="Consolas" w:eastAsiaTheme="majorEastAsia" w:hAnsi="Consolas" w:cs="Consolas"/>
          <w:color w:val="5C5C5C"/>
          <w:sz w:val="21"/>
          <w:szCs w:val="21"/>
        </w:rPr>
        <w:t> </w:t>
      </w:r>
      <w:r>
        <w:rPr>
          <w:rStyle w:val="hljs-keyword"/>
          <w:rFonts w:ascii="Consolas" w:hAnsi="Consolas" w:cs="Consolas"/>
          <w:color w:val="A626A4"/>
          <w:sz w:val="21"/>
          <w:szCs w:val="21"/>
        </w:rPr>
        <w:t>extends</w:t>
      </w:r>
      <w:r>
        <w:rPr>
          <w:rStyle w:val="hljs-class"/>
          <w:rFonts w:ascii="Consolas" w:eastAsiaTheme="majorEastAsia" w:hAnsi="Consolas" w:cs="Consolas"/>
          <w:color w:val="5C5C5C"/>
          <w:sz w:val="21"/>
          <w:szCs w:val="21"/>
        </w:rPr>
        <w:t> </w:t>
      </w:r>
      <w:r>
        <w:rPr>
          <w:rStyle w:val="hljs-title"/>
          <w:rFonts w:ascii="Consolas" w:eastAsia="Palatino Linotype" w:hAnsi="Consolas" w:cs="Consolas"/>
          <w:color w:val="C18401"/>
          <w:sz w:val="21"/>
          <w:szCs w:val="21"/>
        </w:rPr>
        <w:t>Component</w:t>
      </w:r>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41B8143B" w14:textId="77777777" w:rsidR="001516FE" w:rsidRDefault="001516FE" w:rsidP="001516FE">
      <w:pPr>
        <w:numPr>
          <w:ilvl w:val="0"/>
          <w:numId w:val="2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constructor</w:t>
      </w:r>
      <w:r>
        <w:rPr>
          <w:rFonts w:ascii="Consolas" w:hAnsi="Consolas" w:cs="Consolas"/>
          <w:color w:val="5C5C5C"/>
          <w:sz w:val="21"/>
          <w:szCs w:val="21"/>
        </w:rPr>
        <w:t>(name, size) {</w:t>
      </w:r>
    </w:p>
    <w:p w14:paraId="4DECE9E2" w14:textId="77777777" w:rsidR="001516FE" w:rsidRDefault="001516FE" w:rsidP="001516FE">
      <w:pPr>
        <w:pStyle w:val="alt"/>
        <w:numPr>
          <w:ilvl w:val="0"/>
          <w:numId w:val="2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super</w:t>
      </w:r>
      <w:r>
        <w:rPr>
          <w:rFonts w:ascii="Consolas" w:hAnsi="Consolas" w:cs="Consolas"/>
          <w:color w:val="5C5C5C"/>
          <w:sz w:val="21"/>
          <w:szCs w:val="21"/>
        </w:rPr>
        <w:t>(name);</w:t>
      </w:r>
    </w:p>
    <w:p w14:paraId="14D563C3" w14:textId="77777777" w:rsidR="001516FE" w:rsidRDefault="001516FE" w:rsidP="001516FE">
      <w:pPr>
        <w:numPr>
          <w:ilvl w:val="0"/>
          <w:numId w:val="2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hAnsi="Consolas" w:cs="Consolas"/>
          <w:color w:val="A626A4"/>
          <w:sz w:val="21"/>
          <w:szCs w:val="21"/>
        </w:rPr>
        <w:t>this</w:t>
      </w:r>
      <w:r>
        <w:rPr>
          <w:rFonts w:ascii="Consolas" w:hAnsi="Consolas" w:cs="Consolas"/>
          <w:color w:val="5C5C5C"/>
          <w:sz w:val="21"/>
          <w:szCs w:val="21"/>
        </w:rPr>
        <w:t>.size</w:t>
      </w:r>
      <w:proofErr w:type="spellEnd"/>
      <w:r>
        <w:rPr>
          <w:rFonts w:ascii="Consolas" w:hAnsi="Consolas" w:cs="Consolas"/>
          <w:color w:val="5C5C5C"/>
          <w:sz w:val="21"/>
          <w:szCs w:val="21"/>
        </w:rPr>
        <w:t> = size;</w:t>
      </w:r>
    </w:p>
    <w:p w14:paraId="5960EF74" w14:textId="77777777" w:rsidR="001516FE" w:rsidRDefault="001516FE" w:rsidP="001516FE">
      <w:pPr>
        <w:pStyle w:val="alt"/>
        <w:numPr>
          <w:ilvl w:val="0"/>
          <w:numId w:val="2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76CF1725" w14:textId="77777777" w:rsidR="001516FE" w:rsidRDefault="001516FE" w:rsidP="001516FE">
      <w:pPr>
        <w:numPr>
          <w:ilvl w:val="0"/>
          <w:numId w:val="22"/>
        </w:numPr>
        <w:pBdr>
          <w:left w:val="single" w:sz="18" w:space="0" w:color="6CE26C"/>
        </w:pBdr>
        <w:shd w:val="clear" w:color="auto" w:fill="FFFFFF"/>
        <w:spacing w:line="270" w:lineRule="atLeast"/>
        <w:ind w:left="1395"/>
        <w:rPr>
          <w:rFonts w:ascii="Consolas" w:hAnsi="Consolas" w:cs="Consolas"/>
          <w:color w:val="5C5C5C"/>
          <w:sz w:val="21"/>
          <w:szCs w:val="21"/>
        </w:rPr>
      </w:pPr>
    </w:p>
    <w:p w14:paraId="01B7D6C3" w14:textId="77777777" w:rsidR="001516FE" w:rsidRDefault="001516FE" w:rsidP="001516FE">
      <w:pPr>
        <w:pStyle w:val="alt"/>
        <w:numPr>
          <w:ilvl w:val="0"/>
          <w:numId w:val="2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operation() {</w:t>
      </w:r>
    </w:p>
    <w:p w14:paraId="04B6B51C" w14:textId="77777777" w:rsidR="001516FE" w:rsidRDefault="001516FE" w:rsidP="001516FE">
      <w:pPr>
        <w:numPr>
          <w:ilvl w:val="0"/>
          <w:numId w:val="2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console</w:t>
      </w:r>
      <w:r>
        <w:rPr>
          <w:rFonts w:ascii="Consolas" w:hAnsi="Consolas" w:cs="Consolas"/>
          <w:color w:val="5C5C5C"/>
          <w:sz w:val="21"/>
          <w:szCs w:val="21"/>
        </w:rPr>
        <w:t>.log(</w:t>
      </w:r>
      <w:r>
        <w:rPr>
          <w:rStyle w:val="hljs-string"/>
          <w:rFonts w:eastAsia="Arial" w:cs="Consolas"/>
          <w:color w:val="50A14F"/>
          <w:sz w:val="21"/>
          <w:szCs w:val="21"/>
        </w:rPr>
        <w:t>`</w:t>
      </w:r>
      <w:r w:rsidRPr="00237DC9">
        <w:rPr>
          <w:rStyle w:val="hljs-string"/>
          <w:rFonts w:ascii="Consolas" w:eastAsia="Arial" w:hAnsi="Consolas" w:cs="Consolas"/>
          <w:color w:val="50A14F"/>
          <w:sz w:val="21"/>
          <w:szCs w:val="21"/>
        </w:rPr>
        <w:t>File</w:t>
      </w:r>
      <w:r>
        <w:rPr>
          <w:rStyle w:val="hljs-string"/>
          <w:rFonts w:eastAsia="Arial" w:cs="Consolas"/>
          <w:color w:val="50A14F"/>
          <w:sz w:val="21"/>
          <w:szCs w:val="21"/>
        </w:rPr>
        <w:t>: </w:t>
      </w:r>
      <w:r>
        <w:rPr>
          <w:rStyle w:val="hljs-subst"/>
          <w:rFonts w:ascii="Consolas" w:hAnsi="Consolas" w:cs="Consolas"/>
          <w:color w:val="E45649"/>
          <w:sz w:val="21"/>
          <w:szCs w:val="21"/>
        </w:rPr>
        <w:t>${</w:t>
      </w:r>
      <w:r>
        <w:rPr>
          <w:rStyle w:val="hljs-keyword"/>
          <w:rFonts w:ascii="Consolas" w:hAnsi="Consolas" w:cs="Consolas"/>
          <w:color w:val="A626A4"/>
          <w:sz w:val="21"/>
          <w:szCs w:val="21"/>
        </w:rPr>
        <w:t>this</w:t>
      </w:r>
      <w:r>
        <w:rPr>
          <w:rStyle w:val="hljs-subst"/>
          <w:rFonts w:ascii="Consolas" w:hAnsi="Consolas" w:cs="Consolas"/>
          <w:color w:val="E45649"/>
          <w:sz w:val="21"/>
          <w:szCs w:val="21"/>
        </w:rPr>
        <w:t>.name}</w:t>
      </w:r>
      <w:r>
        <w:rPr>
          <w:rStyle w:val="hljs-string"/>
          <w:rFonts w:eastAsia="Arial" w:cs="Consolas"/>
          <w:color w:val="50A14F"/>
          <w:sz w:val="21"/>
          <w:szCs w:val="21"/>
        </w:rPr>
        <w:t>, </w:t>
      </w:r>
      <w:r w:rsidRPr="00237DC9">
        <w:rPr>
          <w:rStyle w:val="hljs-string"/>
          <w:rFonts w:ascii="Consolas" w:eastAsia="Arial" w:hAnsi="Consolas" w:cs="Consolas"/>
          <w:color w:val="50A14F"/>
          <w:sz w:val="21"/>
          <w:szCs w:val="21"/>
        </w:rPr>
        <w:t>Size</w:t>
      </w:r>
      <w:r>
        <w:rPr>
          <w:rStyle w:val="hljs-string"/>
          <w:rFonts w:eastAsia="Arial" w:cs="Consolas"/>
          <w:color w:val="50A14F"/>
          <w:sz w:val="21"/>
          <w:szCs w:val="21"/>
        </w:rPr>
        <w:t>: </w:t>
      </w:r>
      <w:r>
        <w:rPr>
          <w:rStyle w:val="hljs-subst"/>
          <w:rFonts w:ascii="Consolas" w:hAnsi="Consolas" w:cs="Consolas"/>
          <w:color w:val="E45649"/>
          <w:sz w:val="21"/>
          <w:szCs w:val="21"/>
        </w:rPr>
        <w:t>${</w:t>
      </w:r>
      <w:proofErr w:type="spellStart"/>
      <w:r>
        <w:rPr>
          <w:rStyle w:val="hljs-keyword"/>
          <w:rFonts w:ascii="Consolas" w:hAnsi="Consolas" w:cs="Consolas"/>
          <w:color w:val="A626A4"/>
          <w:sz w:val="21"/>
          <w:szCs w:val="21"/>
        </w:rPr>
        <w:t>this</w:t>
      </w:r>
      <w:r>
        <w:rPr>
          <w:rStyle w:val="hljs-subst"/>
          <w:rFonts w:ascii="Consolas" w:hAnsi="Consolas" w:cs="Consolas"/>
          <w:color w:val="E45649"/>
          <w:sz w:val="21"/>
          <w:szCs w:val="21"/>
        </w:rPr>
        <w:t>.size</w:t>
      </w:r>
      <w:proofErr w:type="spellEnd"/>
      <w:r>
        <w:rPr>
          <w:rStyle w:val="hljs-subst"/>
          <w:rFonts w:ascii="Consolas" w:hAnsi="Consolas" w:cs="Consolas"/>
          <w:color w:val="E45649"/>
          <w:sz w:val="21"/>
          <w:szCs w:val="21"/>
        </w:rPr>
        <w:t>}</w:t>
      </w:r>
      <w:r>
        <w:rPr>
          <w:rStyle w:val="hljs-string"/>
          <w:rFonts w:eastAsia="Arial" w:cs="Consolas"/>
          <w:color w:val="50A14F"/>
          <w:sz w:val="21"/>
          <w:szCs w:val="21"/>
        </w:rPr>
        <w:t> </w:t>
      </w:r>
      <w:r w:rsidRPr="00237DC9">
        <w:rPr>
          <w:rStyle w:val="hljs-string"/>
          <w:rFonts w:ascii="Consolas" w:eastAsia="Arial" w:hAnsi="Consolas" w:cs="Consolas"/>
          <w:color w:val="50A14F"/>
          <w:sz w:val="21"/>
          <w:szCs w:val="21"/>
        </w:rPr>
        <w:t>KB</w:t>
      </w:r>
      <w:r>
        <w:rPr>
          <w:rStyle w:val="hljs-string"/>
          <w:rFonts w:eastAsia="Arial" w:cs="Consolas"/>
          <w:color w:val="50A14F"/>
          <w:sz w:val="21"/>
          <w:szCs w:val="21"/>
        </w:rPr>
        <w:t>`</w:t>
      </w:r>
      <w:r>
        <w:rPr>
          <w:rFonts w:ascii="Consolas" w:hAnsi="Consolas" w:cs="Consolas"/>
          <w:color w:val="5C5C5C"/>
          <w:sz w:val="21"/>
          <w:szCs w:val="21"/>
        </w:rPr>
        <w:t>);</w:t>
      </w:r>
    </w:p>
    <w:p w14:paraId="704EA479" w14:textId="77777777" w:rsidR="001516FE" w:rsidRDefault="001516FE" w:rsidP="001516FE">
      <w:pPr>
        <w:pStyle w:val="alt"/>
        <w:numPr>
          <w:ilvl w:val="0"/>
          <w:numId w:val="2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1408BABA" w14:textId="77777777" w:rsidR="001516FE" w:rsidRDefault="001516FE" w:rsidP="001516FE">
      <w:pPr>
        <w:numPr>
          <w:ilvl w:val="0"/>
          <w:numId w:val="2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14:paraId="2EC3D649" w14:textId="77777777" w:rsidR="001516FE" w:rsidRDefault="001516FE" w:rsidP="006F71C4">
      <w:pPr>
        <w:spacing w:line="276" w:lineRule="auto"/>
        <w:rPr>
          <w:rFonts w:ascii="Palatino Linotype" w:hAnsi="Palatino Linotype"/>
          <w:bCs/>
          <w:color w:val="000000" w:themeColor="text1"/>
          <w:sz w:val="22"/>
          <w:szCs w:val="22"/>
        </w:rPr>
      </w:pPr>
    </w:p>
    <w:p w14:paraId="63B07ED9" w14:textId="4ED264BA" w:rsidR="002F1C09" w:rsidRDefault="00C27E6F" w:rsidP="00FD2C50">
      <w:pPr>
        <w:pStyle w:val="NormalBPBHEB"/>
      </w:pPr>
      <w:r w:rsidRPr="00C27E6F">
        <w:t xml:space="preserve">In the given example, we've introduced the </w:t>
      </w:r>
      <w:r w:rsidRPr="00C27E6F">
        <w:rPr>
          <w:rStyle w:val="CodeinTextBPBHEBChar"/>
        </w:rPr>
        <w:t>File</w:t>
      </w:r>
      <w:r w:rsidRPr="00C27E6F">
        <w:t xml:space="preserve"> class, extending the </w:t>
      </w:r>
      <w:r w:rsidRPr="00C27E6F">
        <w:rPr>
          <w:rStyle w:val="CodeinTextBPBHEBChar"/>
        </w:rPr>
        <w:t>Component</w:t>
      </w:r>
      <w:r w:rsidRPr="00C27E6F">
        <w:t xml:space="preserve"> class. Leveraging the </w:t>
      </w:r>
      <w:r w:rsidRPr="00C27E6F">
        <w:rPr>
          <w:rStyle w:val="CodeinTextBPBHEBChar"/>
        </w:rPr>
        <w:t>super</w:t>
      </w:r>
      <w:r w:rsidRPr="00C27E6F">
        <w:t xml:space="preserve"> method, we inherit the </w:t>
      </w:r>
      <w:r w:rsidRPr="00C27E6F">
        <w:rPr>
          <w:rStyle w:val="CodeinTextBPBHEBChar"/>
        </w:rPr>
        <w:t>name</w:t>
      </w:r>
      <w:r w:rsidRPr="00C27E6F">
        <w:t xml:space="preserve"> property from the </w:t>
      </w:r>
      <w:r w:rsidRPr="00C27E6F">
        <w:rPr>
          <w:rStyle w:val="CodeinTextBPBHEBChar"/>
        </w:rPr>
        <w:t>Component</w:t>
      </w:r>
      <w:r w:rsidRPr="00C27E6F">
        <w:t xml:space="preserve"> class. Furthermore, an additional property named </w:t>
      </w:r>
      <w:r w:rsidRPr="00C27E6F">
        <w:rPr>
          <w:rStyle w:val="CodeinTextBPBHEBChar"/>
        </w:rPr>
        <w:t>size</w:t>
      </w:r>
      <w:r w:rsidRPr="00C27E6F">
        <w:t xml:space="preserve"> is introduced, accepted as an argument in the constructor. To tailor the behavio</w:t>
      </w:r>
      <w:r>
        <w:t>u</w:t>
      </w:r>
      <w:r w:rsidRPr="00C27E6F">
        <w:t xml:space="preserve">r for the </w:t>
      </w:r>
      <w:r w:rsidRPr="00C27E6F">
        <w:rPr>
          <w:rStyle w:val="CodeinTextBPBHEBChar"/>
        </w:rPr>
        <w:t>File</w:t>
      </w:r>
      <w:r w:rsidRPr="00C27E6F">
        <w:t xml:space="preserve"> class, we override the </w:t>
      </w:r>
      <w:r w:rsidRPr="00C27E6F">
        <w:rPr>
          <w:rStyle w:val="CodeinTextBPBHEBChar"/>
        </w:rPr>
        <w:t>operation</w:t>
      </w:r>
      <w:r w:rsidRPr="00C27E6F">
        <w:t xml:space="preserve"> method defined in the </w:t>
      </w:r>
      <w:r w:rsidRPr="00C27E6F">
        <w:rPr>
          <w:rStyle w:val="CodeinTextBPBHEBChar"/>
        </w:rPr>
        <w:t>Component</w:t>
      </w:r>
      <w:r w:rsidRPr="00C27E6F">
        <w:t xml:space="preserve"> class.</w:t>
      </w:r>
    </w:p>
    <w:p w14:paraId="347C8345" w14:textId="77777777" w:rsidR="00DB18E6" w:rsidRDefault="00DB18E6" w:rsidP="007A3A77">
      <w:pPr>
        <w:rPr>
          <w:rFonts w:ascii="Palatino Linotype" w:hAnsi="Palatino Linotype"/>
          <w:bCs/>
          <w:color w:val="000000" w:themeColor="text1"/>
          <w:sz w:val="22"/>
          <w:szCs w:val="22"/>
        </w:rPr>
      </w:pPr>
    </w:p>
    <w:p w14:paraId="3DBAAE67" w14:textId="77777777" w:rsidR="00BE445E" w:rsidRDefault="00BE445E" w:rsidP="00FD2C50">
      <w:pPr>
        <w:pStyle w:val="Heading3BPBHEB"/>
      </w:pPr>
      <w:r>
        <w:t>Step 3: Implement Composite Class</w:t>
      </w:r>
    </w:p>
    <w:p w14:paraId="46BB170D" w14:textId="5CD665F8" w:rsidR="00C27E6F" w:rsidRDefault="00BE445E" w:rsidP="00FD2C50">
      <w:pPr>
        <w:pStyle w:val="NormalBPBHEB"/>
      </w:pPr>
      <w:r w:rsidRPr="00BE445E">
        <w:t>Following the leaf node implementation, our next step involves creating an interface or a class for our composite elements. In this case, we'll designate folders, which can contain other folders or files, as our composite elements. Let's proceed by defining the class for it.</w:t>
      </w:r>
    </w:p>
    <w:p w14:paraId="3D6605E7" w14:textId="77777777" w:rsidR="00BE445E" w:rsidRDefault="00BE445E" w:rsidP="007A3A77">
      <w:pPr>
        <w:rPr>
          <w:rFonts w:ascii="Palatino Linotype" w:hAnsi="Palatino Linotype"/>
          <w:bCs/>
          <w:color w:val="000000" w:themeColor="text1"/>
          <w:sz w:val="22"/>
          <w:szCs w:val="22"/>
        </w:rPr>
      </w:pPr>
    </w:p>
    <w:p w14:paraId="5400AFB6" w14:textId="77777777" w:rsidR="00237DC9" w:rsidRDefault="00237DC9" w:rsidP="00237DC9">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eastAsiaTheme="majorEastAsia" w:hAnsi="Consolas" w:cs="Consolas"/>
          <w:color w:val="5C5C5C"/>
          <w:sz w:val="21"/>
          <w:szCs w:val="21"/>
        </w:rPr>
        <w:t> </w:t>
      </w:r>
      <w:r>
        <w:rPr>
          <w:rStyle w:val="hljs-title"/>
          <w:rFonts w:ascii="Consolas" w:eastAsia="Palatino Linotype" w:hAnsi="Consolas" w:cs="Consolas"/>
          <w:color w:val="C18401"/>
          <w:sz w:val="21"/>
          <w:szCs w:val="21"/>
        </w:rPr>
        <w:t>Folder</w:t>
      </w:r>
      <w:r>
        <w:rPr>
          <w:rStyle w:val="hljs-class"/>
          <w:rFonts w:ascii="Consolas" w:eastAsiaTheme="majorEastAsia" w:hAnsi="Consolas" w:cs="Consolas"/>
          <w:color w:val="5C5C5C"/>
          <w:sz w:val="21"/>
          <w:szCs w:val="21"/>
        </w:rPr>
        <w:t> </w:t>
      </w:r>
      <w:r>
        <w:rPr>
          <w:rStyle w:val="hljs-keyword"/>
          <w:rFonts w:ascii="Consolas" w:hAnsi="Consolas" w:cs="Consolas"/>
          <w:color w:val="A626A4"/>
          <w:sz w:val="21"/>
          <w:szCs w:val="21"/>
        </w:rPr>
        <w:t>extends</w:t>
      </w:r>
      <w:r>
        <w:rPr>
          <w:rStyle w:val="hljs-class"/>
          <w:rFonts w:ascii="Consolas" w:eastAsiaTheme="majorEastAsia" w:hAnsi="Consolas" w:cs="Consolas"/>
          <w:color w:val="5C5C5C"/>
          <w:sz w:val="21"/>
          <w:szCs w:val="21"/>
        </w:rPr>
        <w:t> </w:t>
      </w:r>
      <w:r>
        <w:rPr>
          <w:rStyle w:val="hljs-title"/>
          <w:rFonts w:ascii="Consolas" w:eastAsia="Palatino Linotype" w:hAnsi="Consolas" w:cs="Consolas"/>
          <w:color w:val="C18401"/>
          <w:sz w:val="21"/>
          <w:szCs w:val="21"/>
        </w:rPr>
        <w:t>Component</w:t>
      </w:r>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3961AC23" w14:textId="77777777" w:rsidR="00237DC9" w:rsidRDefault="00237DC9" w:rsidP="00237DC9">
      <w:pPr>
        <w:numPr>
          <w:ilvl w:val="0"/>
          <w:numId w:val="2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constructor</w:t>
      </w:r>
      <w:r>
        <w:rPr>
          <w:rFonts w:ascii="Consolas" w:hAnsi="Consolas" w:cs="Consolas"/>
          <w:color w:val="5C5C5C"/>
          <w:sz w:val="21"/>
          <w:szCs w:val="21"/>
        </w:rPr>
        <w:t>(name) {</w:t>
      </w:r>
    </w:p>
    <w:p w14:paraId="73159E71" w14:textId="77777777" w:rsidR="00237DC9" w:rsidRDefault="00237DC9" w:rsidP="00237DC9">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super</w:t>
      </w:r>
      <w:r>
        <w:rPr>
          <w:rFonts w:ascii="Consolas" w:hAnsi="Consolas" w:cs="Consolas"/>
          <w:color w:val="5C5C5C"/>
          <w:sz w:val="21"/>
          <w:szCs w:val="21"/>
        </w:rPr>
        <w:t>(name);</w:t>
      </w:r>
    </w:p>
    <w:p w14:paraId="1F6C4C30" w14:textId="77777777" w:rsidR="00237DC9" w:rsidRDefault="00237DC9" w:rsidP="00237DC9">
      <w:pPr>
        <w:numPr>
          <w:ilvl w:val="0"/>
          <w:numId w:val="2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hAnsi="Consolas" w:cs="Consolas"/>
          <w:color w:val="A626A4"/>
          <w:sz w:val="21"/>
          <w:szCs w:val="21"/>
        </w:rPr>
        <w:t>this</w:t>
      </w:r>
      <w:r>
        <w:rPr>
          <w:rFonts w:ascii="Consolas" w:hAnsi="Consolas" w:cs="Consolas"/>
          <w:color w:val="5C5C5C"/>
          <w:sz w:val="21"/>
          <w:szCs w:val="21"/>
        </w:rPr>
        <w:t>.children</w:t>
      </w:r>
      <w:proofErr w:type="spellEnd"/>
      <w:r>
        <w:rPr>
          <w:rFonts w:ascii="Consolas" w:hAnsi="Consolas" w:cs="Consolas"/>
          <w:color w:val="5C5C5C"/>
          <w:sz w:val="21"/>
          <w:szCs w:val="21"/>
        </w:rPr>
        <w:t> = [];</w:t>
      </w:r>
    </w:p>
    <w:p w14:paraId="18B39FF0" w14:textId="77777777" w:rsidR="00237DC9" w:rsidRDefault="00237DC9" w:rsidP="00237DC9">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3E0B6D24" w14:textId="77777777" w:rsidR="00237DC9" w:rsidRDefault="00237DC9" w:rsidP="00237DC9">
      <w:pPr>
        <w:numPr>
          <w:ilvl w:val="0"/>
          <w:numId w:val="23"/>
        </w:numPr>
        <w:pBdr>
          <w:left w:val="single" w:sz="18" w:space="0" w:color="6CE26C"/>
        </w:pBdr>
        <w:shd w:val="clear" w:color="auto" w:fill="FFFFFF"/>
        <w:spacing w:line="270" w:lineRule="atLeast"/>
        <w:ind w:left="1395"/>
        <w:rPr>
          <w:rFonts w:ascii="Consolas" w:hAnsi="Consolas" w:cs="Consolas"/>
          <w:color w:val="5C5C5C"/>
          <w:sz w:val="21"/>
          <w:szCs w:val="21"/>
        </w:rPr>
      </w:pPr>
    </w:p>
    <w:p w14:paraId="5766C555" w14:textId="77777777" w:rsidR="00237DC9" w:rsidRDefault="00237DC9" w:rsidP="00237DC9">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Add a child component</w:t>
      </w:r>
    </w:p>
    <w:p w14:paraId="1CAD441E" w14:textId="77777777" w:rsidR="00237DC9" w:rsidRDefault="00237DC9" w:rsidP="00237DC9">
      <w:pPr>
        <w:numPr>
          <w:ilvl w:val="0"/>
          <w:numId w:val="2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add(child) {</w:t>
      </w:r>
    </w:p>
    <w:p w14:paraId="3E1AFE80" w14:textId="77777777" w:rsidR="00237DC9" w:rsidRDefault="00237DC9" w:rsidP="00237DC9">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hAnsi="Consolas" w:cs="Consolas"/>
          <w:color w:val="A626A4"/>
          <w:sz w:val="21"/>
          <w:szCs w:val="21"/>
        </w:rPr>
        <w:t>this</w:t>
      </w:r>
      <w:r>
        <w:rPr>
          <w:rFonts w:ascii="Consolas" w:hAnsi="Consolas" w:cs="Consolas"/>
          <w:color w:val="5C5C5C"/>
          <w:sz w:val="21"/>
          <w:szCs w:val="21"/>
        </w:rPr>
        <w:t>.children.push</w:t>
      </w:r>
      <w:proofErr w:type="spellEnd"/>
      <w:r>
        <w:rPr>
          <w:rFonts w:ascii="Consolas" w:hAnsi="Consolas" w:cs="Consolas"/>
          <w:color w:val="5C5C5C"/>
          <w:sz w:val="21"/>
          <w:szCs w:val="21"/>
        </w:rPr>
        <w:t>(child);</w:t>
      </w:r>
    </w:p>
    <w:p w14:paraId="2CA258E8" w14:textId="77777777" w:rsidR="00237DC9" w:rsidRDefault="00237DC9" w:rsidP="00237DC9">
      <w:pPr>
        <w:numPr>
          <w:ilvl w:val="0"/>
          <w:numId w:val="2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6B397F0A" w14:textId="77777777" w:rsidR="00237DC9" w:rsidRDefault="00237DC9" w:rsidP="00237DC9">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17CB9CC5" w14:textId="77777777" w:rsidR="00237DC9" w:rsidRDefault="00237DC9" w:rsidP="00237DC9">
      <w:pPr>
        <w:numPr>
          <w:ilvl w:val="0"/>
          <w:numId w:val="2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Remove a child component</w:t>
      </w:r>
    </w:p>
    <w:p w14:paraId="7949E7E3" w14:textId="77777777" w:rsidR="00237DC9" w:rsidRDefault="00237DC9" w:rsidP="00237DC9">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remove(child) {</w:t>
      </w:r>
    </w:p>
    <w:p w14:paraId="2351E3C1" w14:textId="77777777" w:rsidR="00237DC9" w:rsidRDefault="00237DC9" w:rsidP="00237DC9">
      <w:pPr>
        <w:numPr>
          <w:ilvl w:val="0"/>
          <w:numId w:val="2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w:t>
      </w:r>
      <w:r>
        <w:rPr>
          <w:rFonts w:ascii="Consolas" w:hAnsi="Consolas" w:cs="Consolas"/>
          <w:color w:val="5C5C5C"/>
          <w:sz w:val="21"/>
          <w:szCs w:val="21"/>
        </w:rPr>
        <w:t> index = </w:t>
      </w:r>
      <w:proofErr w:type="spellStart"/>
      <w:r>
        <w:rPr>
          <w:rStyle w:val="hljs-keyword"/>
          <w:rFonts w:ascii="Consolas" w:hAnsi="Consolas" w:cs="Consolas"/>
          <w:color w:val="A626A4"/>
          <w:sz w:val="21"/>
          <w:szCs w:val="21"/>
        </w:rPr>
        <w:t>this</w:t>
      </w:r>
      <w:r>
        <w:rPr>
          <w:rFonts w:ascii="Consolas" w:hAnsi="Consolas" w:cs="Consolas"/>
          <w:color w:val="5C5C5C"/>
          <w:sz w:val="21"/>
          <w:szCs w:val="21"/>
        </w:rPr>
        <w:t>.children.indexOf</w:t>
      </w:r>
      <w:proofErr w:type="spellEnd"/>
      <w:r>
        <w:rPr>
          <w:rFonts w:ascii="Consolas" w:hAnsi="Consolas" w:cs="Consolas"/>
          <w:color w:val="5C5C5C"/>
          <w:sz w:val="21"/>
          <w:szCs w:val="21"/>
        </w:rPr>
        <w:t>(child);</w:t>
      </w:r>
    </w:p>
    <w:p w14:paraId="179B395C" w14:textId="77777777" w:rsidR="00237DC9" w:rsidRDefault="00237DC9" w:rsidP="00237DC9">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(index !== </w:t>
      </w:r>
      <w:r>
        <w:rPr>
          <w:rStyle w:val="hljs-number"/>
          <w:rFonts w:eastAsia="Arial" w:cs="Consolas"/>
          <w:color w:val="986801"/>
          <w:sz w:val="21"/>
          <w:szCs w:val="21"/>
        </w:rPr>
        <w:t>-1</w:t>
      </w:r>
      <w:r>
        <w:rPr>
          <w:rFonts w:ascii="Consolas" w:hAnsi="Consolas" w:cs="Consolas"/>
          <w:color w:val="5C5C5C"/>
          <w:sz w:val="21"/>
          <w:szCs w:val="21"/>
        </w:rPr>
        <w:t>) {</w:t>
      </w:r>
    </w:p>
    <w:p w14:paraId="38F43485" w14:textId="77777777" w:rsidR="00237DC9" w:rsidRDefault="00237DC9" w:rsidP="00237DC9">
      <w:pPr>
        <w:numPr>
          <w:ilvl w:val="0"/>
          <w:numId w:val="2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hAnsi="Consolas" w:cs="Consolas"/>
          <w:color w:val="A626A4"/>
          <w:sz w:val="21"/>
          <w:szCs w:val="21"/>
        </w:rPr>
        <w:t>this</w:t>
      </w:r>
      <w:r>
        <w:rPr>
          <w:rFonts w:ascii="Consolas" w:hAnsi="Consolas" w:cs="Consolas"/>
          <w:color w:val="5C5C5C"/>
          <w:sz w:val="21"/>
          <w:szCs w:val="21"/>
        </w:rPr>
        <w:t>.children.splice</w:t>
      </w:r>
      <w:proofErr w:type="spellEnd"/>
      <w:r>
        <w:rPr>
          <w:rFonts w:ascii="Consolas" w:hAnsi="Consolas" w:cs="Consolas"/>
          <w:color w:val="5C5C5C"/>
          <w:sz w:val="21"/>
          <w:szCs w:val="21"/>
        </w:rPr>
        <w:t>(index, </w:t>
      </w:r>
      <w:r>
        <w:rPr>
          <w:rStyle w:val="hljs-number"/>
          <w:rFonts w:eastAsia="Arial" w:cs="Consolas"/>
          <w:color w:val="986801"/>
          <w:sz w:val="21"/>
          <w:szCs w:val="21"/>
        </w:rPr>
        <w:t>1</w:t>
      </w:r>
      <w:r>
        <w:rPr>
          <w:rFonts w:ascii="Consolas" w:hAnsi="Consolas" w:cs="Consolas"/>
          <w:color w:val="5C5C5C"/>
          <w:sz w:val="21"/>
          <w:szCs w:val="21"/>
        </w:rPr>
        <w:t>);</w:t>
      </w:r>
    </w:p>
    <w:p w14:paraId="0B8FB1B4" w14:textId="77777777" w:rsidR="00237DC9" w:rsidRDefault="00237DC9" w:rsidP="00237DC9">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22A102A3" w14:textId="77777777" w:rsidR="00237DC9" w:rsidRDefault="00237DC9" w:rsidP="00237DC9">
      <w:pPr>
        <w:numPr>
          <w:ilvl w:val="0"/>
          <w:numId w:val="2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15EEDC31" w14:textId="77777777" w:rsidR="00237DC9" w:rsidRDefault="00237DC9" w:rsidP="00237DC9">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07820764" w14:textId="77777777" w:rsidR="00237DC9" w:rsidRDefault="00237DC9" w:rsidP="00237DC9">
      <w:pPr>
        <w:numPr>
          <w:ilvl w:val="0"/>
          <w:numId w:val="2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Implement operation to traverse and perform actions on children</w:t>
      </w:r>
    </w:p>
    <w:p w14:paraId="226234A9" w14:textId="77777777" w:rsidR="00237DC9" w:rsidRDefault="00237DC9" w:rsidP="00237DC9">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operation() {</w:t>
      </w:r>
    </w:p>
    <w:p w14:paraId="2C8B0D1D" w14:textId="77777777" w:rsidR="00237DC9" w:rsidRDefault="00237DC9" w:rsidP="00237DC9">
      <w:pPr>
        <w:numPr>
          <w:ilvl w:val="0"/>
          <w:numId w:val="2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console</w:t>
      </w:r>
      <w:r>
        <w:rPr>
          <w:rFonts w:ascii="Consolas" w:hAnsi="Consolas" w:cs="Consolas"/>
          <w:color w:val="5C5C5C"/>
          <w:sz w:val="21"/>
          <w:szCs w:val="21"/>
        </w:rPr>
        <w:t>.log(</w:t>
      </w:r>
      <w:r>
        <w:rPr>
          <w:rStyle w:val="hljs-string"/>
          <w:rFonts w:eastAsia="Palatino Linotype" w:cs="Consolas"/>
          <w:color w:val="50A14F"/>
          <w:sz w:val="21"/>
          <w:szCs w:val="21"/>
        </w:rPr>
        <w:t>`</w:t>
      </w:r>
      <w:r w:rsidRPr="00237DC9">
        <w:rPr>
          <w:rStyle w:val="hljs-string"/>
          <w:rFonts w:ascii="Consolas" w:eastAsia="Palatino Linotype" w:hAnsi="Consolas" w:cs="Consolas"/>
          <w:color w:val="50A14F"/>
          <w:sz w:val="21"/>
          <w:szCs w:val="21"/>
        </w:rPr>
        <w:t>Folder</w:t>
      </w:r>
      <w:r>
        <w:rPr>
          <w:rStyle w:val="hljs-string"/>
          <w:rFonts w:eastAsia="Palatino Linotype" w:cs="Consolas"/>
          <w:color w:val="50A14F"/>
          <w:sz w:val="21"/>
          <w:szCs w:val="21"/>
        </w:rPr>
        <w:t>: </w:t>
      </w:r>
      <w:r>
        <w:rPr>
          <w:rStyle w:val="hljs-subst"/>
          <w:rFonts w:ascii="Consolas" w:hAnsi="Consolas" w:cs="Consolas"/>
          <w:color w:val="E45649"/>
          <w:sz w:val="21"/>
          <w:szCs w:val="21"/>
        </w:rPr>
        <w:t>${</w:t>
      </w:r>
      <w:r>
        <w:rPr>
          <w:rStyle w:val="hljs-keyword"/>
          <w:rFonts w:ascii="Consolas" w:hAnsi="Consolas" w:cs="Consolas"/>
          <w:color w:val="A626A4"/>
          <w:sz w:val="21"/>
          <w:szCs w:val="21"/>
        </w:rPr>
        <w:t>this</w:t>
      </w:r>
      <w:r>
        <w:rPr>
          <w:rStyle w:val="hljs-subst"/>
          <w:rFonts w:ascii="Consolas" w:hAnsi="Consolas" w:cs="Consolas"/>
          <w:color w:val="E45649"/>
          <w:sz w:val="21"/>
          <w:szCs w:val="21"/>
        </w:rPr>
        <w:t>.name}</w:t>
      </w:r>
      <w:r>
        <w:rPr>
          <w:rStyle w:val="hljs-string"/>
          <w:rFonts w:eastAsia="Palatino Linotype" w:cs="Consolas"/>
          <w:color w:val="50A14F"/>
          <w:sz w:val="21"/>
          <w:szCs w:val="21"/>
        </w:rPr>
        <w:t>`</w:t>
      </w:r>
      <w:r>
        <w:rPr>
          <w:rFonts w:ascii="Consolas" w:hAnsi="Consolas" w:cs="Consolas"/>
          <w:color w:val="5C5C5C"/>
          <w:sz w:val="21"/>
          <w:szCs w:val="21"/>
        </w:rPr>
        <w:t>);</w:t>
      </w:r>
    </w:p>
    <w:p w14:paraId="6D82E394" w14:textId="77777777" w:rsidR="00237DC9" w:rsidRDefault="00237DC9" w:rsidP="00237DC9">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w:t>
      </w:r>
      <w:r>
        <w:rPr>
          <w:rStyle w:val="hljs-keyword"/>
          <w:rFonts w:ascii="Consolas" w:hAnsi="Consolas" w:cs="Consolas"/>
          <w:color w:val="A626A4"/>
          <w:sz w:val="21"/>
          <w:szCs w:val="21"/>
        </w:rPr>
        <w:t>const</w:t>
      </w:r>
      <w:r>
        <w:rPr>
          <w:rFonts w:ascii="Consolas" w:hAnsi="Consolas" w:cs="Consolas"/>
          <w:color w:val="5C5C5C"/>
          <w:sz w:val="21"/>
          <w:szCs w:val="21"/>
        </w:rPr>
        <w:t> child </w:t>
      </w:r>
      <w:r>
        <w:rPr>
          <w:rStyle w:val="hljs-keyword"/>
          <w:rFonts w:ascii="Consolas" w:hAnsi="Consolas" w:cs="Consolas"/>
          <w:color w:val="A626A4"/>
          <w:sz w:val="21"/>
          <w:szCs w:val="21"/>
        </w:rPr>
        <w:t>of</w:t>
      </w:r>
      <w:r>
        <w:rPr>
          <w:rFonts w:ascii="Consolas" w:hAnsi="Consolas" w:cs="Consolas"/>
          <w:color w:val="5C5C5C"/>
          <w:sz w:val="21"/>
          <w:szCs w:val="21"/>
        </w:rPr>
        <w:t> </w:t>
      </w:r>
      <w:proofErr w:type="spellStart"/>
      <w:r>
        <w:rPr>
          <w:rStyle w:val="hljs-keyword"/>
          <w:rFonts w:ascii="Consolas" w:hAnsi="Consolas" w:cs="Consolas"/>
          <w:color w:val="A626A4"/>
          <w:sz w:val="21"/>
          <w:szCs w:val="21"/>
        </w:rPr>
        <w:t>this</w:t>
      </w:r>
      <w:r>
        <w:rPr>
          <w:rFonts w:ascii="Consolas" w:hAnsi="Consolas" w:cs="Consolas"/>
          <w:color w:val="5C5C5C"/>
          <w:sz w:val="21"/>
          <w:szCs w:val="21"/>
        </w:rPr>
        <w:t>.children</w:t>
      </w:r>
      <w:proofErr w:type="spellEnd"/>
      <w:r>
        <w:rPr>
          <w:rFonts w:ascii="Consolas" w:hAnsi="Consolas" w:cs="Consolas"/>
          <w:color w:val="5C5C5C"/>
          <w:sz w:val="21"/>
          <w:szCs w:val="21"/>
        </w:rPr>
        <w:t>) {</w:t>
      </w:r>
    </w:p>
    <w:p w14:paraId="5161A0FF" w14:textId="77777777" w:rsidR="00237DC9" w:rsidRDefault="00237DC9" w:rsidP="00237DC9">
      <w:pPr>
        <w:numPr>
          <w:ilvl w:val="0"/>
          <w:numId w:val="2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lastRenderedPageBreak/>
        <w:t>      </w:t>
      </w:r>
      <w:proofErr w:type="spellStart"/>
      <w:r>
        <w:rPr>
          <w:rFonts w:ascii="Consolas" w:hAnsi="Consolas" w:cs="Consolas"/>
          <w:color w:val="5C5C5C"/>
          <w:sz w:val="21"/>
          <w:szCs w:val="21"/>
        </w:rPr>
        <w:t>child.operation</w:t>
      </w:r>
      <w:proofErr w:type="spellEnd"/>
      <w:r>
        <w:rPr>
          <w:rFonts w:ascii="Consolas" w:hAnsi="Consolas" w:cs="Consolas"/>
          <w:color w:val="5C5C5C"/>
          <w:sz w:val="21"/>
          <w:szCs w:val="21"/>
        </w:rPr>
        <w:t>();</w:t>
      </w:r>
    </w:p>
    <w:p w14:paraId="296A369F" w14:textId="77777777" w:rsidR="00237DC9" w:rsidRDefault="00237DC9" w:rsidP="00237DC9">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6ABE3F63" w14:textId="77777777" w:rsidR="00237DC9" w:rsidRDefault="00237DC9" w:rsidP="00237DC9">
      <w:pPr>
        <w:numPr>
          <w:ilvl w:val="0"/>
          <w:numId w:val="2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1F9299B3" w14:textId="77777777" w:rsidR="00237DC9" w:rsidRDefault="00237DC9" w:rsidP="00237DC9">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47A69A1E" w14:textId="77777777" w:rsidR="00BE445E" w:rsidRDefault="00BE445E" w:rsidP="007A3A77">
      <w:pPr>
        <w:rPr>
          <w:rFonts w:ascii="Palatino Linotype" w:hAnsi="Palatino Linotype"/>
          <w:bCs/>
          <w:color w:val="000000" w:themeColor="text1"/>
          <w:sz w:val="22"/>
          <w:szCs w:val="22"/>
        </w:rPr>
      </w:pPr>
    </w:p>
    <w:p w14:paraId="4C1C8006" w14:textId="77777777" w:rsidR="00237DC9" w:rsidRPr="00237DC9" w:rsidRDefault="00237DC9" w:rsidP="00FD2C50">
      <w:pPr>
        <w:pStyle w:val="NormalBPBHEB"/>
      </w:pPr>
      <w:r w:rsidRPr="00237DC9">
        <w:t xml:space="preserve">In this segment, we've defined the </w:t>
      </w:r>
      <w:r w:rsidRPr="00237DC9">
        <w:rPr>
          <w:rStyle w:val="CodeinTextBPBHEBChar"/>
        </w:rPr>
        <w:t>Folder</w:t>
      </w:r>
      <w:r w:rsidRPr="00237DC9">
        <w:t xml:space="preserve"> class for our composite elements, extending the </w:t>
      </w:r>
      <w:r w:rsidRPr="00237DC9">
        <w:rPr>
          <w:rStyle w:val="CodeinTextBPBHEBChar"/>
        </w:rPr>
        <w:t>Component</w:t>
      </w:r>
      <w:r w:rsidRPr="00237DC9">
        <w:t xml:space="preserve"> class. Similar to the leaf node interface, we inherit the </w:t>
      </w:r>
      <w:r w:rsidRPr="00237DC9">
        <w:rPr>
          <w:rStyle w:val="CodeinTextBPBHEBChar"/>
        </w:rPr>
        <w:t>name</w:t>
      </w:r>
      <w:r w:rsidRPr="00237DC9">
        <w:t xml:space="preserve"> property using the </w:t>
      </w:r>
      <w:r w:rsidRPr="00237DC9">
        <w:rPr>
          <w:rStyle w:val="CodeinTextBPBHEBChar"/>
        </w:rPr>
        <w:t>super</w:t>
      </w:r>
      <w:r w:rsidRPr="00237DC9">
        <w:t xml:space="preserve"> method. Since folders can contain other folders or files, a new property called </w:t>
      </w:r>
      <w:r w:rsidRPr="00237DC9">
        <w:rPr>
          <w:rStyle w:val="CodeinTextBPBHEBChar"/>
        </w:rPr>
        <w:t>children</w:t>
      </w:r>
      <w:r w:rsidRPr="00237DC9">
        <w:t xml:space="preserve"> is introduced, initialized with an empty array.</w:t>
      </w:r>
    </w:p>
    <w:p w14:paraId="7C68414A" w14:textId="77777777" w:rsidR="00237DC9" w:rsidRDefault="00237DC9" w:rsidP="00FD2C50">
      <w:pPr>
        <w:pStyle w:val="NormalBPBHEB"/>
      </w:pPr>
      <w:r w:rsidRPr="00237DC9">
        <w:t xml:space="preserve">Given that the </w:t>
      </w:r>
      <w:r w:rsidRPr="00237DC9">
        <w:rPr>
          <w:rStyle w:val="CodeinTextBPBHEBChar"/>
        </w:rPr>
        <w:t>Folder</w:t>
      </w:r>
      <w:r w:rsidRPr="00237DC9">
        <w:t xml:space="preserve"> class can now contain children, we formulate methods to manage these children. First, we create two dedicated methods, </w:t>
      </w:r>
      <w:r w:rsidRPr="00237DC9">
        <w:rPr>
          <w:rStyle w:val="CodeinTextBPBHEBChar"/>
        </w:rPr>
        <w:t>add</w:t>
      </w:r>
      <w:r w:rsidRPr="00237DC9">
        <w:t xml:space="preserve"> and </w:t>
      </w:r>
      <w:r w:rsidRPr="00237DC9">
        <w:rPr>
          <w:rStyle w:val="CodeinTextBPBHEBChar"/>
        </w:rPr>
        <w:t>remove</w:t>
      </w:r>
      <w:r w:rsidRPr="00237DC9">
        <w:t xml:space="preserve">, to facilitate the addition and removal of children in the </w:t>
      </w:r>
      <w:r w:rsidRPr="00237DC9">
        <w:rPr>
          <w:b/>
        </w:rPr>
        <w:t>children</w:t>
      </w:r>
      <w:r w:rsidRPr="00237DC9">
        <w:t xml:space="preserve"> array. Additionally, we override the </w:t>
      </w:r>
      <w:r w:rsidRPr="00237DC9">
        <w:rPr>
          <w:rStyle w:val="CodeinTextBPBHEBChar"/>
        </w:rPr>
        <w:t>operation</w:t>
      </w:r>
      <w:r w:rsidRPr="00237DC9">
        <w:t xml:space="preserve"> method to print the name of the folder and then traverse through each of its children, invoking their </w:t>
      </w:r>
      <w:r w:rsidRPr="00237DC9">
        <w:rPr>
          <w:rStyle w:val="CodeinTextBPBHEBChar"/>
        </w:rPr>
        <w:t>operation</w:t>
      </w:r>
      <w:r w:rsidRPr="00237DC9">
        <w:t xml:space="preserve"> method to print their names and sizes, as defined in the </w:t>
      </w:r>
      <w:r w:rsidRPr="00237DC9">
        <w:rPr>
          <w:rStyle w:val="CodeinTextBPBHEBChar"/>
        </w:rPr>
        <w:t>File</w:t>
      </w:r>
      <w:r w:rsidRPr="00237DC9">
        <w:t xml:space="preserve"> class.</w:t>
      </w:r>
    </w:p>
    <w:p w14:paraId="4D5F55A4" w14:textId="77777777" w:rsidR="00237DC9" w:rsidRPr="00237DC9" w:rsidRDefault="00237DC9" w:rsidP="00237DC9">
      <w:pPr>
        <w:spacing w:line="276" w:lineRule="auto"/>
        <w:rPr>
          <w:rFonts w:ascii="Palatino Linotype" w:hAnsi="Palatino Linotype"/>
          <w:bCs/>
          <w:color w:val="000000" w:themeColor="text1"/>
          <w:sz w:val="22"/>
          <w:szCs w:val="22"/>
        </w:rPr>
      </w:pPr>
    </w:p>
    <w:p w14:paraId="055099C7" w14:textId="77777777" w:rsidR="002513DA" w:rsidRDefault="002513DA" w:rsidP="00FD2C50">
      <w:pPr>
        <w:pStyle w:val="Heading3BPBHEB"/>
      </w:pPr>
      <w:r>
        <w:t>Step 4: Client Code</w:t>
      </w:r>
    </w:p>
    <w:p w14:paraId="747364AF" w14:textId="09EA7E46" w:rsidR="001D5DE5" w:rsidRDefault="002513DA" w:rsidP="00FD2C50">
      <w:pPr>
        <w:pStyle w:val="NormalBPBHEB"/>
      </w:pPr>
      <w:r w:rsidRPr="002513DA">
        <w:t>In the final step of the implementation, let's first examine the code example before delving into how to execute the last piece of the puzzle</w:t>
      </w:r>
      <w:r>
        <w:t>:</w:t>
      </w:r>
    </w:p>
    <w:p w14:paraId="4CA2C22E" w14:textId="77777777" w:rsidR="001D5DE5" w:rsidRDefault="001D5DE5" w:rsidP="002513DA">
      <w:pPr>
        <w:spacing w:line="276" w:lineRule="auto"/>
        <w:rPr>
          <w:rFonts w:ascii="Palatino Linotype" w:hAnsi="Palatino Linotype"/>
          <w:bCs/>
          <w:color w:val="000000" w:themeColor="text1"/>
          <w:sz w:val="22"/>
          <w:szCs w:val="22"/>
        </w:rPr>
      </w:pPr>
    </w:p>
    <w:p w14:paraId="7908CA18" w14:textId="26F71812" w:rsidR="00157AEC" w:rsidRDefault="00157AEC" w:rsidP="00157AEC">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eastAsiaTheme="majorEastAsia" w:hAnsi="Consolas" w:cs="Consolas"/>
          <w:color w:val="A626A4"/>
          <w:sz w:val="21"/>
          <w:szCs w:val="21"/>
        </w:rPr>
        <w:t>const</w:t>
      </w:r>
      <w:r>
        <w:rPr>
          <w:rFonts w:ascii="Consolas" w:hAnsi="Consolas" w:cs="Consolas"/>
          <w:color w:val="5C5C5C"/>
          <w:sz w:val="21"/>
          <w:szCs w:val="21"/>
        </w:rPr>
        <w:t> </w:t>
      </w:r>
      <w:proofErr w:type="spellStart"/>
      <w:r>
        <w:rPr>
          <w:rFonts w:ascii="Consolas" w:hAnsi="Consolas" w:cs="Consolas"/>
          <w:color w:val="5C5C5C"/>
          <w:sz w:val="21"/>
          <w:szCs w:val="21"/>
        </w:rPr>
        <w:t>rootDirectory</w:t>
      </w:r>
      <w:proofErr w:type="spellEnd"/>
      <w:r>
        <w:rPr>
          <w:rFonts w:ascii="Consolas" w:hAnsi="Consolas" w:cs="Consolas"/>
          <w:color w:val="5C5C5C"/>
          <w:sz w:val="21"/>
          <w:szCs w:val="21"/>
        </w:rPr>
        <w:t> = </w:t>
      </w:r>
      <w:r>
        <w:rPr>
          <w:rStyle w:val="hljs-keyword"/>
          <w:rFonts w:ascii="Consolas" w:eastAsiaTheme="majorEastAsia" w:hAnsi="Consolas" w:cs="Consolas"/>
          <w:color w:val="A626A4"/>
          <w:sz w:val="21"/>
          <w:szCs w:val="21"/>
        </w:rPr>
        <w:t>new</w:t>
      </w:r>
      <w:r>
        <w:rPr>
          <w:rFonts w:ascii="Consolas" w:hAnsi="Consolas" w:cs="Consolas"/>
          <w:color w:val="5C5C5C"/>
          <w:sz w:val="21"/>
          <w:szCs w:val="21"/>
        </w:rPr>
        <w:t> </w:t>
      </w:r>
      <w:r w:rsidR="00D6618F">
        <w:rPr>
          <w:rFonts w:ascii="Consolas" w:hAnsi="Consolas" w:cs="Consolas"/>
          <w:color w:val="5C5C5C"/>
          <w:sz w:val="21"/>
          <w:szCs w:val="21"/>
        </w:rPr>
        <w:t>Folder</w:t>
      </w:r>
      <w:r>
        <w:rPr>
          <w:rFonts w:ascii="Consolas" w:hAnsi="Consolas" w:cs="Consolas"/>
          <w:color w:val="5C5C5C"/>
          <w:sz w:val="21"/>
          <w:szCs w:val="21"/>
        </w:rPr>
        <w:t>(</w:t>
      </w:r>
      <w:r>
        <w:rPr>
          <w:rStyle w:val="hljs-string"/>
          <w:rFonts w:ascii="Consolas" w:hAnsi="Consolas" w:cs="Consolas"/>
          <w:color w:val="50A14F"/>
          <w:sz w:val="21"/>
          <w:szCs w:val="21"/>
        </w:rPr>
        <w:t>"Root"</w:t>
      </w:r>
      <w:r>
        <w:rPr>
          <w:rFonts w:ascii="Consolas" w:hAnsi="Consolas" w:cs="Consolas"/>
          <w:color w:val="5C5C5C"/>
          <w:sz w:val="21"/>
          <w:szCs w:val="21"/>
        </w:rPr>
        <w:t>);</w:t>
      </w:r>
    </w:p>
    <w:p w14:paraId="613DF12E" w14:textId="77777777" w:rsidR="00157AEC" w:rsidRDefault="00157AEC" w:rsidP="00157AEC">
      <w:pPr>
        <w:numPr>
          <w:ilvl w:val="0"/>
          <w:numId w:val="24"/>
        </w:numPr>
        <w:pBdr>
          <w:left w:val="single" w:sz="18" w:space="0" w:color="6CE26C"/>
        </w:pBdr>
        <w:shd w:val="clear" w:color="auto" w:fill="FFFFFF"/>
        <w:spacing w:line="270" w:lineRule="atLeast"/>
        <w:ind w:left="1395"/>
        <w:rPr>
          <w:rFonts w:ascii="Consolas" w:hAnsi="Consolas" w:cs="Consolas"/>
          <w:color w:val="5C5C5C"/>
          <w:sz w:val="21"/>
          <w:szCs w:val="21"/>
        </w:rPr>
      </w:pPr>
    </w:p>
    <w:p w14:paraId="205A524C" w14:textId="77777777" w:rsidR="00157AEC" w:rsidRDefault="00157AEC" w:rsidP="00157AEC">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eastAsiaTheme="majorEastAsia" w:hAnsi="Consolas" w:cs="Consolas"/>
          <w:color w:val="A626A4"/>
          <w:sz w:val="21"/>
          <w:szCs w:val="21"/>
        </w:rPr>
        <w:t>const</w:t>
      </w:r>
      <w:r>
        <w:rPr>
          <w:rFonts w:ascii="Consolas" w:hAnsi="Consolas" w:cs="Consolas"/>
          <w:color w:val="5C5C5C"/>
          <w:sz w:val="21"/>
          <w:szCs w:val="21"/>
        </w:rPr>
        <w:t> file1 = </w:t>
      </w:r>
      <w:r>
        <w:rPr>
          <w:rStyle w:val="hljs-keyword"/>
          <w:rFonts w:ascii="Consolas" w:eastAsiaTheme="majorEastAsia" w:hAnsi="Consolas" w:cs="Consolas"/>
          <w:color w:val="A626A4"/>
          <w:sz w:val="21"/>
          <w:szCs w:val="21"/>
        </w:rPr>
        <w:t>new</w:t>
      </w:r>
      <w:r>
        <w:rPr>
          <w:rFonts w:ascii="Consolas" w:hAnsi="Consolas" w:cs="Consolas"/>
          <w:color w:val="5C5C5C"/>
          <w:sz w:val="21"/>
          <w:szCs w:val="21"/>
        </w:rPr>
        <w:t> File(</w:t>
      </w:r>
      <w:r>
        <w:rPr>
          <w:rStyle w:val="hljs-string"/>
          <w:rFonts w:ascii="Consolas" w:hAnsi="Consolas" w:cs="Consolas"/>
          <w:color w:val="50A14F"/>
          <w:sz w:val="21"/>
          <w:szCs w:val="21"/>
        </w:rPr>
        <w:t>"Document.txt"</w:t>
      </w:r>
      <w:r>
        <w:rPr>
          <w:rFonts w:ascii="Consolas" w:hAnsi="Consolas" w:cs="Consolas"/>
          <w:color w:val="5C5C5C"/>
          <w:sz w:val="21"/>
          <w:szCs w:val="21"/>
        </w:rPr>
        <w:t>, </w:t>
      </w:r>
      <w:r>
        <w:rPr>
          <w:rStyle w:val="hljs-number"/>
          <w:rFonts w:ascii="Consolas" w:eastAsia="Palatino Linotype" w:hAnsi="Consolas" w:cs="Consolas"/>
          <w:color w:val="986801"/>
          <w:sz w:val="21"/>
          <w:szCs w:val="21"/>
        </w:rPr>
        <w:t>200</w:t>
      </w:r>
      <w:r>
        <w:rPr>
          <w:rFonts w:ascii="Consolas" w:hAnsi="Consolas" w:cs="Consolas"/>
          <w:color w:val="5C5C5C"/>
          <w:sz w:val="21"/>
          <w:szCs w:val="21"/>
        </w:rPr>
        <w:t>);</w:t>
      </w:r>
    </w:p>
    <w:p w14:paraId="4413E641" w14:textId="77777777" w:rsidR="00157AEC" w:rsidRDefault="00157AEC" w:rsidP="00157AEC">
      <w:pPr>
        <w:numPr>
          <w:ilvl w:val="0"/>
          <w:numId w:val="24"/>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eastAsiaTheme="majorEastAsia" w:hAnsi="Consolas" w:cs="Consolas"/>
          <w:color w:val="A626A4"/>
          <w:sz w:val="21"/>
          <w:szCs w:val="21"/>
        </w:rPr>
        <w:t>const</w:t>
      </w:r>
      <w:r>
        <w:rPr>
          <w:rFonts w:ascii="Consolas" w:hAnsi="Consolas" w:cs="Consolas"/>
          <w:color w:val="5C5C5C"/>
          <w:sz w:val="21"/>
          <w:szCs w:val="21"/>
        </w:rPr>
        <w:t> file2 = </w:t>
      </w:r>
      <w:r>
        <w:rPr>
          <w:rStyle w:val="hljs-keyword"/>
          <w:rFonts w:ascii="Consolas" w:eastAsiaTheme="majorEastAsia" w:hAnsi="Consolas" w:cs="Consolas"/>
          <w:color w:val="A626A4"/>
          <w:sz w:val="21"/>
          <w:szCs w:val="21"/>
        </w:rPr>
        <w:t>new</w:t>
      </w:r>
      <w:r>
        <w:rPr>
          <w:rFonts w:ascii="Consolas" w:hAnsi="Consolas" w:cs="Consolas"/>
          <w:color w:val="5C5C5C"/>
          <w:sz w:val="21"/>
          <w:szCs w:val="21"/>
        </w:rPr>
        <w:t> File(</w:t>
      </w:r>
      <w:r>
        <w:rPr>
          <w:rStyle w:val="hljs-string"/>
          <w:rFonts w:ascii="Consolas" w:hAnsi="Consolas" w:cs="Consolas"/>
          <w:color w:val="50A14F"/>
          <w:sz w:val="21"/>
          <w:szCs w:val="21"/>
        </w:rPr>
        <w:t>"Image.jpg"</w:t>
      </w:r>
      <w:r>
        <w:rPr>
          <w:rFonts w:ascii="Consolas" w:hAnsi="Consolas" w:cs="Consolas"/>
          <w:color w:val="5C5C5C"/>
          <w:sz w:val="21"/>
          <w:szCs w:val="21"/>
        </w:rPr>
        <w:t>, </w:t>
      </w:r>
      <w:r>
        <w:rPr>
          <w:rStyle w:val="hljs-number"/>
          <w:rFonts w:ascii="Consolas" w:eastAsia="Palatino Linotype" w:hAnsi="Consolas" w:cs="Consolas"/>
          <w:color w:val="986801"/>
          <w:sz w:val="21"/>
          <w:szCs w:val="21"/>
        </w:rPr>
        <w:t>500</w:t>
      </w:r>
      <w:r>
        <w:rPr>
          <w:rFonts w:ascii="Consolas" w:hAnsi="Consolas" w:cs="Consolas"/>
          <w:color w:val="5C5C5C"/>
          <w:sz w:val="21"/>
          <w:szCs w:val="21"/>
        </w:rPr>
        <w:t>);</w:t>
      </w:r>
    </w:p>
    <w:p w14:paraId="4A7531BD" w14:textId="77777777" w:rsidR="00157AEC" w:rsidRDefault="00157AEC" w:rsidP="00157AEC">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0D020F9B" w14:textId="1E12D184" w:rsidR="00157AEC" w:rsidRDefault="00157AEC" w:rsidP="00157AEC">
      <w:pPr>
        <w:numPr>
          <w:ilvl w:val="0"/>
          <w:numId w:val="24"/>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eastAsiaTheme="majorEastAsia" w:hAnsi="Consolas" w:cs="Consolas"/>
          <w:color w:val="A626A4"/>
          <w:sz w:val="21"/>
          <w:szCs w:val="21"/>
        </w:rPr>
        <w:t>const</w:t>
      </w:r>
      <w:r>
        <w:rPr>
          <w:rFonts w:ascii="Consolas" w:hAnsi="Consolas" w:cs="Consolas"/>
          <w:color w:val="5C5C5C"/>
          <w:sz w:val="21"/>
          <w:szCs w:val="21"/>
        </w:rPr>
        <w:t> </w:t>
      </w:r>
      <w:proofErr w:type="spellStart"/>
      <w:r>
        <w:rPr>
          <w:rFonts w:ascii="Consolas" w:hAnsi="Consolas" w:cs="Consolas"/>
          <w:color w:val="5C5C5C"/>
          <w:sz w:val="21"/>
          <w:szCs w:val="21"/>
        </w:rPr>
        <w:t>subDirectory</w:t>
      </w:r>
      <w:proofErr w:type="spellEnd"/>
      <w:r>
        <w:rPr>
          <w:rFonts w:ascii="Consolas" w:hAnsi="Consolas" w:cs="Consolas"/>
          <w:color w:val="5C5C5C"/>
          <w:sz w:val="21"/>
          <w:szCs w:val="21"/>
        </w:rPr>
        <w:t> = </w:t>
      </w:r>
      <w:r>
        <w:rPr>
          <w:rStyle w:val="hljs-keyword"/>
          <w:rFonts w:ascii="Consolas" w:eastAsiaTheme="majorEastAsia" w:hAnsi="Consolas" w:cs="Consolas"/>
          <w:color w:val="A626A4"/>
          <w:sz w:val="21"/>
          <w:szCs w:val="21"/>
        </w:rPr>
        <w:t>new</w:t>
      </w:r>
      <w:r>
        <w:rPr>
          <w:rFonts w:ascii="Consolas" w:hAnsi="Consolas" w:cs="Consolas"/>
          <w:color w:val="5C5C5C"/>
          <w:sz w:val="21"/>
          <w:szCs w:val="21"/>
        </w:rPr>
        <w:t> </w:t>
      </w:r>
      <w:r w:rsidR="00D6618F">
        <w:rPr>
          <w:rFonts w:ascii="Consolas" w:hAnsi="Consolas" w:cs="Consolas"/>
          <w:color w:val="5C5C5C"/>
          <w:sz w:val="21"/>
          <w:szCs w:val="21"/>
        </w:rPr>
        <w:t>Folder</w:t>
      </w:r>
      <w:r>
        <w:rPr>
          <w:rFonts w:ascii="Consolas" w:hAnsi="Consolas" w:cs="Consolas"/>
          <w:color w:val="5C5C5C"/>
          <w:sz w:val="21"/>
          <w:szCs w:val="21"/>
        </w:rPr>
        <w:t>(</w:t>
      </w:r>
      <w:r>
        <w:rPr>
          <w:rStyle w:val="hljs-string"/>
          <w:rFonts w:ascii="Consolas" w:hAnsi="Consolas" w:cs="Consolas"/>
          <w:color w:val="50A14F"/>
          <w:sz w:val="21"/>
          <w:szCs w:val="21"/>
        </w:rPr>
        <w:t>"</w:t>
      </w:r>
      <w:proofErr w:type="spellStart"/>
      <w:r>
        <w:rPr>
          <w:rStyle w:val="hljs-string"/>
          <w:rFonts w:ascii="Consolas" w:hAnsi="Consolas" w:cs="Consolas"/>
          <w:color w:val="50A14F"/>
          <w:sz w:val="21"/>
          <w:szCs w:val="21"/>
        </w:rPr>
        <w:t>SubDirectory</w:t>
      </w:r>
      <w:proofErr w:type="spellEnd"/>
      <w:r>
        <w:rPr>
          <w:rStyle w:val="hljs-string"/>
          <w:rFonts w:ascii="Consolas" w:hAnsi="Consolas" w:cs="Consolas"/>
          <w:color w:val="50A14F"/>
          <w:sz w:val="21"/>
          <w:szCs w:val="21"/>
        </w:rPr>
        <w:t>"</w:t>
      </w:r>
      <w:r>
        <w:rPr>
          <w:rFonts w:ascii="Consolas" w:hAnsi="Consolas" w:cs="Consolas"/>
          <w:color w:val="5C5C5C"/>
          <w:sz w:val="21"/>
          <w:szCs w:val="21"/>
        </w:rPr>
        <w:t>);</w:t>
      </w:r>
    </w:p>
    <w:p w14:paraId="231D6F06" w14:textId="77777777" w:rsidR="00157AEC" w:rsidRDefault="00157AEC" w:rsidP="00157AEC">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eastAsiaTheme="majorEastAsia" w:hAnsi="Consolas" w:cs="Consolas"/>
          <w:color w:val="A626A4"/>
          <w:sz w:val="21"/>
          <w:szCs w:val="21"/>
        </w:rPr>
        <w:t>const</w:t>
      </w:r>
      <w:r>
        <w:rPr>
          <w:rFonts w:ascii="Consolas" w:hAnsi="Consolas" w:cs="Consolas"/>
          <w:color w:val="5C5C5C"/>
          <w:sz w:val="21"/>
          <w:szCs w:val="21"/>
        </w:rPr>
        <w:t> file3 = </w:t>
      </w:r>
      <w:r>
        <w:rPr>
          <w:rStyle w:val="hljs-keyword"/>
          <w:rFonts w:ascii="Consolas" w:eastAsiaTheme="majorEastAsia" w:hAnsi="Consolas" w:cs="Consolas"/>
          <w:color w:val="A626A4"/>
          <w:sz w:val="21"/>
          <w:szCs w:val="21"/>
        </w:rPr>
        <w:t>new</w:t>
      </w:r>
      <w:r>
        <w:rPr>
          <w:rFonts w:ascii="Consolas" w:hAnsi="Consolas" w:cs="Consolas"/>
          <w:color w:val="5C5C5C"/>
          <w:sz w:val="21"/>
          <w:szCs w:val="21"/>
        </w:rPr>
        <w:t> File(</w:t>
      </w:r>
      <w:r>
        <w:rPr>
          <w:rStyle w:val="hljs-string"/>
          <w:rFonts w:ascii="Consolas" w:hAnsi="Consolas" w:cs="Consolas"/>
          <w:color w:val="50A14F"/>
          <w:sz w:val="21"/>
          <w:szCs w:val="21"/>
        </w:rPr>
        <w:t>"Code.js"</w:t>
      </w:r>
      <w:r>
        <w:rPr>
          <w:rFonts w:ascii="Consolas" w:hAnsi="Consolas" w:cs="Consolas"/>
          <w:color w:val="5C5C5C"/>
          <w:sz w:val="21"/>
          <w:szCs w:val="21"/>
        </w:rPr>
        <w:t>, </w:t>
      </w:r>
      <w:r>
        <w:rPr>
          <w:rStyle w:val="hljs-number"/>
          <w:rFonts w:ascii="Consolas" w:eastAsia="Palatino Linotype" w:hAnsi="Consolas" w:cs="Consolas"/>
          <w:color w:val="986801"/>
          <w:sz w:val="21"/>
          <w:szCs w:val="21"/>
        </w:rPr>
        <w:t>300</w:t>
      </w:r>
      <w:r>
        <w:rPr>
          <w:rFonts w:ascii="Consolas" w:hAnsi="Consolas" w:cs="Consolas"/>
          <w:color w:val="5C5C5C"/>
          <w:sz w:val="21"/>
          <w:szCs w:val="21"/>
        </w:rPr>
        <w:t>);</w:t>
      </w:r>
    </w:p>
    <w:p w14:paraId="3B38F81F" w14:textId="77777777" w:rsidR="00157AEC" w:rsidRDefault="00157AEC" w:rsidP="00157AEC">
      <w:pPr>
        <w:numPr>
          <w:ilvl w:val="0"/>
          <w:numId w:val="24"/>
        </w:numPr>
        <w:pBdr>
          <w:left w:val="single" w:sz="18" w:space="0" w:color="6CE26C"/>
        </w:pBdr>
        <w:shd w:val="clear" w:color="auto" w:fill="FFFFFF"/>
        <w:spacing w:line="270" w:lineRule="atLeast"/>
        <w:ind w:left="1395"/>
        <w:rPr>
          <w:rFonts w:ascii="Consolas" w:hAnsi="Consolas" w:cs="Consolas"/>
          <w:color w:val="5C5C5C"/>
          <w:sz w:val="21"/>
          <w:szCs w:val="21"/>
        </w:rPr>
      </w:pPr>
    </w:p>
    <w:p w14:paraId="139386EB" w14:textId="77777777" w:rsidR="00157AEC" w:rsidRDefault="00157AEC" w:rsidP="00157AEC">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subDirectory.add</w:t>
      </w:r>
      <w:proofErr w:type="spellEnd"/>
      <w:r>
        <w:rPr>
          <w:rFonts w:ascii="Consolas" w:hAnsi="Consolas" w:cs="Consolas"/>
          <w:color w:val="5C5C5C"/>
          <w:sz w:val="21"/>
          <w:szCs w:val="21"/>
        </w:rPr>
        <w:t>(file3);</w:t>
      </w:r>
    </w:p>
    <w:p w14:paraId="1DABAE0E" w14:textId="77777777" w:rsidR="00157AEC" w:rsidRDefault="00157AEC" w:rsidP="00157AEC">
      <w:pPr>
        <w:numPr>
          <w:ilvl w:val="0"/>
          <w:numId w:val="24"/>
        </w:numPr>
        <w:pBdr>
          <w:left w:val="single" w:sz="18" w:space="0" w:color="6CE26C"/>
        </w:pBdr>
        <w:shd w:val="clear" w:color="auto" w:fill="FFFFFF"/>
        <w:spacing w:line="270" w:lineRule="atLeast"/>
        <w:ind w:left="1395"/>
        <w:rPr>
          <w:rFonts w:ascii="Consolas" w:hAnsi="Consolas" w:cs="Consolas"/>
          <w:color w:val="5C5C5C"/>
          <w:sz w:val="21"/>
          <w:szCs w:val="21"/>
        </w:rPr>
      </w:pPr>
    </w:p>
    <w:p w14:paraId="5E4109E7" w14:textId="77777777" w:rsidR="00157AEC" w:rsidRDefault="00157AEC" w:rsidP="00157AEC">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rootDirectory.add</w:t>
      </w:r>
      <w:proofErr w:type="spellEnd"/>
      <w:r>
        <w:rPr>
          <w:rFonts w:ascii="Consolas" w:hAnsi="Consolas" w:cs="Consolas"/>
          <w:color w:val="5C5C5C"/>
          <w:sz w:val="21"/>
          <w:szCs w:val="21"/>
        </w:rPr>
        <w:t>(file1);</w:t>
      </w:r>
    </w:p>
    <w:p w14:paraId="0025D351" w14:textId="77777777" w:rsidR="00157AEC" w:rsidRDefault="00157AEC" w:rsidP="00157AEC">
      <w:pPr>
        <w:numPr>
          <w:ilvl w:val="0"/>
          <w:numId w:val="24"/>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rootDirectory.add</w:t>
      </w:r>
      <w:proofErr w:type="spellEnd"/>
      <w:r>
        <w:rPr>
          <w:rFonts w:ascii="Consolas" w:hAnsi="Consolas" w:cs="Consolas"/>
          <w:color w:val="5C5C5C"/>
          <w:sz w:val="21"/>
          <w:szCs w:val="21"/>
        </w:rPr>
        <w:t>(file2);</w:t>
      </w:r>
    </w:p>
    <w:p w14:paraId="46286939" w14:textId="77777777" w:rsidR="00157AEC" w:rsidRDefault="00157AEC" w:rsidP="00157AEC">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rootDirectory.add</w:t>
      </w:r>
      <w:proofErr w:type="spellEnd"/>
      <w:r>
        <w:rPr>
          <w:rFonts w:ascii="Consolas" w:hAnsi="Consolas" w:cs="Consolas"/>
          <w:color w:val="5C5C5C"/>
          <w:sz w:val="21"/>
          <w:szCs w:val="21"/>
        </w:rPr>
        <w:t>(</w:t>
      </w:r>
      <w:proofErr w:type="spellStart"/>
      <w:r>
        <w:rPr>
          <w:rFonts w:ascii="Consolas" w:hAnsi="Consolas" w:cs="Consolas"/>
          <w:color w:val="5C5C5C"/>
          <w:sz w:val="21"/>
          <w:szCs w:val="21"/>
        </w:rPr>
        <w:t>subDirectory</w:t>
      </w:r>
      <w:proofErr w:type="spellEnd"/>
      <w:r>
        <w:rPr>
          <w:rFonts w:ascii="Consolas" w:hAnsi="Consolas" w:cs="Consolas"/>
          <w:color w:val="5C5C5C"/>
          <w:sz w:val="21"/>
          <w:szCs w:val="21"/>
        </w:rPr>
        <w:t>);</w:t>
      </w:r>
    </w:p>
    <w:p w14:paraId="17597C4A" w14:textId="77777777" w:rsidR="00157AEC" w:rsidRDefault="00157AEC" w:rsidP="00157AEC">
      <w:pPr>
        <w:numPr>
          <w:ilvl w:val="0"/>
          <w:numId w:val="24"/>
        </w:numPr>
        <w:pBdr>
          <w:left w:val="single" w:sz="18" w:space="0" w:color="6CE26C"/>
        </w:pBdr>
        <w:shd w:val="clear" w:color="auto" w:fill="FFFFFF"/>
        <w:spacing w:line="270" w:lineRule="atLeast"/>
        <w:ind w:left="1395"/>
        <w:rPr>
          <w:rFonts w:ascii="Consolas" w:hAnsi="Consolas" w:cs="Consolas"/>
          <w:color w:val="5C5C5C"/>
          <w:sz w:val="21"/>
          <w:szCs w:val="21"/>
        </w:rPr>
      </w:pPr>
    </w:p>
    <w:p w14:paraId="5F01D6CE" w14:textId="77777777" w:rsidR="00157AEC" w:rsidRDefault="00157AEC" w:rsidP="00157AEC">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Perform operations on the composite structure</w:t>
      </w:r>
    </w:p>
    <w:p w14:paraId="649A9851" w14:textId="77777777" w:rsidR="00157AEC" w:rsidRDefault="00157AEC" w:rsidP="00157AEC">
      <w:pPr>
        <w:numPr>
          <w:ilvl w:val="0"/>
          <w:numId w:val="24"/>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rootDirectory.operation</w:t>
      </w:r>
      <w:proofErr w:type="spellEnd"/>
      <w:r>
        <w:rPr>
          <w:rFonts w:ascii="Consolas" w:hAnsi="Consolas" w:cs="Consolas"/>
          <w:color w:val="5C5C5C"/>
          <w:sz w:val="21"/>
          <w:szCs w:val="21"/>
        </w:rPr>
        <w:t>();</w:t>
      </w:r>
    </w:p>
    <w:p w14:paraId="6B706BEA" w14:textId="77777777" w:rsidR="00D6618F" w:rsidRPr="00D6618F" w:rsidRDefault="00D6618F" w:rsidP="00FD2C50">
      <w:pPr>
        <w:pStyle w:val="NormalBPBHEB"/>
      </w:pPr>
      <w:r w:rsidRPr="00D6618F">
        <w:br/>
        <w:t xml:space="preserve">For the final execution, we begin by creating a variable </w:t>
      </w:r>
      <w:proofErr w:type="spellStart"/>
      <w:r w:rsidRPr="00D6618F">
        <w:rPr>
          <w:rStyle w:val="CodeinTextBPBHEBChar"/>
        </w:rPr>
        <w:t>rootDirectory</w:t>
      </w:r>
      <w:proofErr w:type="spellEnd"/>
      <w:r w:rsidRPr="00D6618F">
        <w:t xml:space="preserve"> and store within it an instance of the </w:t>
      </w:r>
      <w:r w:rsidRPr="00D6618F">
        <w:rPr>
          <w:rStyle w:val="CodeinTextBPBHEBChar"/>
        </w:rPr>
        <w:t>Folder</w:t>
      </w:r>
      <w:r w:rsidRPr="00D6618F">
        <w:t xml:space="preserve"> class with the argument "Root." This instance serves as our root directory. Subsequently, we create two more variables, storing instances of two files—</w:t>
      </w:r>
      <w:r w:rsidRPr="00D6618F">
        <w:rPr>
          <w:rStyle w:val="CodeinTextBPBHEBChar"/>
        </w:rPr>
        <w:t>file1</w:t>
      </w:r>
      <w:r w:rsidRPr="00D6618F">
        <w:t xml:space="preserve"> and </w:t>
      </w:r>
      <w:r w:rsidRPr="00D6618F">
        <w:rPr>
          <w:rStyle w:val="CodeinTextBPBHEBChar"/>
        </w:rPr>
        <w:t>file2</w:t>
      </w:r>
      <w:r w:rsidRPr="00D6618F">
        <w:t xml:space="preserve">. Following that, another folder is created, stored in </w:t>
      </w:r>
      <w:proofErr w:type="spellStart"/>
      <w:r w:rsidRPr="00D6618F">
        <w:rPr>
          <w:rStyle w:val="CodeinTextBPBHEBChar"/>
        </w:rPr>
        <w:t>subDirectory</w:t>
      </w:r>
      <w:proofErr w:type="spellEnd"/>
      <w:r w:rsidRPr="00D6618F">
        <w:t xml:space="preserve">, and a final file, </w:t>
      </w:r>
      <w:r w:rsidRPr="00D6618F">
        <w:rPr>
          <w:rStyle w:val="CodeinTextBPBHEBChar"/>
        </w:rPr>
        <w:t>file3</w:t>
      </w:r>
      <w:r w:rsidRPr="00D6618F">
        <w:t>, is created.</w:t>
      </w:r>
    </w:p>
    <w:p w14:paraId="52E8EAF7" w14:textId="77777777" w:rsidR="00D6618F" w:rsidRDefault="00D6618F" w:rsidP="00FD2C50">
      <w:pPr>
        <w:pStyle w:val="NormalBPBHEB"/>
      </w:pPr>
      <w:r w:rsidRPr="00D6618F">
        <w:t xml:space="preserve">Next, we add </w:t>
      </w:r>
      <w:r w:rsidRPr="00D6618F">
        <w:rPr>
          <w:rStyle w:val="CodeinTextBPBHEBChar"/>
        </w:rPr>
        <w:t>file3</w:t>
      </w:r>
      <w:r w:rsidRPr="00D6618F">
        <w:t xml:space="preserve"> to the </w:t>
      </w:r>
      <w:proofErr w:type="spellStart"/>
      <w:r w:rsidRPr="00D6618F">
        <w:rPr>
          <w:rStyle w:val="CodeinTextBPBHEBChar"/>
        </w:rPr>
        <w:t>subDirectory</w:t>
      </w:r>
      <w:proofErr w:type="spellEnd"/>
      <w:r w:rsidRPr="00D6618F">
        <w:t xml:space="preserve"> and add both </w:t>
      </w:r>
      <w:r w:rsidRPr="00D6618F">
        <w:rPr>
          <w:rStyle w:val="CodeinTextBPBHEBChar"/>
        </w:rPr>
        <w:t>file1</w:t>
      </w:r>
      <w:r w:rsidRPr="00D6618F">
        <w:t xml:space="preserve"> and </w:t>
      </w:r>
      <w:r w:rsidRPr="00D6618F">
        <w:rPr>
          <w:rStyle w:val="CodeinTextBPBHEBChar"/>
        </w:rPr>
        <w:t>file2</w:t>
      </w:r>
      <w:r w:rsidRPr="00D6618F">
        <w:t xml:space="preserve"> to the </w:t>
      </w:r>
      <w:proofErr w:type="spellStart"/>
      <w:r w:rsidRPr="00D6618F">
        <w:rPr>
          <w:rStyle w:val="CodeinTextBPBHEBChar"/>
        </w:rPr>
        <w:t>rootDirectory</w:t>
      </w:r>
      <w:proofErr w:type="spellEnd"/>
      <w:r w:rsidRPr="00D6618F">
        <w:t xml:space="preserve">. As the concluding step, we add the </w:t>
      </w:r>
      <w:proofErr w:type="spellStart"/>
      <w:r w:rsidRPr="00D6618F">
        <w:rPr>
          <w:rStyle w:val="CodeinTextBPBHEBChar"/>
        </w:rPr>
        <w:t>subDirectory</w:t>
      </w:r>
      <w:proofErr w:type="spellEnd"/>
      <w:r w:rsidRPr="00D6618F">
        <w:t xml:space="preserve"> to our </w:t>
      </w:r>
      <w:proofErr w:type="spellStart"/>
      <w:r w:rsidRPr="00D6618F">
        <w:rPr>
          <w:rStyle w:val="CodeinTextBPBHEBChar"/>
        </w:rPr>
        <w:t>rootDirectory</w:t>
      </w:r>
      <w:proofErr w:type="spellEnd"/>
      <w:r w:rsidRPr="00D6618F">
        <w:t xml:space="preserve"> and invoke its </w:t>
      </w:r>
      <w:r w:rsidRPr="00D6618F">
        <w:rPr>
          <w:rStyle w:val="CodeinTextBPBHEBChar"/>
        </w:rPr>
        <w:lastRenderedPageBreak/>
        <w:t>operation</w:t>
      </w:r>
      <w:r w:rsidRPr="00D6618F">
        <w:t xml:space="preserve"> method. When you run this code, the following values will be displayed on your console:</w:t>
      </w:r>
    </w:p>
    <w:p w14:paraId="29671C48" w14:textId="77777777" w:rsidR="00B44E8E" w:rsidRDefault="00B44E8E" w:rsidP="00D6618F">
      <w:pPr>
        <w:spacing w:line="276" w:lineRule="auto"/>
        <w:rPr>
          <w:rFonts w:ascii="Palatino Linotype" w:hAnsi="Palatino Linotype"/>
          <w:bCs/>
          <w:color w:val="000000" w:themeColor="text1"/>
          <w:sz w:val="22"/>
          <w:szCs w:val="22"/>
        </w:rPr>
      </w:pPr>
    </w:p>
    <w:p w14:paraId="5291D9E5" w14:textId="77777777" w:rsidR="00B44E8E" w:rsidRDefault="00B44E8E" w:rsidP="00B44E8E">
      <w:pPr>
        <w:pStyle w:val="alt"/>
        <w:numPr>
          <w:ilvl w:val="0"/>
          <w:numId w:val="2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Directory: Root</w:t>
      </w:r>
    </w:p>
    <w:p w14:paraId="406118C2" w14:textId="77777777" w:rsidR="00B44E8E" w:rsidRDefault="00B44E8E" w:rsidP="00B44E8E">
      <w:pPr>
        <w:numPr>
          <w:ilvl w:val="0"/>
          <w:numId w:val="2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File: Document.txt, Size: 200 KB</w:t>
      </w:r>
    </w:p>
    <w:p w14:paraId="67FF99E6" w14:textId="77777777" w:rsidR="00B44E8E" w:rsidRDefault="00B44E8E" w:rsidP="00B44E8E">
      <w:pPr>
        <w:pStyle w:val="alt"/>
        <w:numPr>
          <w:ilvl w:val="0"/>
          <w:numId w:val="2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File: Image.jpg, Size: 500 KB</w:t>
      </w:r>
    </w:p>
    <w:p w14:paraId="53BFFB13" w14:textId="77777777" w:rsidR="00B44E8E" w:rsidRDefault="00B44E8E" w:rsidP="00B44E8E">
      <w:pPr>
        <w:numPr>
          <w:ilvl w:val="0"/>
          <w:numId w:val="2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Directory: </w:t>
      </w:r>
      <w:proofErr w:type="spellStart"/>
      <w:r>
        <w:rPr>
          <w:rFonts w:ascii="Consolas" w:hAnsi="Consolas" w:cs="Consolas"/>
          <w:color w:val="5C5C5C"/>
          <w:sz w:val="21"/>
          <w:szCs w:val="21"/>
        </w:rPr>
        <w:t>SubDirectory</w:t>
      </w:r>
      <w:proofErr w:type="spellEnd"/>
    </w:p>
    <w:p w14:paraId="070FDEAC" w14:textId="77777777" w:rsidR="00B44E8E" w:rsidRDefault="00B44E8E" w:rsidP="00B44E8E">
      <w:pPr>
        <w:pStyle w:val="alt"/>
        <w:numPr>
          <w:ilvl w:val="0"/>
          <w:numId w:val="2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File: Code.js, Size: 300 KB</w:t>
      </w:r>
    </w:p>
    <w:p w14:paraId="76692BAC" w14:textId="77777777" w:rsidR="00B44E8E" w:rsidRPr="00D6618F" w:rsidRDefault="00B44E8E" w:rsidP="00D6618F">
      <w:pPr>
        <w:spacing w:line="276" w:lineRule="auto"/>
        <w:rPr>
          <w:rFonts w:ascii="Palatino Linotype" w:hAnsi="Palatino Linotype"/>
          <w:bCs/>
          <w:color w:val="000000" w:themeColor="text1"/>
          <w:sz w:val="22"/>
          <w:szCs w:val="22"/>
        </w:rPr>
      </w:pPr>
    </w:p>
    <w:p w14:paraId="44CB4B64" w14:textId="58D7AA7A" w:rsidR="00D6618F" w:rsidRDefault="00B44E8E" w:rsidP="00FD2C50">
      <w:pPr>
        <w:pStyle w:val="NormalBPBHEB"/>
      </w:pPr>
      <w:r w:rsidRPr="00B44E8E">
        <w:t xml:space="preserve">Indeed, by invoking the </w:t>
      </w:r>
      <w:r w:rsidRPr="00B44E8E">
        <w:rPr>
          <w:rStyle w:val="CodeinTextBPBHEBChar"/>
        </w:rPr>
        <w:t>operation</w:t>
      </w:r>
      <w:r w:rsidRPr="00B44E8E">
        <w:t xml:space="preserve"> method of the </w:t>
      </w:r>
      <w:proofErr w:type="spellStart"/>
      <w:r w:rsidRPr="00B44E8E">
        <w:rPr>
          <w:rStyle w:val="CodeinTextBPBHEBChar"/>
        </w:rPr>
        <w:t>rootDirectory</w:t>
      </w:r>
      <w:proofErr w:type="spellEnd"/>
      <w:r w:rsidRPr="00B44E8E">
        <w:t>, we successfully obtain the entire folder structure, including all the nested files and other folders, printed in our console. This exemplifies the Composite design pattern in action, allowing us to seamlessly work with both individual leaf nodes (files) and composite elements (folders) in a unified manner.</w:t>
      </w:r>
    </w:p>
    <w:p w14:paraId="11A27279" w14:textId="77777777" w:rsidR="00B44E8E" w:rsidRDefault="00B44E8E" w:rsidP="00B44E8E">
      <w:pPr>
        <w:spacing w:line="276" w:lineRule="auto"/>
        <w:rPr>
          <w:rFonts w:ascii="Palatino Linotype" w:hAnsi="Palatino Linotype"/>
          <w:bCs/>
          <w:color w:val="000000" w:themeColor="text1"/>
          <w:sz w:val="22"/>
          <w:szCs w:val="22"/>
        </w:rPr>
      </w:pPr>
    </w:p>
    <w:p w14:paraId="108F9237" w14:textId="77777777" w:rsidR="00BE6FAF" w:rsidRDefault="00BE6FAF" w:rsidP="00A55630">
      <w:pPr>
        <w:pStyle w:val="Heading2BPBHEB"/>
      </w:pPr>
      <w:r>
        <w:t>Applications</w:t>
      </w:r>
    </w:p>
    <w:p w14:paraId="6189CA1E" w14:textId="21C6CA6D" w:rsidR="00B44E8E" w:rsidRDefault="00E67DA4" w:rsidP="00FD2C50">
      <w:pPr>
        <w:pStyle w:val="NormalBPBHEB"/>
      </w:pPr>
      <w:r w:rsidRPr="00E67DA4">
        <w:t xml:space="preserve">The Composite Design Pattern is </w:t>
      </w:r>
      <w:del w:id="5" w:author="BPB BPB" w:date="2025-01-07T20:21:00Z" w16du:dateUtc="2025-01-07T14:51:00Z">
        <w:r w:rsidRPr="00E67DA4" w:rsidDel="0041092C">
          <w:delText xml:space="preserve">well-suited </w:delText>
        </w:r>
      </w:del>
      <w:ins w:id="6" w:author="BPB BPB" w:date="2025-01-07T20:21:00Z" w16du:dateUtc="2025-01-07T14:51:00Z">
        <w:r w:rsidR="0041092C">
          <w:t xml:space="preserve">particular useful </w:t>
        </w:r>
      </w:ins>
      <w:del w:id="7" w:author="BPB BPB" w:date="2025-01-07T20:21:00Z" w16du:dateUtc="2025-01-07T14:51:00Z">
        <w:r w:rsidRPr="00E67DA4" w:rsidDel="0041092C">
          <w:delText xml:space="preserve">for scenarios </w:delText>
        </w:r>
      </w:del>
      <w:r w:rsidRPr="00E67DA4">
        <w:t xml:space="preserve">in JavaScript </w:t>
      </w:r>
      <w:del w:id="8" w:author="BPB BPB" w:date="2025-01-07T20:21:00Z" w16du:dateUtc="2025-01-07T14:51:00Z">
        <w:r w:rsidRPr="00E67DA4" w:rsidDel="0041092C">
          <w:delText xml:space="preserve">where you have </w:delText>
        </w:r>
      </w:del>
      <w:ins w:id="9" w:author="BPB BPB" w:date="2025-01-07T20:21:00Z" w16du:dateUtc="2025-01-07T14:51:00Z">
        <w:r w:rsidR="0041092C">
          <w:t xml:space="preserve">for managing </w:t>
        </w:r>
      </w:ins>
      <w:r w:rsidRPr="00E67DA4">
        <w:t xml:space="preserve">hierarchical structures </w:t>
      </w:r>
      <w:del w:id="10" w:author="BPB BPB" w:date="2025-01-07T20:21:00Z" w16du:dateUtc="2025-01-07T14:51:00Z">
        <w:r w:rsidRPr="00E67DA4" w:rsidDel="00E94352">
          <w:delText xml:space="preserve">and want to treat </w:delText>
        </w:r>
      </w:del>
      <w:ins w:id="11" w:author="BPB BPB" w:date="2025-01-07T20:21:00Z" w16du:dateUtc="2025-01-07T14:51:00Z">
        <w:r w:rsidR="00E94352">
          <w:t xml:space="preserve">where </w:t>
        </w:r>
      </w:ins>
      <w:r w:rsidRPr="00E67DA4">
        <w:t xml:space="preserve">individual objects and compositions of objects </w:t>
      </w:r>
      <w:ins w:id="12" w:author="BPB BPB" w:date="2025-01-07T20:21:00Z" w16du:dateUtc="2025-01-07T14:51:00Z">
        <w:r w:rsidR="00AB126C">
          <w:t xml:space="preserve">need to be treated </w:t>
        </w:r>
      </w:ins>
      <w:r w:rsidRPr="00E67DA4">
        <w:t xml:space="preserve">uniformly. Here are some scenarios where the Composite pattern </w:t>
      </w:r>
      <w:del w:id="13" w:author="BPB BPB" w:date="2025-01-07T20:21:00Z" w16du:dateUtc="2025-01-07T14:51:00Z">
        <w:r w:rsidRPr="00E67DA4" w:rsidDel="009E01B0">
          <w:delText>could be beneficial</w:delText>
        </w:r>
      </w:del>
      <w:ins w:id="14" w:author="BPB BPB" w:date="2025-01-07T20:21:00Z" w16du:dateUtc="2025-01-07T14:51:00Z">
        <w:r w:rsidR="009E01B0">
          <w:t>is highly effective</w:t>
        </w:r>
      </w:ins>
      <w:r w:rsidRPr="00E67DA4">
        <w:t>:</w:t>
      </w:r>
    </w:p>
    <w:p w14:paraId="6FC96646" w14:textId="0A5CEC89" w:rsidR="00A80708" w:rsidRDefault="00A80708" w:rsidP="00FD2C50">
      <w:pPr>
        <w:pStyle w:val="Heading3BPBHEB"/>
      </w:pPr>
      <w:r>
        <w:t>GUI Components</w:t>
      </w:r>
    </w:p>
    <w:p w14:paraId="71DCF72E" w14:textId="0BDD027A" w:rsidR="00087CE8" w:rsidRDefault="00A80708" w:rsidP="00FD2C50">
      <w:pPr>
        <w:pStyle w:val="NormalBPBHEB"/>
      </w:pPr>
      <w:del w:id="15" w:author="BPB BPB" w:date="2025-01-07T20:22:00Z" w16du:dateUtc="2025-01-07T14:52:00Z">
        <w:r w:rsidRPr="00A80708" w:rsidDel="004244FF">
          <w:delText xml:space="preserve">When </w:delText>
        </w:r>
      </w:del>
      <w:ins w:id="16" w:author="BPB BPB" w:date="2025-01-07T20:22:00Z" w16du:dateUtc="2025-01-07T14:52:00Z">
        <w:r w:rsidR="004244FF">
          <w:t>Graphical user interfaces often involve a hierarchy of components like panels, buttons, and text fields. The Composite pattern enables uniform treatment of individual GUI elements and complex layouts, simplifying their creation and manipulation.</w:t>
        </w:r>
      </w:ins>
      <w:del w:id="17" w:author="BPB BPB" w:date="2025-01-07T20:22:00Z" w16du:dateUtc="2025-01-07T14:52:00Z">
        <w:r w:rsidRPr="00A80708" w:rsidDel="004244FF">
          <w:delText xml:space="preserve">building graphical user interfaces, </w:delText>
        </w:r>
        <w:r w:rsidDel="004244FF">
          <w:delText>we</w:delText>
        </w:r>
        <w:r w:rsidRPr="00A80708" w:rsidDel="004244FF">
          <w:delText xml:space="preserve"> often have a hierarchy of components like panels, buttons, and text fields. The Composite pattern allows </w:delText>
        </w:r>
        <w:r w:rsidR="00087CE8" w:rsidDel="004244FF">
          <w:delText>us</w:delText>
        </w:r>
        <w:r w:rsidRPr="00A80708" w:rsidDel="004244FF">
          <w:delText xml:space="preserve"> to treat both individual GUI elements and complex layouts uniforml</w:delText>
        </w:r>
        <w:r w:rsidR="00DF2CA4" w:rsidDel="004244FF">
          <w:delText>y</w:delText>
        </w:r>
      </w:del>
      <w:r w:rsidR="00DF2CA4">
        <w:t>.</w:t>
      </w:r>
    </w:p>
    <w:p w14:paraId="6BA82038" w14:textId="006A489C" w:rsidR="00A27822" w:rsidRDefault="00A27822" w:rsidP="00FD2C50">
      <w:pPr>
        <w:pStyle w:val="Heading3BPBHEB"/>
      </w:pPr>
      <w:r>
        <w:t>Tree Structures</w:t>
      </w:r>
    </w:p>
    <w:p w14:paraId="79822E80" w14:textId="3791EF32" w:rsidR="00A27822" w:rsidRDefault="00A27822" w:rsidP="00FD2C50">
      <w:pPr>
        <w:pStyle w:val="NormalBPBHEB"/>
      </w:pPr>
      <w:del w:id="18" w:author="BPB BPB" w:date="2025-01-07T20:22:00Z" w16du:dateUtc="2025-01-07T14:52:00Z">
        <w:r w:rsidRPr="00A27822" w:rsidDel="00A05648">
          <w:delText xml:space="preserve">Any </w:delText>
        </w:r>
      </w:del>
      <w:ins w:id="19" w:author="BPB BPB" w:date="2025-01-07T20:22:00Z" w16du:dateUtc="2025-01-07T14:52:00Z">
        <w:r w:rsidR="00A05648">
          <w:t>This pattern is ideal for scenarios involving tree-like structures such as organizational hierarchies, family trees, or nested categories. It provides a consistent way to traverse and manipulate these structures while reducing complexity.</w:t>
        </w:r>
      </w:ins>
      <w:del w:id="20" w:author="BPB BPB" w:date="2025-01-07T20:22:00Z" w16du:dateUtc="2025-01-07T14:52:00Z">
        <w:r w:rsidRPr="00A27822" w:rsidDel="00A05648">
          <w:delText>scenario involving tree-like structures, such as representing organization hierarchies, family trees, or nested categories, can benefit from the Composite pattern. It simplifies the manipulation and traversal of such structures.</w:delText>
        </w:r>
      </w:del>
    </w:p>
    <w:p w14:paraId="6DF80B4A" w14:textId="64B3EFD9" w:rsidR="007D0C12" w:rsidRDefault="00C4039E" w:rsidP="00FD2C50">
      <w:pPr>
        <w:pStyle w:val="Heading3BPBHEB"/>
      </w:pPr>
      <w:r>
        <w:t>Document Object Model Manipulation</w:t>
      </w:r>
    </w:p>
    <w:p w14:paraId="1A27DB16" w14:textId="7957C254" w:rsidR="008958B8" w:rsidRDefault="00C4039E" w:rsidP="00FD2C50">
      <w:pPr>
        <w:pStyle w:val="NormalBPBHEB"/>
      </w:pPr>
      <w:del w:id="21" w:author="BPB BPB" w:date="2025-01-07T20:23:00Z" w16du:dateUtc="2025-01-07T14:53:00Z">
        <w:r w:rsidRPr="00C4039E" w:rsidDel="000239A2">
          <w:delText xml:space="preserve">When </w:delText>
        </w:r>
      </w:del>
      <w:ins w:id="22" w:author="BPB BPB" w:date="2025-01-07T20:22:00Z" w16du:dateUtc="2025-01-07T14:52:00Z">
        <w:r w:rsidR="000239A2">
          <w:t>The DOM in web development can be represented as a composite structure. Using the Composite pattern allows developers to perform operations on individual HTML elements or complex nested document structures in a consistent manner.</w:t>
        </w:r>
      </w:ins>
      <w:del w:id="23" w:author="BPB BPB" w:date="2025-01-07T20:22:00Z" w16du:dateUtc="2025-01-07T14:52:00Z">
        <w:r w:rsidRPr="00C4039E" w:rsidDel="000239A2">
          <w:delText xml:space="preserve">working with </w:delText>
        </w:r>
        <w:r w:rsidRPr="00FD2C50" w:rsidDel="000239A2">
          <w:rPr>
            <w:b/>
            <w:bCs/>
          </w:rPr>
          <w:delText>the</w:delText>
        </w:r>
        <w:r w:rsidR="00A55630" w:rsidRPr="00FD2C50" w:rsidDel="000239A2">
          <w:rPr>
            <w:b/>
            <w:bCs/>
          </w:rPr>
          <w:delText xml:space="preserve"> Document Object Model</w:delText>
        </w:r>
        <w:r w:rsidRPr="00C4039E" w:rsidDel="000239A2">
          <w:delText xml:space="preserve"> </w:delText>
        </w:r>
        <w:r w:rsidR="00A55630" w:rsidDel="000239A2">
          <w:delText>(</w:delText>
        </w:r>
        <w:r w:rsidRPr="00FD2C50" w:rsidDel="000239A2">
          <w:rPr>
            <w:b/>
            <w:bCs/>
          </w:rPr>
          <w:delText>DOM</w:delText>
        </w:r>
        <w:r w:rsidR="00A55630" w:rsidDel="000239A2">
          <w:delText>)</w:delText>
        </w:r>
        <w:r w:rsidRPr="00C4039E" w:rsidDel="000239A2">
          <w:delText xml:space="preserve"> in web development, you can represent HTML elements as a composite structure. This makes it easier to perform operations on individual elements or manipulate complex document structures</w:delText>
        </w:r>
      </w:del>
      <w:del w:id="24" w:author="BPB BPB" w:date="2025-01-07T20:23:00Z" w16du:dateUtc="2025-01-07T14:53:00Z">
        <w:r w:rsidRPr="00C4039E" w:rsidDel="000239A2">
          <w:delText>.</w:delText>
        </w:r>
      </w:del>
    </w:p>
    <w:p w14:paraId="7FD170BA" w14:textId="648A797A" w:rsidR="008958B8" w:rsidRDefault="008958B8" w:rsidP="00FD2C50">
      <w:pPr>
        <w:pStyle w:val="Heading3BPBHEB"/>
      </w:pPr>
      <w:r>
        <w:t>File System Operations</w:t>
      </w:r>
    </w:p>
    <w:p w14:paraId="3045ED6C" w14:textId="4EFD63A3" w:rsidR="008958B8" w:rsidRDefault="00EA5FE1" w:rsidP="00FD2C50">
      <w:pPr>
        <w:pStyle w:val="NormalBPBHEB"/>
      </w:pPr>
      <w:ins w:id="25" w:author="BPB BPB" w:date="2025-01-07T20:23:00Z" w16du:dateUtc="2025-01-07T14:53:00Z">
        <w:r>
          <w:t>In file systems, directories can contain both files and subdirectories. The Composite pattern enables uniform operations on the entire structure, such as calculating directory sizes or applying bulk actions.</w:t>
        </w:r>
      </w:ins>
      <w:del w:id="26" w:author="BPB BPB" w:date="2025-01-07T20:23:00Z" w16du:dateUtc="2025-01-07T14:53:00Z">
        <w:r w:rsidR="008958B8" w:rsidRPr="008958B8" w:rsidDel="00EA5FE1">
          <w:delText xml:space="preserve">As discussed in previous examples, a file system is a classic scenario for the Composite pattern. Directories can contain files or subdirectories, and the pattern allows </w:delText>
        </w:r>
        <w:r w:rsidR="008958B8" w:rsidDel="00EA5FE1">
          <w:delText>us</w:delText>
        </w:r>
        <w:r w:rsidR="008958B8" w:rsidRPr="008958B8" w:rsidDel="00EA5FE1">
          <w:delText xml:space="preserve"> to uniformly perform operations on the entire structure.</w:delText>
        </w:r>
      </w:del>
    </w:p>
    <w:p w14:paraId="05488616" w14:textId="6B6741D9" w:rsidR="0058516C" w:rsidRDefault="0058516C" w:rsidP="00FD2C50">
      <w:pPr>
        <w:pStyle w:val="Heading3BPBHEB"/>
      </w:pPr>
      <w:r>
        <w:lastRenderedPageBreak/>
        <w:t>Menu Systems</w:t>
      </w:r>
    </w:p>
    <w:p w14:paraId="2078F2F0" w14:textId="3F313617" w:rsidR="00AC23C2" w:rsidRDefault="00454252" w:rsidP="00FD2C50">
      <w:pPr>
        <w:pStyle w:val="NormalBPBHEB"/>
      </w:pPr>
      <w:ins w:id="27" w:author="BPB BPB" w:date="2025-01-07T20:23:00Z" w16du:dateUtc="2025-01-07T14:53:00Z">
        <w:r>
          <w:t>Nested menus, such as those in navigation systems, benefit from this pattern. Each menu item can act as a leaf (individual menu option) or a composite (submenu with options), allowing for seamless management of the hierarchy.</w:t>
        </w:r>
      </w:ins>
      <w:del w:id="28" w:author="BPB BPB" w:date="2025-01-07T20:23:00Z" w16du:dateUtc="2025-01-07T14:53:00Z">
        <w:r w:rsidR="00AC23C2" w:rsidRPr="00AC23C2" w:rsidDel="00454252">
          <w:delText>Building menu systems, especially nested menus, can be simplified using the Composite pattern. Each menu item can be a leaf or a composite containing submenus.</w:delText>
        </w:r>
      </w:del>
    </w:p>
    <w:p w14:paraId="0E8353F6" w14:textId="72805D47" w:rsidR="002E62A2" w:rsidRDefault="002E62A2" w:rsidP="00FD2C50">
      <w:pPr>
        <w:pStyle w:val="Heading3BPBHEB"/>
      </w:pPr>
      <w:r>
        <w:t>E-commerce shopping cart</w:t>
      </w:r>
    </w:p>
    <w:p w14:paraId="11F152E9" w14:textId="34EB8B0A" w:rsidR="00AC23C2" w:rsidRDefault="004A27E8" w:rsidP="00FD2C50">
      <w:pPr>
        <w:pStyle w:val="NormalBPBHEB"/>
      </w:pPr>
      <w:ins w:id="29" w:author="BPB BPB" w:date="2025-01-07T20:23:00Z" w16du:dateUtc="2025-01-07T14:53:00Z">
        <w:r>
          <w:t>In e-commerce applications, shopping carts often contain individual products and product bundles (composed of multiple products). The Composite pattern simplifies operations like calculating total prices or applying discounts uniformly across all items.</w:t>
        </w:r>
      </w:ins>
      <w:del w:id="30" w:author="BPB BPB" w:date="2025-01-07T20:23:00Z" w16du:dateUtc="2025-01-07T14:53:00Z">
        <w:r w:rsidR="002E62A2" w:rsidRPr="002E62A2" w:rsidDel="004A27E8">
          <w:delText>Representing a shopping cart in an e-commerce application where items can be individual products or product bundles (composed of other products) is a suitable scenario for the Composite pattern.</w:delText>
        </w:r>
      </w:del>
    </w:p>
    <w:p w14:paraId="74B0FEEC" w14:textId="77777777" w:rsidR="002E62A2" w:rsidRDefault="002E62A2" w:rsidP="00FD2C50">
      <w:pPr>
        <w:pStyle w:val="NormalBPBHEB"/>
      </w:pPr>
    </w:p>
    <w:p w14:paraId="1C32CC64" w14:textId="77777777" w:rsidR="003A6A68" w:rsidRDefault="003A6A68" w:rsidP="00A55630">
      <w:pPr>
        <w:pStyle w:val="Heading2BPBHEB"/>
      </w:pPr>
      <w:r>
        <w:t>Pros and Cons</w:t>
      </w:r>
    </w:p>
    <w:p w14:paraId="71EC2F86" w14:textId="0CC774D0" w:rsidR="002E62A2" w:rsidRDefault="003A6A68" w:rsidP="00FD2C50">
      <w:pPr>
        <w:pStyle w:val="NormalBPBHEB"/>
      </w:pPr>
      <w:r>
        <w:t>Let’s look at some of the benefits of using Composite pattern in a JavaScript code:</w:t>
      </w:r>
    </w:p>
    <w:p w14:paraId="503440E0" w14:textId="66053664" w:rsidR="003A6A68" w:rsidRDefault="00886751" w:rsidP="00FD2C50">
      <w:pPr>
        <w:pStyle w:val="NormalBPBHEB"/>
        <w:numPr>
          <w:ilvl w:val="0"/>
          <w:numId w:val="80"/>
        </w:numPr>
      </w:pPr>
      <w:r>
        <w:t>It</w:t>
      </w:r>
      <w:r w:rsidR="00A55630">
        <w:t xml:space="preserve"> i</w:t>
      </w:r>
      <w:r>
        <w:t xml:space="preserve">s easier to work with complex tree structures, as we have seen in the implementation examples above. </w:t>
      </w:r>
    </w:p>
    <w:p w14:paraId="7F656359" w14:textId="5D867994" w:rsidR="00886751" w:rsidRDefault="00886751" w:rsidP="00FD2C50">
      <w:pPr>
        <w:pStyle w:val="NormalBPBHEB"/>
        <w:numPr>
          <w:ilvl w:val="0"/>
          <w:numId w:val="80"/>
        </w:numPr>
      </w:pPr>
      <w:r>
        <w:t>Additionally, it follows the Open/Closed Principle, where new elements can be added to the system without breaking the original code.</w:t>
      </w:r>
    </w:p>
    <w:p w14:paraId="280AE9E3" w14:textId="77777777" w:rsidR="00886751" w:rsidRDefault="00886751" w:rsidP="00FD2C50">
      <w:pPr>
        <w:pStyle w:val="NormalBPBHEB"/>
      </w:pPr>
    </w:p>
    <w:p w14:paraId="2B7BE4A4" w14:textId="7C056AA6" w:rsidR="00886751" w:rsidRDefault="00886751" w:rsidP="00FD2C50">
      <w:pPr>
        <w:pStyle w:val="NormalBPBHEB"/>
      </w:pPr>
      <w:r>
        <w:t>Unfortunately, the biggest con of using this pattern is its difficulty in providing a common interface for classes whose functionality differs too much. Overgeneralizing the central component could lead to more complications than required.</w:t>
      </w:r>
    </w:p>
    <w:p w14:paraId="7A842AAE" w14:textId="77777777" w:rsidR="00886751" w:rsidRDefault="00886751" w:rsidP="00FD2C50">
      <w:pPr>
        <w:pStyle w:val="NormalBPBHEB"/>
      </w:pPr>
    </w:p>
    <w:p w14:paraId="774B954C" w14:textId="77777777" w:rsidR="00EB4BCB" w:rsidRDefault="00EB4BCB" w:rsidP="00FD2C50">
      <w:pPr>
        <w:pStyle w:val="NormalBPBHEB"/>
      </w:pPr>
    </w:p>
    <w:p w14:paraId="36D58E9C" w14:textId="203FD8E4" w:rsidR="00EB4BCB" w:rsidRDefault="00DA710B" w:rsidP="00FD2C50">
      <w:pPr>
        <w:pStyle w:val="Heading1BPBHEB"/>
      </w:pPr>
      <w:r>
        <w:t>Decorator</w:t>
      </w:r>
      <w:r w:rsidR="00EB4BCB">
        <w:t xml:space="preserve"> design pattern</w:t>
      </w:r>
    </w:p>
    <w:p w14:paraId="5EEAA0A2" w14:textId="4A19A7B2" w:rsidR="00886751" w:rsidRDefault="0062461B" w:rsidP="00FD2C50">
      <w:pPr>
        <w:pStyle w:val="NormalBPBHEB"/>
      </w:pPr>
      <w:r>
        <w:t xml:space="preserve">The Decorator design pattern is a structural design pattern that allows behaviours to be added to an object, either statically or dynamically, without affecting the behaviour of the other objects from the same class. </w:t>
      </w:r>
    </w:p>
    <w:p w14:paraId="6CDB3508" w14:textId="77777777" w:rsidR="0047238D" w:rsidRDefault="0047238D" w:rsidP="00FD2C50">
      <w:pPr>
        <w:pStyle w:val="NormalBPBHEB"/>
      </w:pPr>
    </w:p>
    <w:p w14:paraId="56CFC562" w14:textId="77777777" w:rsidR="00253F83" w:rsidRDefault="00253F83" w:rsidP="00A55630">
      <w:pPr>
        <w:pStyle w:val="Heading2BPBHEB"/>
      </w:pPr>
      <w:r>
        <w:t>Problem Scenario</w:t>
      </w:r>
    </w:p>
    <w:p w14:paraId="7BDBD857" w14:textId="066D9AFD" w:rsidR="004C034C" w:rsidRDefault="006F5331" w:rsidP="00FD2C50">
      <w:pPr>
        <w:pStyle w:val="NormalBPBHEB"/>
      </w:pPr>
      <w:r w:rsidRPr="006F5331">
        <w:t>Upon reviewing the description above, one might initially consider solving this problem using one of the design patterns encountered so far, or even resorting to simple inheritance. However, the intricacies of the problem reveal a layer of complexity that cannot be effectively addressed by the patterns we've explored thus far. To comprehend the problem scenario that can be effectively tackled by a Decorator design pattern, let's explore a real-life analogy.</w:t>
      </w:r>
    </w:p>
    <w:p w14:paraId="2C188DE8" w14:textId="3C077DB0" w:rsidR="004C034C" w:rsidRDefault="004A2CC8" w:rsidP="00FD2C50">
      <w:pPr>
        <w:pStyle w:val="NormalBPBHEB"/>
      </w:pPr>
      <w:r w:rsidRPr="004A2CC8">
        <w:lastRenderedPageBreak/>
        <w:t>Consider a car manufacturing company that produces standard cars equipped with a set of basic features, including standard seats, a dashboard, and an air-conditioning system. However, after a customer purchases a car, they often desire to customize it according to their preferences. Some may opt for leather seats to enhance comfort, while others might want to install a sunroof or upgrade to a superior sound system.</w:t>
      </w:r>
    </w:p>
    <w:p w14:paraId="338B68ED" w14:textId="2622B6C3" w:rsidR="004A2CC8" w:rsidRDefault="00C46206" w:rsidP="00FD2C50">
      <w:pPr>
        <w:pStyle w:val="NormalBPBHEB"/>
      </w:pPr>
      <w:r w:rsidRPr="00C46206">
        <w:t>The challenge lies in enabling customers to customize their cars with optional features such as leather seats, a sunroof, and an advanced sound system without resorting to creating an exhaustive set of subclasses for every conceivable combination of features. For example, some customers may desire only leather seats, while others might prefer a combination of leather seats and an advanced sound system. This leads to numerous permutations and combinations, and as more services and additional features are introduced, the system becomes more error-prone and increasingly complex.</w:t>
      </w:r>
      <w:r>
        <w:t xml:space="preserve"> </w:t>
      </w:r>
      <w:r w:rsidR="00CF45FC">
        <w:t xml:space="preserve">We </w:t>
      </w:r>
      <w:r w:rsidR="00CF45FC" w:rsidRPr="00CF45FC">
        <w:t>want a flexible solution that allows customers to pick and choose additional features dynamically.</w:t>
      </w:r>
    </w:p>
    <w:p w14:paraId="5BF4417D" w14:textId="77777777" w:rsidR="004C034C" w:rsidRDefault="004C034C" w:rsidP="00FD2C50">
      <w:pPr>
        <w:pStyle w:val="NormalBPBHEB"/>
      </w:pPr>
    </w:p>
    <w:p w14:paraId="322E6C70" w14:textId="77777777" w:rsidR="00864F11" w:rsidRDefault="00864F11" w:rsidP="00A55630">
      <w:pPr>
        <w:pStyle w:val="Heading2BPBHEB"/>
      </w:pPr>
      <w:r>
        <w:t>Implementation</w:t>
      </w:r>
    </w:p>
    <w:p w14:paraId="718C0596" w14:textId="71047D02" w:rsidR="009247CE" w:rsidRDefault="00864F11" w:rsidP="00FD2C50">
      <w:pPr>
        <w:pStyle w:val="NormalBPBHEB"/>
      </w:pPr>
      <w:r>
        <w:t>Let</w:t>
      </w:r>
      <w:r w:rsidR="00A55630">
        <w:t xml:space="preserve"> u</w:t>
      </w:r>
      <w:r>
        <w:t>s break down the implementation of the Decorator design pattern into distinct steps:</w:t>
      </w:r>
    </w:p>
    <w:p w14:paraId="07A2D7E3" w14:textId="10AC0156" w:rsidR="00897FDC" w:rsidRDefault="00897FDC" w:rsidP="00FD2C50">
      <w:pPr>
        <w:pStyle w:val="Heading3BPBHEB"/>
      </w:pPr>
      <w:r>
        <w:t xml:space="preserve">Step 1: Define the </w:t>
      </w:r>
      <w:r w:rsidR="000B74F5">
        <w:t>c</w:t>
      </w:r>
      <w:r>
        <w:t>omponent interface</w:t>
      </w:r>
    </w:p>
    <w:p w14:paraId="5CDE63FB" w14:textId="474830F9" w:rsidR="00610BE9" w:rsidRDefault="00F43E66" w:rsidP="00FD2C50">
      <w:pPr>
        <w:pStyle w:val="NormalBPBHEB"/>
      </w:pPr>
      <w:r>
        <w:t>Let’s start with the atomic task of building the interface of the base class, i.e., the class that will be extended by all the concrete components to add their respective versions or set of features.</w:t>
      </w:r>
    </w:p>
    <w:p w14:paraId="554EA14F" w14:textId="0928B6CA" w:rsidR="00705ACB" w:rsidRDefault="00705ACB" w:rsidP="00FD2C50">
      <w:pPr>
        <w:pStyle w:val="Heading3BPBHEB"/>
      </w:pPr>
      <w:r>
        <w:t xml:space="preserve">Step 2: </w:t>
      </w:r>
      <w:r w:rsidR="008F5D23">
        <w:t>Create concrete component</w:t>
      </w:r>
    </w:p>
    <w:p w14:paraId="5DDBD37C" w14:textId="612C0738" w:rsidR="00224AE4" w:rsidRDefault="00D87EB5" w:rsidP="00FD2C50">
      <w:pPr>
        <w:pStyle w:val="NormalBPBHEB"/>
      </w:pPr>
      <w:r>
        <w:t>Now, we</w:t>
      </w:r>
      <w:r w:rsidR="00224AE4">
        <w:t xml:space="preserve"> implement a concrete component that extends our base component interface. This will be the basic object that we want to decorate.</w:t>
      </w:r>
    </w:p>
    <w:p w14:paraId="6B2709AC" w14:textId="52334975" w:rsidR="007065CA" w:rsidRDefault="007065CA" w:rsidP="00FD2C50">
      <w:pPr>
        <w:pStyle w:val="Heading3BPBHEB"/>
      </w:pPr>
      <w:r>
        <w:t xml:space="preserve">Step 3: Create </w:t>
      </w:r>
      <w:r w:rsidR="00101EE4">
        <w:t>the decorator class</w:t>
      </w:r>
    </w:p>
    <w:p w14:paraId="2E8AC58A" w14:textId="5DA7378E" w:rsidR="005452F9" w:rsidRDefault="00101EE4" w:rsidP="00FD2C50">
      <w:pPr>
        <w:pStyle w:val="NormalBPBHEB"/>
      </w:pPr>
      <w:r w:rsidRPr="00101EE4">
        <w:t>To incorporate decorators or specific sets of features into our base component, we initially need to establish an interface that facilitates this extension. Consequently, we create the decorator class that extends the base component interface. However, this class holds a reference to the concrete component object, enabling it to wrap and augment the behavio</w:t>
      </w:r>
      <w:r w:rsidR="004E27CF">
        <w:t>u</w:t>
      </w:r>
      <w:r w:rsidRPr="00101EE4">
        <w:t>r of that object.</w:t>
      </w:r>
    </w:p>
    <w:p w14:paraId="34EE5A80" w14:textId="161A7030" w:rsidR="005452F9" w:rsidRDefault="005452F9" w:rsidP="00FD2C50">
      <w:pPr>
        <w:pStyle w:val="Heading3BPBHEB"/>
      </w:pPr>
      <w:r>
        <w:t xml:space="preserve">Step 4: Create </w:t>
      </w:r>
      <w:r w:rsidR="004E27CF">
        <w:t>concrete decorators</w:t>
      </w:r>
    </w:p>
    <w:p w14:paraId="3874394E" w14:textId="22B0B2A2" w:rsidR="0095487D" w:rsidRDefault="00A915FA" w:rsidP="00FD2C50">
      <w:pPr>
        <w:pStyle w:val="NormalBPBHEB"/>
      </w:pPr>
      <w:r w:rsidRPr="00A915FA">
        <w:t>With the interface in place for creating decorators, our next step involves crafting concrete decorators by extending the decorator class. These classes have the capability to add or modify behavio</w:t>
      </w:r>
      <w:r>
        <w:t>u</w:t>
      </w:r>
      <w:r w:rsidRPr="00A915FA">
        <w:t>r while ensuring compatibility with the base component interface.</w:t>
      </w:r>
    </w:p>
    <w:p w14:paraId="24F53484" w14:textId="668AB340" w:rsidR="0095487D" w:rsidRDefault="0095487D" w:rsidP="00FD2C50">
      <w:pPr>
        <w:pStyle w:val="Heading3BPBHEB"/>
      </w:pPr>
      <w:r>
        <w:t>Step 5: Usage</w:t>
      </w:r>
    </w:p>
    <w:p w14:paraId="3CC47611" w14:textId="702DCFFB" w:rsidR="0095487D" w:rsidRDefault="0095487D" w:rsidP="00FD2C50">
      <w:pPr>
        <w:pStyle w:val="NormalBPBHEB"/>
      </w:pPr>
      <w:r>
        <w:t>The ultimate step is to c</w:t>
      </w:r>
      <w:r w:rsidRPr="0095487D">
        <w:t xml:space="preserve">reate instances of the concrete component and decorators. </w:t>
      </w:r>
      <w:r w:rsidR="00673420">
        <w:t>We need to c</w:t>
      </w:r>
      <w:r w:rsidRPr="0095487D">
        <w:t>ompose them in a way that builds the desired combination of behavio</w:t>
      </w:r>
      <w:r>
        <w:t>u</w:t>
      </w:r>
      <w:r w:rsidRPr="0095487D">
        <w:t>r</w:t>
      </w:r>
      <w:r>
        <w:t>.</w:t>
      </w:r>
    </w:p>
    <w:p w14:paraId="697FEF59" w14:textId="77777777" w:rsidR="00F3383C" w:rsidRDefault="00F3383C" w:rsidP="00FD2C50">
      <w:pPr>
        <w:pStyle w:val="NormalBPBHEB"/>
      </w:pPr>
    </w:p>
    <w:p w14:paraId="04D53210" w14:textId="3FE07B27" w:rsidR="00F3383C" w:rsidRDefault="00A4335D" w:rsidP="00FD2C50">
      <w:pPr>
        <w:pStyle w:val="NormalBPBHEB"/>
      </w:pPr>
      <w:r w:rsidRPr="00A4335D">
        <w:lastRenderedPageBreak/>
        <w:t>As done previously, let's concretize these implementation steps through a code example to enhance our understanding.</w:t>
      </w:r>
    </w:p>
    <w:p w14:paraId="5D4AE74B" w14:textId="77777777" w:rsidR="00A4335D" w:rsidRDefault="00A4335D" w:rsidP="00A4335D">
      <w:pPr>
        <w:spacing w:line="276" w:lineRule="auto"/>
        <w:rPr>
          <w:rFonts w:ascii="Palatino Linotype" w:hAnsi="Palatino Linotype"/>
          <w:bCs/>
          <w:color w:val="000000" w:themeColor="text1"/>
          <w:sz w:val="22"/>
          <w:szCs w:val="22"/>
        </w:rPr>
      </w:pPr>
    </w:p>
    <w:p w14:paraId="0425DE8C" w14:textId="77777777" w:rsidR="00074DC0" w:rsidRDefault="00074DC0" w:rsidP="00A4335D">
      <w:pPr>
        <w:spacing w:line="276" w:lineRule="auto"/>
        <w:rPr>
          <w:rFonts w:ascii="Palatino Linotype" w:hAnsi="Palatino Linotype"/>
          <w:bCs/>
          <w:color w:val="000000" w:themeColor="text1"/>
          <w:sz w:val="22"/>
          <w:szCs w:val="22"/>
        </w:rPr>
      </w:pPr>
    </w:p>
    <w:p w14:paraId="2F5CE6A1" w14:textId="77777777" w:rsidR="00096214" w:rsidRDefault="00096214" w:rsidP="00A55630">
      <w:pPr>
        <w:pStyle w:val="Heading2BPBHEB"/>
      </w:pPr>
      <w:r>
        <w:t>Code Example</w:t>
      </w:r>
    </w:p>
    <w:p w14:paraId="2ADC308A" w14:textId="543C9808" w:rsidR="00A4335D" w:rsidRDefault="00C613BB" w:rsidP="00FD2C50">
      <w:pPr>
        <w:pStyle w:val="NormalBPBHEB"/>
      </w:pPr>
      <w:r w:rsidRPr="00C613BB">
        <w:t>We</w:t>
      </w:r>
      <w:r w:rsidR="00A55630">
        <w:t xml:space="preserve"> ha</w:t>
      </w:r>
      <w:r w:rsidRPr="00C613BB">
        <w:t>ve outlined the steps for implementing the Decorator design pattern. Now, let's put them into practice with a simple example of making coffee. In this scenario, we have a base variety of coffee with a certain cost. Users can opt to add their own decorators to this base coffee, such as milk and/or sugar, and the price will be adjusted accordingly. Let's take a look</w:t>
      </w:r>
      <w:r w:rsidR="00D531D8">
        <w:t>:</w:t>
      </w:r>
    </w:p>
    <w:p w14:paraId="447C6F42" w14:textId="77777777" w:rsidR="008F33F0" w:rsidRDefault="008F33F0" w:rsidP="00FD2C50">
      <w:pPr>
        <w:pStyle w:val="Heading3BPBHEB"/>
      </w:pPr>
      <w:r>
        <w:t>Step 1: Define the component interface</w:t>
      </w:r>
    </w:p>
    <w:p w14:paraId="275061C3" w14:textId="639CFC5E" w:rsidR="00C613BB" w:rsidRDefault="008F33F0" w:rsidP="00FD2C50">
      <w:pPr>
        <w:pStyle w:val="NormalBPBHEB"/>
      </w:pPr>
      <w:r>
        <w:t>Our very first step is to define the interface or the base class for our primary component, i.e., the coffee. So, let’s go ahead and do that:</w:t>
      </w:r>
    </w:p>
    <w:p w14:paraId="17C87C49" w14:textId="77777777" w:rsidR="008F33F0" w:rsidRDefault="008F33F0" w:rsidP="008F33F0">
      <w:pPr>
        <w:spacing w:line="276" w:lineRule="auto"/>
        <w:rPr>
          <w:rFonts w:ascii="Palatino Linotype" w:hAnsi="Palatino Linotype"/>
          <w:bCs/>
          <w:color w:val="000000" w:themeColor="text1"/>
          <w:sz w:val="22"/>
          <w:szCs w:val="22"/>
        </w:rPr>
      </w:pPr>
    </w:p>
    <w:p w14:paraId="5C89FE5E" w14:textId="77777777" w:rsidR="001E42F4" w:rsidRDefault="001E42F4" w:rsidP="001E42F4">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eastAsiaTheme="majorEastAsia" w:hAnsi="Consolas" w:cs="Consolas"/>
          <w:color w:val="5C5C5C"/>
          <w:sz w:val="21"/>
          <w:szCs w:val="21"/>
        </w:rPr>
        <w:t> </w:t>
      </w:r>
      <w:r>
        <w:rPr>
          <w:rStyle w:val="hljs-title"/>
          <w:rFonts w:ascii="Consolas" w:eastAsia="Palatino Linotype" w:hAnsi="Consolas" w:cs="Consolas"/>
          <w:color w:val="C18401"/>
          <w:sz w:val="21"/>
          <w:szCs w:val="21"/>
        </w:rPr>
        <w:t>Coffee</w:t>
      </w:r>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34F04C78" w14:textId="77777777" w:rsidR="001E42F4" w:rsidRDefault="001E42F4" w:rsidP="001E42F4">
      <w:pPr>
        <w:numPr>
          <w:ilvl w:val="0"/>
          <w:numId w:val="2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cost() {</w:t>
      </w:r>
    </w:p>
    <w:p w14:paraId="01B255CA" w14:textId="77777777" w:rsidR="001E42F4" w:rsidRDefault="001E42F4" w:rsidP="001E42F4">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return</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14:paraId="3191D0B8" w14:textId="77777777" w:rsidR="001E42F4" w:rsidRDefault="001E42F4" w:rsidP="001E42F4">
      <w:pPr>
        <w:numPr>
          <w:ilvl w:val="0"/>
          <w:numId w:val="2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4200EE60" w14:textId="77777777" w:rsidR="001E42F4" w:rsidRDefault="001E42F4" w:rsidP="001E42F4">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38C5A6F3" w14:textId="77777777" w:rsidR="001E42F4" w:rsidRDefault="001E42F4" w:rsidP="001E42F4"/>
    <w:p w14:paraId="309FE644" w14:textId="007C096D" w:rsidR="00DC1D2D" w:rsidRDefault="0011707F" w:rsidP="00FD2C50">
      <w:pPr>
        <w:pStyle w:val="NormalBPBHEB"/>
      </w:pPr>
      <w:r w:rsidRPr="0011707F">
        <w:t xml:space="preserve">We have created a straightforward class </w:t>
      </w:r>
      <w:r w:rsidRPr="0011707F">
        <w:rPr>
          <w:b/>
        </w:rPr>
        <w:t>Coffee</w:t>
      </w:r>
      <w:r w:rsidRPr="0011707F">
        <w:t xml:space="preserve"> with no properties but a single method, </w:t>
      </w:r>
      <w:r w:rsidRPr="0011707F">
        <w:rPr>
          <w:b/>
        </w:rPr>
        <w:t>cost</w:t>
      </w:r>
      <w:r w:rsidRPr="0011707F">
        <w:t xml:space="preserve">, that returns the value as 5 dollars. As we intend to use this </w:t>
      </w:r>
      <w:r w:rsidRPr="0011707F">
        <w:rPr>
          <w:b/>
        </w:rPr>
        <w:t>cost</w:t>
      </w:r>
      <w:r w:rsidRPr="0011707F">
        <w:t xml:space="preserve"> method to enhance or update the cost of a coffee, we have opted to keep it as a number.</w:t>
      </w:r>
    </w:p>
    <w:p w14:paraId="62B25B5D" w14:textId="77777777" w:rsidR="00DC1D2D" w:rsidRDefault="00DC1D2D" w:rsidP="0011707F">
      <w:pPr>
        <w:spacing w:line="276" w:lineRule="auto"/>
        <w:rPr>
          <w:rFonts w:ascii="Palatino Linotype" w:hAnsi="Palatino Linotype"/>
          <w:bCs/>
          <w:color w:val="000000" w:themeColor="text1"/>
          <w:sz w:val="22"/>
          <w:szCs w:val="22"/>
        </w:rPr>
      </w:pPr>
    </w:p>
    <w:p w14:paraId="16DAE4E0" w14:textId="77777777" w:rsidR="001B08E3" w:rsidRDefault="001B08E3" w:rsidP="00FD2C50">
      <w:pPr>
        <w:pStyle w:val="Heading3BPBHEB"/>
      </w:pPr>
      <w:r>
        <w:t>Step 2: Create concrete component</w:t>
      </w:r>
    </w:p>
    <w:p w14:paraId="01222B11" w14:textId="5E96FBC0" w:rsidR="001B08E3" w:rsidRDefault="001B08E3" w:rsidP="00FD2C50">
      <w:pPr>
        <w:pStyle w:val="NormalBPBHEB"/>
      </w:pPr>
      <w:r w:rsidRPr="001B08E3">
        <w:t>Next, we proceed to create a concrete component that will construct the base version of our component. Let's proceed with this step</w:t>
      </w:r>
      <w:r>
        <w:t>:</w:t>
      </w:r>
    </w:p>
    <w:p w14:paraId="2995D72A" w14:textId="77777777" w:rsidR="001B08E3" w:rsidRDefault="001B08E3" w:rsidP="001B08E3">
      <w:pPr>
        <w:spacing w:line="276" w:lineRule="auto"/>
        <w:rPr>
          <w:rFonts w:ascii="Palatino Linotype" w:hAnsi="Palatino Linotype"/>
          <w:bCs/>
          <w:color w:val="000000" w:themeColor="text1"/>
          <w:sz w:val="22"/>
          <w:szCs w:val="22"/>
        </w:rPr>
      </w:pPr>
    </w:p>
    <w:p w14:paraId="488B2F49" w14:textId="77777777" w:rsidR="00DB272C" w:rsidRDefault="00DB272C" w:rsidP="00DB272C">
      <w:pPr>
        <w:pStyle w:val="alt"/>
        <w:numPr>
          <w:ilvl w:val="0"/>
          <w:numId w:val="2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eastAsiaTheme="majorEastAsia" w:hAnsi="Consolas" w:cs="Consolas"/>
          <w:color w:val="5C5C5C"/>
          <w:sz w:val="21"/>
          <w:szCs w:val="21"/>
        </w:rPr>
        <w:t> </w:t>
      </w:r>
      <w:proofErr w:type="spellStart"/>
      <w:r>
        <w:rPr>
          <w:rStyle w:val="hljs-title"/>
          <w:rFonts w:ascii="Consolas" w:eastAsia="Palatino Linotype" w:hAnsi="Consolas" w:cs="Consolas"/>
          <w:color w:val="C18401"/>
          <w:sz w:val="21"/>
          <w:szCs w:val="21"/>
        </w:rPr>
        <w:t>SimpleCoffee</w:t>
      </w:r>
      <w:proofErr w:type="spellEnd"/>
      <w:r>
        <w:rPr>
          <w:rStyle w:val="hljs-class"/>
          <w:rFonts w:ascii="Consolas" w:eastAsiaTheme="majorEastAsia" w:hAnsi="Consolas" w:cs="Consolas"/>
          <w:color w:val="5C5C5C"/>
          <w:sz w:val="21"/>
          <w:szCs w:val="21"/>
        </w:rPr>
        <w:t> </w:t>
      </w:r>
      <w:r>
        <w:rPr>
          <w:rStyle w:val="hljs-keyword"/>
          <w:rFonts w:ascii="Consolas" w:hAnsi="Consolas" w:cs="Consolas"/>
          <w:color w:val="A626A4"/>
          <w:sz w:val="21"/>
          <w:szCs w:val="21"/>
        </w:rPr>
        <w:t>extends</w:t>
      </w:r>
      <w:r>
        <w:rPr>
          <w:rStyle w:val="hljs-class"/>
          <w:rFonts w:ascii="Consolas" w:eastAsiaTheme="majorEastAsia" w:hAnsi="Consolas" w:cs="Consolas"/>
          <w:color w:val="5C5C5C"/>
          <w:sz w:val="21"/>
          <w:szCs w:val="21"/>
        </w:rPr>
        <w:t> </w:t>
      </w:r>
      <w:r>
        <w:rPr>
          <w:rStyle w:val="hljs-title"/>
          <w:rFonts w:ascii="Consolas" w:eastAsia="Palatino Linotype" w:hAnsi="Consolas" w:cs="Consolas"/>
          <w:color w:val="C18401"/>
          <w:sz w:val="21"/>
          <w:szCs w:val="21"/>
        </w:rPr>
        <w:t>Coffee</w:t>
      </w:r>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1EA1D63E" w14:textId="77777777" w:rsidR="00DB272C" w:rsidRDefault="00DB272C" w:rsidP="00DB272C">
      <w:pPr>
        <w:numPr>
          <w:ilvl w:val="0"/>
          <w:numId w:val="2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You can override the methods if needed</w:t>
      </w:r>
    </w:p>
    <w:p w14:paraId="41A4D061" w14:textId="77777777" w:rsidR="00DB272C" w:rsidRDefault="00DB272C" w:rsidP="00DB272C">
      <w:pPr>
        <w:pStyle w:val="alt"/>
        <w:numPr>
          <w:ilvl w:val="0"/>
          <w:numId w:val="2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cost() {</w:t>
      </w:r>
    </w:p>
    <w:p w14:paraId="6ADAFA7E" w14:textId="77777777" w:rsidR="00DB272C" w:rsidRDefault="00DB272C" w:rsidP="00DB272C">
      <w:pPr>
        <w:numPr>
          <w:ilvl w:val="0"/>
          <w:numId w:val="2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return</w:t>
      </w:r>
      <w:r>
        <w:rPr>
          <w:rFonts w:ascii="Consolas" w:hAnsi="Consolas" w:cs="Consolas"/>
          <w:color w:val="5C5C5C"/>
          <w:sz w:val="21"/>
          <w:szCs w:val="21"/>
        </w:rPr>
        <w:t> </w:t>
      </w:r>
      <w:proofErr w:type="spellStart"/>
      <w:r>
        <w:rPr>
          <w:rStyle w:val="hljs-keyword"/>
          <w:rFonts w:ascii="Consolas" w:hAnsi="Consolas" w:cs="Consolas"/>
          <w:color w:val="A626A4"/>
          <w:sz w:val="21"/>
          <w:szCs w:val="21"/>
        </w:rPr>
        <w:t>super</w:t>
      </w:r>
      <w:r>
        <w:rPr>
          <w:rFonts w:ascii="Consolas" w:hAnsi="Consolas" w:cs="Consolas"/>
          <w:color w:val="5C5C5C"/>
          <w:sz w:val="21"/>
          <w:szCs w:val="21"/>
        </w:rPr>
        <w:t>.cost</w:t>
      </w:r>
      <w:proofErr w:type="spellEnd"/>
      <w:r>
        <w:rPr>
          <w:rFonts w:ascii="Consolas" w:hAnsi="Consolas" w:cs="Consolas"/>
          <w:color w:val="5C5C5C"/>
          <w:sz w:val="21"/>
          <w:szCs w:val="21"/>
        </w:rPr>
        <w:t>();</w:t>
      </w:r>
    </w:p>
    <w:p w14:paraId="6DC8AB22" w14:textId="77777777" w:rsidR="00DB272C" w:rsidRDefault="00DB272C" w:rsidP="00DB272C">
      <w:pPr>
        <w:pStyle w:val="alt"/>
        <w:numPr>
          <w:ilvl w:val="0"/>
          <w:numId w:val="2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465A1ED4" w14:textId="77777777" w:rsidR="00DB272C" w:rsidRDefault="00DB272C" w:rsidP="00DB272C">
      <w:pPr>
        <w:numPr>
          <w:ilvl w:val="0"/>
          <w:numId w:val="2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14:paraId="7620850E" w14:textId="77777777" w:rsidR="001B08E3" w:rsidRDefault="001B08E3" w:rsidP="001B08E3">
      <w:pPr>
        <w:spacing w:line="276" w:lineRule="auto"/>
        <w:rPr>
          <w:rFonts w:ascii="Palatino Linotype" w:hAnsi="Palatino Linotype"/>
          <w:bCs/>
          <w:color w:val="000000" w:themeColor="text1"/>
          <w:sz w:val="22"/>
          <w:szCs w:val="22"/>
        </w:rPr>
      </w:pPr>
    </w:p>
    <w:p w14:paraId="55B2ABA8" w14:textId="33A150BC" w:rsidR="00DB272C" w:rsidRDefault="00743462" w:rsidP="00FD2C50">
      <w:pPr>
        <w:pStyle w:val="NormalBPBHEB"/>
      </w:pPr>
      <w:r w:rsidRPr="00743462">
        <w:t>In this step, we</w:t>
      </w:r>
      <w:r w:rsidR="00A55630">
        <w:t xml:space="preserve"> ha</w:t>
      </w:r>
      <w:r w:rsidRPr="00743462">
        <w:t xml:space="preserve">ve introduced a class </w:t>
      </w:r>
      <w:proofErr w:type="spellStart"/>
      <w:r w:rsidRPr="00743462">
        <w:rPr>
          <w:rStyle w:val="CodeinTextBPBHEBChar"/>
        </w:rPr>
        <w:t>SimpleCoffee</w:t>
      </w:r>
      <w:proofErr w:type="spellEnd"/>
      <w:r w:rsidRPr="00743462">
        <w:t xml:space="preserve"> that extends our base class, </w:t>
      </w:r>
      <w:r w:rsidRPr="00743462">
        <w:rPr>
          <w:rStyle w:val="CodeinTextBPBHEBChar"/>
        </w:rPr>
        <w:t>Coffee</w:t>
      </w:r>
      <w:r w:rsidRPr="00743462">
        <w:t xml:space="preserve">. Since decorators will be adding their respective variations to this simple coffee, we utilize the inherited method </w:t>
      </w:r>
      <w:r w:rsidRPr="00743462">
        <w:rPr>
          <w:b/>
        </w:rPr>
        <w:t>cost</w:t>
      </w:r>
      <w:r w:rsidRPr="00743462">
        <w:t xml:space="preserve"> from the </w:t>
      </w:r>
      <w:r w:rsidRPr="00743462">
        <w:rPr>
          <w:rStyle w:val="CodeinTextBPBHEBChar"/>
        </w:rPr>
        <w:t>Coffee</w:t>
      </w:r>
      <w:r w:rsidRPr="00743462">
        <w:t xml:space="preserve"> class. Inside this method, we return the base price of the coffee using the </w:t>
      </w:r>
      <w:proofErr w:type="spellStart"/>
      <w:r w:rsidRPr="00743462">
        <w:rPr>
          <w:rStyle w:val="CodeinTextBPBHEBChar"/>
        </w:rPr>
        <w:t>super.cost</w:t>
      </w:r>
      <w:proofErr w:type="spellEnd"/>
      <w:r w:rsidRPr="00743462">
        <w:rPr>
          <w:rStyle w:val="CodeinTextBPBHEBChar"/>
        </w:rPr>
        <w:t xml:space="preserve">() </w:t>
      </w:r>
      <w:r w:rsidRPr="00743462">
        <w:t>method.</w:t>
      </w:r>
    </w:p>
    <w:p w14:paraId="3780B6DE" w14:textId="77777777" w:rsidR="00743462" w:rsidRDefault="00743462" w:rsidP="00743462">
      <w:pPr>
        <w:spacing w:line="276" w:lineRule="auto"/>
        <w:rPr>
          <w:rFonts w:ascii="Palatino Linotype" w:hAnsi="Palatino Linotype"/>
          <w:bCs/>
          <w:color w:val="000000" w:themeColor="text1"/>
          <w:sz w:val="22"/>
          <w:szCs w:val="22"/>
        </w:rPr>
      </w:pPr>
    </w:p>
    <w:p w14:paraId="55409AB2" w14:textId="77777777" w:rsidR="00A4010D" w:rsidRDefault="00A4010D" w:rsidP="00FD2C50">
      <w:pPr>
        <w:pStyle w:val="Heading3BPBHEB"/>
      </w:pPr>
      <w:r>
        <w:lastRenderedPageBreak/>
        <w:t>Step 3: Create the decorator class</w:t>
      </w:r>
    </w:p>
    <w:p w14:paraId="6E2787EA" w14:textId="24B625A4" w:rsidR="00B435D2" w:rsidRDefault="00A4010D" w:rsidP="00FD2C50">
      <w:pPr>
        <w:pStyle w:val="NormalBPBHEB"/>
      </w:pPr>
      <w:r>
        <w:t>Our next logical step is to define the interface or the base class for our multitude of decorators that we can create</w:t>
      </w:r>
      <w:r w:rsidR="00C075F8">
        <w:t>:</w:t>
      </w:r>
    </w:p>
    <w:p w14:paraId="2ACB78ED" w14:textId="77777777" w:rsidR="006B5204" w:rsidRDefault="006B5204" w:rsidP="00FD2C50">
      <w:pPr>
        <w:pStyle w:val="NormalBPBHEB"/>
      </w:pPr>
    </w:p>
    <w:p w14:paraId="1717440C" w14:textId="77777777" w:rsidR="006B5204" w:rsidRDefault="006B5204" w:rsidP="006B5204">
      <w:pPr>
        <w:pStyle w:val="alt"/>
        <w:numPr>
          <w:ilvl w:val="0"/>
          <w:numId w:val="2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eastAsiaTheme="majorEastAsia" w:hAnsi="Consolas" w:cs="Consolas"/>
          <w:color w:val="5C5C5C"/>
          <w:sz w:val="21"/>
          <w:szCs w:val="21"/>
        </w:rPr>
        <w:t> </w:t>
      </w:r>
      <w:proofErr w:type="spellStart"/>
      <w:r>
        <w:rPr>
          <w:rStyle w:val="hljs-title"/>
          <w:rFonts w:ascii="Consolas" w:eastAsia="Palatino Linotype" w:hAnsi="Consolas" w:cs="Consolas"/>
          <w:color w:val="C18401"/>
          <w:sz w:val="21"/>
          <w:szCs w:val="21"/>
        </w:rPr>
        <w:t>CoffeeDecorator</w:t>
      </w:r>
      <w:proofErr w:type="spellEnd"/>
      <w:r>
        <w:rPr>
          <w:rStyle w:val="hljs-class"/>
          <w:rFonts w:ascii="Consolas" w:eastAsiaTheme="majorEastAsia" w:hAnsi="Consolas" w:cs="Consolas"/>
          <w:color w:val="5C5C5C"/>
          <w:sz w:val="21"/>
          <w:szCs w:val="21"/>
        </w:rPr>
        <w:t> </w:t>
      </w:r>
      <w:r>
        <w:rPr>
          <w:rStyle w:val="hljs-keyword"/>
          <w:rFonts w:ascii="Consolas" w:hAnsi="Consolas" w:cs="Consolas"/>
          <w:color w:val="A626A4"/>
          <w:sz w:val="21"/>
          <w:szCs w:val="21"/>
        </w:rPr>
        <w:t>extends</w:t>
      </w:r>
      <w:r>
        <w:rPr>
          <w:rStyle w:val="hljs-class"/>
          <w:rFonts w:ascii="Consolas" w:eastAsiaTheme="majorEastAsia" w:hAnsi="Consolas" w:cs="Consolas"/>
          <w:color w:val="5C5C5C"/>
          <w:sz w:val="21"/>
          <w:szCs w:val="21"/>
        </w:rPr>
        <w:t> </w:t>
      </w:r>
      <w:r>
        <w:rPr>
          <w:rStyle w:val="hljs-title"/>
          <w:rFonts w:ascii="Consolas" w:eastAsia="Palatino Linotype" w:hAnsi="Consolas" w:cs="Consolas"/>
          <w:color w:val="C18401"/>
          <w:sz w:val="21"/>
          <w:szCs w:val="21"/>
        </w:rPr>
        <w:t>Coffee</w:t>
      </w:r>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729A3D59" w14:textId="77777777" w:rsidR="006B5204" w:rsidRDefault="006B5204" w:rsidP="006B5204">
      <w:pPr>
        <w:numPr>
          <w:ilvl w:val="0"/>
          <w:numId w:val="2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constructor</w:t>
      </w:r>
      <w:r>
        <w:rPr>
          <w:rFonts w:ascii="Consolas" w:hAnsi="Consolas" w:cs="Consolas"/>
          <w:color w:val="5C5C5C"/>
          <w:sz w:val="21"/>
          <w:szCs w:val="21"/>
        </w:rPr>
        <w:t>(coffee) {</w:t>
      </w:r>
    </w:p>
    <w:p w14:paraId="223079FE" w14:textId="77777777" w:rsidR="006B5204" w:rsidRDefault="006B5204" w:rsidP="006B5204">
      <w:pPr>
        <w:pStyle w:val="alt"/>
        <w:numPr>
          <w:ilvl w:val="0"/>
          <w:numId w:val="2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super</w:t>
      </w:r>
      <w:r>
        <w:rPr>
          <w:rFonts w:ascii="Consolas" w:hAnsi="Consolas" w:cs="Consolas"/>
          <w:color w:val="5C5C5C"/>
          <w:sz w:val="21"/>
          <w:szCs w:val="21"/>
        </w:rPr>
        <w:t>();</w:t>
      </w:r>
    </w:p>
    <w:p w14:paraId="38C4C616" w14:textId="77777777" w:rsidR="006B5204" w:rsidRDefault="006B5204" w:rsidP="006B5204">
      <w:pPr>
        <w:numPr>
          <w:ilvl w:val="0"/>
          <w:numId w:val="2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hAnsi="Consolas" w:cs="Consolas"/>
          <w:color w:val="A626A4"/>
          <w:sz w:val="21"/>
          <w:szCs w:val="21"/>
        </w:rPr>
        <w:t>this</w:t>
      </w:r>
      <w:r>
        <w:rPr>
          <w:rFonts w:ascii="Consolas" w:hAnsi="Consolas" w:cs="Consolas"/>
          <w:color w:val="5C5C5C"/>
          <w:sz w:val="21"/>
          <w:szCs w:val="21"/>
        </w:rPr>
        <w:t>._coffee</w:t>
      </w:r>
      <w:proofErr w:type="spellEnd"/>
      <w:r>
        <w:rPr>
          <w:rFonts w:ascii="Consolas" w:hAnsi="Consolas" w:cs="Consolas"/>
          <w:color w:val="5C5C5C"/>
          <w:sz w:val="21"/>
          <w:szCs w:val="21"/>
        </w:rPr>
        <w:t> = coffee;</w:t>
      </w:r>
    </w:p>
    <w:p w14:paraId="6FF01866" w14:textId="77777777" w:rsidR="006B5204" w:rsidRDefault="006B5204" w:rsidP="006B5204">
      <w:pPr>
        <w:pStyle w:val="alt"/>
        <w:numPr>
          <w:ilvl w:val="0"/>
          <w:numId w:val="2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68E4FC29" w14:textId="77777777" w:rsidR="006B5204" w:rsidRDefault="006B5204" w:rsidP="006B5204">
      <w:pPr>
        <w:numPr>
          <w:ilvl w:val="0"/>
          <w:numId w:val="29"/>
        </w:numPr>
        <w:pBdr>
          <w:left w:val="single" w:sz="18" w:space="0" w:color="6CE26C"/>
        </w:pBdr>
        <w:shd w:val="clear" w:color="auto" w:fill="FFFFFF"/>
        <w:spacing w:line="270" w:lineRule="atLeast"/>
        <w:ind w:left="1395"/>
        <w:rPr>
          <w:rFonts w:ascii="Consolas" w:hAnsi="Consolas" w:cs="Consolas"/>
          <w:color w:val="5C5C5C"/>
          <w:sz w:val="21"/>
          <w:szCs w:val="21"/>
        </w:rPr>
      </w:pPr>
    </w:p>
    <w:p w14:paraId="33AA9B85" w14:textId="77777777" w:rsidR="006B5204" w:rsidRDefault="006B5204" w:rsidP="006B5204">
      <w:pPr>
        <w:pStyle w:val="alt"/>
        <w:numPr>
          <w:ilvl w:val="0"/>
          <w:numId w:val="2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cost() {</w:t>
      </w:r>
    </w:p>
    <w:p w14:paraId="331D0300" w14:textId="77777777" w:rsidR="006B5204" w:rsidRDefault="006B5204" w:rsidP="006B5204">
      <w:pPr>
        <w:numPr>
          <w:ilvl w:val="0"/>
          <w:numId w:val="2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return</w:t>
      </w:r>
      <w:r>
        <w:rPr>
          <w:rFonts w:ascii="Consolas" w:hAnsi="Consolas" w:cs="Consolas"/>
          <w:color w:val="5C5C5C"/>
          <w:sz w:val="21"/>
          <w:szCs w:val="21"/>
        </w:rPr>
        <w:t> </w:t>
      </w:r>
      <w:r>
        <w:rPr>
          <w:rStyle w:val="hljs-keyword"/>
          <w:rFonts w:ascii="Consolas" w:hAnsi="Consolas" w:cs="Consolas"/>
          <w:color w:val="A626A4"/>
          <w:sz w:val="21"/>
          <w:szCs w:val="21"/>
        </w:rPr>
        <w:t>this</w:t>
      </w:r>
      <w:r>
        <w:rPr>
          <w:rFonts w:ascii="Consolas" w:hAnsi="Consolas" w:cs="Consolas"/>
          <w:color w:val="5C5C5C"/>
          <w:sz w:val="21"/>
          <w:szCs w:val="21"/>
        </w:rPr>
        <w:t>._</w:t>
      </w:r>
      <w:proofErr w:type="spellStart"/>
      <w:r>
        <w:rPr>
          <w:rFonts w:ascii="Consolas" w:hAnsi="Consolas" w:cs="Consolas"/>
          <w:color w:val="5C5C5C"/>
          <w:sz w:val="21"/>
          <w:szCs w:val="21"/>
        </w:rPr>
        <w:t>coffee.cost</w:t>
      </w:r>
      <w:proofErr w:type="spellEnd"/>
      <w:r>
        <w:rPr>
          <w:rFonts w:ascii="Consolas" w:hAnsi="Consolas" w:cs="Consolas"/>
          <w:color w:val="5C5C5C"/>
          <w:sz w:val="21"/>
          <w:szCs w:val="21"/>
        </w:rPr>
        <w:t>();</w:t>
      </w:r>
    </w:p>
    <w:p w14:paraId="7B08EDFD" w14:textId="77777777" w:rsidR="006B5204" w:rsidRDefault="006B5204" w:rsidP="006B5204">
      <w:pPr>
        <w:pStyle w:val="alt"/>
        <w:numPr>
          <w:ilvl w:val="0"/>
          <w:numId w:val="2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209EFEB2" w14:textId="77777777" w:rsidR="006B5204" w:rsidRDefault="006B5204" w:rsidP="006B5204">
      <w:pPr>
        <w:numPr>
          <w:ilvl w:val="0"/>
          <w:numId w:val="2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14:paraId="477075B8" w14:textId="77777777" w:rsidR="00C075F8" w:rsidRDefault="00C075F8" w:rsidP="00A4010D">
      <w:pPr>
        <w:spacing w:line="276" w:lineRule="auto"/>
        <w:rPr>
          <w:rFonts w:ascii="Palatino Linotype" w:hAnsi="Palatino Linotype"/>
          <w:bCs/>
          <w:color w:val="000000" w:themeColor="text1"/>
          <w:sz w:val="22"/>
          <w:szCs w:val="22"/>
        </w:rPr>
      </w:pPr>
    </w:p>
    <w:p w14:paraId="7DBCA57A" w14:textId="219F0419" w:rsidR="006B5204" w:rsidRDefault="006B5204" w:rsidP="00FD2C50">
      <w:pPr>
        <w:pStyle w:val="NormalBPBHEB"/>
      </w:pPr>
      <w:r w:rsidRPr="006B5204">
        <w:t xml:space="preserve">In the provided code example, we've introduced a </w:t>
      </w:r>
      <w:proofErr w:type="spellStart"/>
      <w:r w:rsidRPr="006B5204">
        <w:rPr>
          <w:rStyle w:val="CodeinTextBPBHEBChar"/>
        </w:rPr>
        <w:t>CoffeeDecorator</w:t>
      </w:r>
      <w:proofErr w:type="spellEnd"/>
      <w:r w:rsidRPr="006B5204">
        <w:t xml:space="preserve"> class that extends our original base component. This extension is necessary because the decorators essentially add their own flavo</w:t>
      </w:r>
      <w:r>
        <w:t>u</w:t>
      </w:r>
      <w:r w:rsidRPr="006B5204">
        <w:t xml:space="preserve">r to the actual base component. Therefore, it's crucial to ensure that they have access to the original base component. In this code snippet, we accept an instance of coffee in the constructor, storing it as the local property </w:t>
      </w:r>
      <w:r w:rsidRPr="006B5204">
        <w:rPr>
          <w:rStyle w:val="CodeinTextBPBHEBChar"/>
        </w:rPr>
        <w:t>_coffee</w:t>
      </w:r>
      <w:r w:rsidRPr="006B5204">
        <w:t xml:space="preserve">. Simultaneously, we inherit the properties of the </w:t>
      </w:r>
      <w:r w:rsidRPr="006B5204">
        <w:rPr>
          <w:rStyle w:val="CodeinTextBPBHEBChar"/>
        </w:rPr>
        <w:t>Coffee</w:t>
      </w:r>
      <w:r w:rsidRPr="006B5204">
        <w:t xml:space="preserve"> class using </w:t>
      </w:r>
      <w:r w:rsidRPr="006B5204">
        <w:rPr>
          <w:rStyle w:val="CodeinTextBPBHEBChar"/>
        </w:rPr>
        <w:t>super()</w:t>
      </w:r>
      <w:r w:rsidRPr="006B5204">
        <w:t xml:space="preserve">. The </w:t>
      </w:r>
      <w:r w:rsidRPr="006B5204">
        <w:rPr>
          <w:rStyle w:val="CodeinTextBPBHEBChar"/>
        </w:rPr>
        <w:t>cost</w:t>
      </w:r>
      <w:r w:rsidRPr="006B5204">
        <w:t xml:space="preserve"> method from the </w:t>
      </w:r>
      <w:r w:rsidRPr="006B5204">
        <w:rPr>
          <w:rStyle w:val="CodeinTextBPBHEBChar"/>
        </w:rPr>
        <w:t>Coffee</w:t>
      </w:r>
      <w:r w:rsidRPr="006B5204">
        <w:t xml:space="preserve"> class is overridden, and it is used to return the cost of the coffee received in the constructor's argument while creating a new instance of the decorator.</w:t>
      </w:r>
    </w:p>
    <w:p w14:paraId="6745E171" w14:textId="77777777" w:rsidR="00655269" w:rsidRDefault="00655269" w:rsidP="006B5204">
      <w:pPr>
        <w:spacing w:line="276" w:lineRule="auto"/>
        <w:rPr>
          <w:rFonts w:ascii="Palatino Linotype" w:hAnsi="Palatino Linotype"/>
          <w:bCs/>
          <w:color w:val="000000" w:themeColor="text1"/>
          <w:sz w:val="22"/>
          <w:szCs w:val="22"/>
        </w:rPr>
      </w:pPr>
    </w:p>
    <w:p w14:paraId="2D555B62" w14:textId="77777777" w:rsidR="00561A49" w:rsidRDefault="00561A49" w:rsidP="00FD2C50">
      <w:pPr>
        <w:pStyle w:val="Heading3BPBHEB"/>
      </w:pPr>
      <w:r>
        <w:t>Step 4: Create concrete decorators</w:t>
      </w:r>
    </w:p>
    <w:p w14:paraId="6F34F045" w14:textId="739DBFA4" w:rsidR="00655269" w:rsidRDefault="00561A49" w:rsidP="00FD2C50">
      <w:pPr>
        <w:pStyle w:val="NormalBPBHEB"/>
      </w:pPr>
      <w:r w:rsidRPr="00561A49">
        <w:t xml:space="preserve">In this step, we leverage the decorator base class created in the previous step to craft our </w:t>
      </w:r>
      <w:r w:rsidR="00FA21CA">
        <w:t>decorators</w:t>
      </w:r>
      <w:r w:rsidRPr="00561A49">
        <w:t xml:space="preserve"> of the base component, </w:t>
      </w:r>
      <w:r w:rsidRPr="00561A49">
        <w:rPr>
          <w:rStyle w:val="CodeinTextBPBHEBChar"/>
        </w:rPr>
        <w:t>Coffee</w:t>
      </w:r>
      <w:r w:rsidRPr="00561A49">
        <w:t>. Let's first examine the code example before delving into a detailed understanding</w:t>
      </w:r>
      <w:r>
        <w:t>:</w:t>
      </w:r>
    </w:p>
    <w:p w14:paraId="5AF3AA15" w14:textId="77777777" w:rsidR="00561A49" w:rsidRDefault="00561A49" w:rsidP="00561A49">
      <w:pPr>
        <w:spacing w:line="276" w:lineRule="auto"/>
        <w:rPr>
          <w:rFonts w:ascii="Palatino Linotype" w:hAnsi="Palatino Linotype"/>
          <w:bCs/>
          <w:color w:val="000000" w:themeColor="text1"/>
          <w:sz w:val="22"/>
          <w:szCs w:val="22"/>
        </w:rPr>
      </w:pPr>
    </w:p>
    <w:p w14:paraId="778288B2" w14:textId="77777777" w:rsidR="00FA21CA" w:rsidRDefault="00FA21CA" w:rsidP="00FA21CA">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eastAsiaTheme="majorEastAsia" w:hAnsi="Consolas" w:cs="Consolas"/>
          <w:color w:val="5C5C5C"/>
          <w:sz w:val="21"/>
          <w:szCs w:val="21"/>
        </w:rPr>
        <w:t> </w:t>
      </w:r>
      <w:proofErr w:type="spellStart"/>
      <w:r>
        <w:rPr>
          <w:rStyle w:val="hljs-title"/>
          <w:rFonts w:ascii="Consolas" w:eastAsia="Palatino Linotype" w:hAnsi="Consolas" w:cs="Consolas"/>
          <w:color w:val="C18401"/>
          <w:sz w:val="21"/>
          <w:szCs w:val="21"/>
        </w:rPr>
        <w:t>MilkDecorator</w:t>
      </w:r>
      <w:proofErr w:type="spellEnd"/>
      <w:r>
        <w:rPr>
          <w:rStyle w:val="hljs-class"/>
          <w:rFonts w:ascii="Consolas" w:eastAsiaTheme="majorEastAsia" w:hAnsi="Consolas" w:cs="Consolas"/>
          <w:color w:val="5C5C5C"/>
          <w:sz w:val="21"/>
          <w:szCs w:val="21"/>
        </w:rPr>
        <w:t> </w:t>
      </w:r>
      <w:r>
        <w:rPr>
          <w:rStyle w:val="hljs-keyword"/>
          <w:rFonts w:ascii="Consolas" w:hAnsi="Consolas" w:cs="Consolas"/>
          <w:color w:val="A626A4"/>
          <w:sz w:val="21"/>
          <w:szCs w:val="21"/>
        </w:rPr>
        <w:t>extends</w:t>
      </w:r>
      <w:r>
        <w:rPr>
          <w:rStyle w:val="hljs-class"/>
          <w:rFonts w:ascii="Consolas" w:eastAsiaTheme="majorEastAsia" w:hAnsi="Consolas" w:cs="Consolas"/>
          <w:color w:val="5C5C5C"/>
          <w:sz w:val="21"/>
          <w:szCs w:val="21"/>
        </w:rPr>
        <w:t> </w:t>
      </w:r>
      <w:proofErr w:type="spellStart"/>
      <w:r>
        <w:rPr>
          <w:rStyle w:val="hljs-title"/>
          <w:rFonts w:ascii="Consolas" w:eastAsia="Palatino Linotype" w:hAnsi="Consolas" w:cs="Consolas"/>
          <w:color w:val="C18401"/>
          <w:sz w:val="21"/>
          <w:szCs w:val="21"/>
        </w:rPr>
        <w:t>CoffeeDecorator</w:t>
      </w:r>
      <w:proofErr w:type="spellEnd"/>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65C30C2C" w14:textId="77777777" w:rsidR="00FA21CA" w:rsidRDefault="00FA21CA" w:rsidP="00FA21CA">
      <w:pPr>
        <w:numPr>
          <w:ilvl w:val="0"/>
          <w:numId w:val="3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cost() {</w:t>
      </w:r>
    </w:p>
    <w:p w14:paraId="06B6E967" w14:textId="77777777" w:rsidR="00FA21CA" w:rsidRDefault="00FA21CA" w:rsidP="00FA21CA">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return</w:t>
      </w:r>
      <w:r>
        <w:rPr>
          <w:rFonts w:ascii="Consolas" w:hAnsi="Consolas" w:cs="Consolas"/>
          <w:color w:val="5C5C5C"/>
          <w:sz w:val="21"/>
          <w:szCs w:val="21"/>
        </w:rPr>
        <w:t> </w:t>
      </w:r>
      <w:proofErr w:type="spellStart"/>
      <w:r>
        <w:rPr>
          <w:rStyle w:val="hljs-keyword"/>
          <w:rFonts w:ascii="Consolas" w:hAnsi="Consolas" w:cs="Consolas"/>
          <w:color w:val="A626A4"/>
          <w:sz w:val="21"/>
          <w:szCs w:val="21"/>
        </w:rPr>
        <w:t>super</w:t>
      </w:r>
      <w:r>
        <w:rPr>
          <w:rFonts w:ascii="Consolas" w:hAnsi="Consolas" w:cs="Consolas"/>
          <w:color w:val="5C5C5C"/>
          <w:sz w:val="21"/>
          <w:szCs w:val="21"/>
        </w:rPr>
        <w:t>.cost</w:t>
      </w:r>
      <w:proofErr w:type="spellEnd"/>
      <w:r>
        <w:rPr>
          <w:rFonts w:ascii="Consolas" w:hAnsi="Consolas" w:cs="Consolas"/>
          <w:color w:val="5C5C5C"/>
          <w:sz w:val="21"/>
          <w:szCs w:val="21"/>
        </w:rPr>
        <w:t>() + </w:t>
      </w:r>
      <w:r>
        <w:rPr>
          <w:rStyle w:val="hljs-number"/>
          <w:rFonts w:ascii="Consolas" w:hAnsi="Consolas" w:cs="Consolas"/>
          <w:color w:val="986801"/>
          <w:sz w:val="21"/>
          <w:szCs w:val="21"/>
        </w:rPr>
        <w:t>2</w:t>
      </w:r>
      <w:r>
        <w:rPr>
          <w:rFonts w:ascii="Consolas" w:hAnsi="Consolas" w:cs="Consolas"/>
          <w:color w:val="5C5C5C"/>
          <w:sz w:val="21"/>
          <w:szCs w:val="21"/>
        </w:rPr>
        <w:t>;</w:t>
      </w:r>
    </w:p>
    <w:p w14:paraId="3224B9BC" w14:textId="77777777" w:rsidR="00FA21CA" w:rsidRDefault="00FA21CA" w:rsidP="00FA21CA">
      <w:pPr>
        <w:numPr>
          <w:ilvl w:val="0"/>
          <w:numId w:val="3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45F6264E" w14:textId="77777777" w:rsidR="00FA21CA" w:rsidRDefault="00FA21CA" w:rsidP="00FA21CA">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0F286358" w14:textId="77777777" w:rsidR="00FA21CA" w:rsidRDefault="00FA21CA" w:rsidP="00FA21CA">
      <w:pPr>
        <w:numPr>
          <w:ilvl w:val="0"/>
          <w:numId w:val="30"/>
        </w:numPr>
        <w:pBdr>
          <w:left w:val="single" w:sz="18" w:space="0" w:color="6CE26C"/>
        </w:pBdr>
        <w:shd w:val="clear" w:color="auto" w:fill="FFFFFF"/>
        <w:spacing w:line="270" w:lineRule="atLeast"/>
        <w:ind w:left="1395"/>
        <w:rPr>
          <w:rFonts w:ascii="Consolas" w:hAnsi="Consolas" w:cs="Consolas"/>
          <w:color w:val="5C5C5C"/>
          <w:sz w:val="21"/>
          <w:szCs w:val="21"/>
        </w:rPr>
      </w:pPr>
    </w:p>
    <w:p w14:paraId="1B77D4C1" w14:textId="77777777" w:rsidR="00FA21CA" w:rsidRDefault="00FA21CA" w:rsidP="00FA21CA">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eastAsiaTheme="majorEastAsia" w:hAnsi="Consolas" w:cs="Consolas"/>
          <w:color w:val="5C5C5C"/>
          <w:sz w:val="21"/>
          <w:szCs w:val="21"/>
        </w:rPr>
        <w:t> </w:t>
      </w:r>
      <w:proofErr w:type="spellStart"/>
      <w:r>
        <w:rPr>
          <w:rStyle w:val="hljs-title"/>
          <w:rFonts w:ascii="Consolas" w:eastAsia="Palatino Linotype" w:hAnsi="Consolas" w:cs="Consolas"/>
          <w:color w:val="C18401"/>
          <w:sz w:val="21"/>
          <w:szCs w:val="21"/>
        </w:rPr>
        <w:t>SugarDecorator</w:t>
      </w:r>
      <w:proofErr w:type="spellEnd"/>
      <w:r>
        <w:rPr>
          <w:rStyle w:val="hljs-class"/>
          <w:rFonts w:ascii="Consolas" w:eastAsiaTheme="majorEastAsia" w:hAnsi="Consolas" w:cs="Consolas"/>
          <w:color w:val="5C5C5C"/>
          <w:sz w:val="21"/>
          <w:szCs w:val="21"/>
        </w:rPr>
        <w:t> </w:t>
      </w:r>
      <w:r>
        <w:rPr>
          <w:rStyle w:val="hljs-keyword"/>
          <w:rFonts w:ascii="Consolas" w:hAnsi="Consolas" w:cs="Consolas"/>
          <w:color w:val="A626A4"/>
          <w:sz w:val="21"/>
          <w:szCs w:val="21"/>
        </w:rPr>
        <w:t>extends</w:t>
      </w:r>
      <w:r>
        <w:rPr>
          <w:rStyle w:val="hljs-class"/>
          <w:rFonts w:ascii="Consolas" w:eastAsiaTheme="majorEastAsia" w:hAnsi="Consolas" w:cs="Consolas"/>
          <w:color w:val="5C5C5C"/>
          <w:sz w:val="21"/>
          <w:szCs w:val="21"/>
        </w:rPr>
        <w:t> </w:t>
      </w:r>
      <w:proofErr w:type="spellStart"/>
      <w:r>
        <w:rPr>
          <w:rStyle w:val="hljs-title"/>
          <w:rFonts w:ascii="Consolas" w:eastAsia="Palatino Linotype" w:hAnsi="Consolas" w:cs="Consolas"/>
          <w:color w:val="C18401"/>
          <w:sz w:val="21"/>
          <w:szCs w:val="21"/>
        </w:rPr>
        <w:t>CoffeeDecorator</w:t>
      </w:r>
      <w:proofErr w:type="spellEnd"/>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5F29A2EA" w14:textId="77777777" w:rsidR="00FA21CA" w:rsidRDefault="00FA21CA" w:rsidP="00FA21CA">
      <w:pPr>
        <w:numPr>
          <w:ilvl w:val="0"/>
          <w:numId w:val="3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cost() {</w:t>
      </w:r>
    </w:p>
    <w:p w14:paraId="5B5BCAB1" w14:textId="77777777" w:rsidR="00FA21CA" w:rsidRDefault="00FA21CA" w:rsidP="00FA21CA">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return</w:t>
      </w:r>
      <w:r>
        <w:rPr>
          <w:rFonts w:ascii="Consolas" w:hAnsi="Consolas" w:cs="Consolas"/>
          <w:color w:val="5C5C5C"/>
          <w:sz w:val="21"/>
          <w:szCs w:val="21"/>
        </w:rPr>
        <w:t> </w:t>
      </w:r>
      <w:proofErr w:type="spellStart"/>
      <w:r>
        <w:rPr>
          <w:rStyle w:val="hljs-keyword"/>
          <w:rFonts w:ascii="Consolas" w:hAnsi="Consolas" w:cs="Consolas"/>
          <w:color w:val="A626A4"/>
          <w:sz w:val="21"/>
          <w:szCs w:val="21"/>
        </w:rPr>
        <w:t>super</w:t>
      </w:r>
      <w:r>
        <w:rPr>
          <w:rFonts w:ascii="Consolas" w:hAnsi="Consolas" w:cs="Consolas"/>
          <w:color w:val="5C5C5C"/>
          <w:sz w:val="21"/>
          <w:szCs w:val="21"/>
        </w:rPr>
        <w:t>.cost</w:t>
      </w:r>
      <w:proofErr w:type="spellEnd"/>
      <w:r>
        <w:rPr>
          <w:rFonts w:ascii="Consolas" w:hAnsi="Consolas" w:cs="Consolas"/>
          <w:color w:val="5C5C5C"/>
          <w:sz w:val="21"/>
          <w:szCs w:val="21"/>
        </w:rPr>
        <w:t>() + </w:t>
      </w:r>
      <w:r>
        <w:rPr>
          <w:rStyle w:val="hljs-number"/>
          <w:rFonts w:ascii="Consolas" w:hAnsi="Consolas" w:cs="Consolas"/>
          <w:color w:val="986801"/>
          <w:sz w:val="21"/>
          <w:szCs w:val="21"/>
        </w:rPr>
        <w:t>1</w:t>
      </w:r>
      <w:r>
        <w:rPr>
          <w:rFonts w:ascii="Consolas" w:hAnsi="Consolas" w:cs="Consolas"/>
          <w:color w:val="5C5C5C"/>
          <w:sz w:val="21"/>
          <w:szCs w:val="21"/>
        </w:rPr>
        <w:t>;</w:t>
      </w:r>
    </w:p>
    <w:p w14:paraId="6B7BC06A" w14:textId="77777777" w:rsidR="00FA21CA" w:rsidRDefault="00FA21CA" w:rsidP="00FA21CA">
      <w:pPr>
        <w:numPr>
          <w:ilvl w:val="0"/>
          <w:numId w:val="3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059193BA" w14:textId="77777777" w:rsidR="00FA21CA" w:rsidRDefault="00FA21CA" w:rsidP="00FA21CA">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7344AE24" w14:textId="77777777" w:rsidR="00561A49" w:rsidRDefault="00561A49" w:rsidP="00561A49">
      <w:pPr>
        <w:spacing w:line="276" w:lineRule="auto"/>
        <w:rPr>
          <w:rFonts w:ascii="Palatino Linotype" w:hAnsi="Palatino Linotype"/>
          <w:bCs/>
          <w:color w:val="000000" w:themeColor="text1"/>
          <w:sz w:val="22"/>
          <w:szCs w:val="22"/>
        </w:rPr>
      </w:pPr>
    </w:p>
    <w:p w14:paraId="529FBC8D" w14:textId="5569001B" w:rsidR="008E2DC1" w:rsidRPr="008E2DC1" w:rsidRDefault="008E2DC1" w:rsidP="00FD2C50">
      <w:pPr>
        <w:pStyle w:val="NormalBPBHEB"/>
      </w:pPr>
      <w:r w:rsidRPr="008E2DC1">
        <w:br/>
        <w:t xml:space="preserve">In the provided code example, two decorators, </w:t>
      </w:r>
      <w:proofErr w:type="spellStart"/>
      <w:r w:rsidRPr="008E2DC1">
        <w:rPr>
          <w:rStyle w:val="CodeinTextBPBHEBChar"/>
        </w:rPr>
        <w:t>MilkDecorator</w:t>
      </w:r>
      <w:proofErr w:type="spellEnd"/>
      <w:r w:rsidRPr="008E2DC1">
        <w:t xml:space="preserve"> and </w:t>
      </w:r>
      <w:proofErr w:type="spellStart"/>
      <w:r w:rsidRPr="008E2DC1">
        <w:rPr>
          <w:rStyle w:val="CodeinTextBPBHEBChar"/>
        </w:rPr>
        <w:t>SugarDecorator</w:t>
      </w:r>
      <w:proofErr w:type="spellEnd"/>
      <w:r w:rsidRPr="008E2DC1">
        <w:t xml:space="preserve">, are </w:t>
      </w:r>
      <w:r w:rsidRPr="008E2DC1">
        <w:lastRenderedPageBreak/>
        <w:t>created to impart their specific flavo</w:t>
      </w:r>
      <w:r>
        <w:t>u</w:t>
      </w:r>
      <w:r w:rsidRPr="008E2DC1">
        <w:t xml:space="preserve">rs to our base component, </w:t>
      </w:r>
      <w:r w:rsidRPr="008E2DC1">
        <w:rPr>
          <w:rStyle w:val="CodeinTextBPBHEBChar"/>
        </w:rPr>
        <w:t>Coffee</w:t>
      </w:r>
      <w:r w:rsidRPr="008E2DC1">
        <w:t xml:space="preserve">. These decorators extend the </w:t>
      </w:r>
      <w:proofErr w:type="spellStart"/>
      <w:r w:rsidRPr="008E2DC1">
        <w:rPr>
          <w:rStyle w:val="CodeinTextBPBHEBChar"/>
        </w:rPr>
        <w:t>CoffeeDecorator</w:t>
      </w:r>
      <w:proofErr w:type="spellEnd"/>
      <w:r w:rsidRPr="008E2DC1">
        <w:t xml:space="preserve"> interface, effectively isolating the entire decorator instances from the original code. This ensures that the original code remains unaffected and unmodified.</w:t>
      </w:r>
    </w:p>
    <w:p w14:paraId="55115526" w14:textId="77777777" w:rsidR="008E2DC1" w:rsidRDefault="008E2DC1" w:rsidP="00FD2C50">
      <w:pPr>
        <w:pStyle w:val="NormalBPBHEB"/>
      </w:pPr>
      <w:r w:rsidRPr="008E2DC1">
        <w:t xml:space="preserve">Within each respective decorator, the </w:t>
      </w:r>
      <w:r w:rsidRPr="008E2DC1">
        <w:rPr>
          <w:rStyle w:val="CodeinTextBPBHEBChar"/>
        </w:rPr>
        <w:t>cost</w:t>
      </w:r>
      <w:r w:rsidRPr="008E2DC1">
        <w:t xml:space="preserve"> method is overridden to include the specific cost of the decorator in addition to the original coffee cost.</w:t>
      </w:r>
    </w:p>
    <w:p w14:paraId="105467E4" w14:textId="77777777" w:rsidR="008E2DC1" w:rsidRDefault="008E2DC1" w:rsidP="008E2DC1">
      <w:pPr>
        <w:spacing w:line="276" w:lineRule="auto"/>
        <w:rPr>
          <w:rFonts w:ascii="Palatino Linotype" w:hAnsi="Palatino Linotype"/>
          <w:bCs/>
          <w:color w:val="000000" w:themeColor="text1"/>
          <w:sz w:val="22"/>
          <w:szCs w:val="22"/>
        </w:rPr>
      </w:pPr>
    </w:p>
    <w:p w14:paraId="3EDBEC37" w14:textId="77777777" w:rsidR="006E061F" w:rsidRDefault="006E061F" w:rsidP="00FD2C50">
      <w:pPr>
        <w:pStyle w:val="Heading3BPBHEB"/>
      </w:pPr>
      <w:r>
        <w:t>Step 5: Usage</w:t>
      </w:r>
    </w:p>
    <w:p w14:paraId="39AFF03A" w14:textId="79922CAF" w:rsidR="00561A49" w:rsidRDefault="00D75E6A" w:rsidP="00FD2C50">
      <w:pPr>
        <w:pStyle w:val="NormalBPBHEB"/>
      </w:pPr>
      <w:r w:rsidRPr="00D75E6A">
        <w:t>For our final step in using the Decorator pattern, we will create instances of the concrete components and decorators, structuring them in the desired way. Let's proceed with this step</w:t>
      </w:r>
      <w:r w:rsidR="006E061F">
        <w:t>:</w:t>
      </w:r>
    </w:p>
    <w:p w14:paraId="2F9CE627" w14:textId="77777777" w:rsidR="00A65E80" w:rsidRDefault="00A65E80" w:rsidP="00A65E80">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Usage</w:t>
      </w:r>
    </w:p>
    <w:p w14:paraId="313636CB" w14:textId="77777777" w:rsidR="00A65E80" w:rsidRDefault="00A65E80" w:rsidP="00A65E80">
      <w:pPr>
        <w:numPr>
          <w:ilvl w:val="0"/>
          <w:numId w:val="31"/>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const</w:t>
      </w:r>
      <w:r>
        <w:rPr>
          <w:rFonts w:ascii="Consolas" w:hAnsi="Consolas" w:cs="Consolas"/>
          <w:color w:val="5C5C5C"/>
          <w:sz w:val="21"/>
          <w:szCs w:val="21"/>
        </w:rPr>
        <w:t> </w:t>
      </w:r>
      <w:proofErr w:type="spellStart"/>
      <w:r>
        <w:rPr>
          <w:rFonts w:ascii="Consolas" w:hAnsi="Consolas" w:cs="Consolas"/>
          <w:color w:val="5C5C5C"/>
          <w:sz w:val="21"/>
          <w:szCs w:val="21"/>
        </w:rPr>
        <w:t>simpleCoffee</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SimpleCoffee</w:t>
      </w:r>
      <w:proofErr w:type="spellEnd"/>
      <w:r>
        <w:rPr>
          <w:rFonts w:ascii="Consolas" w:hAnsi="Consolas" w:cs="Consolas"/>
          <w:color w:val="5C5C5C"/>
          <w:sz w:val="21"/>
          <w:szCs w:val="21"/>
        </w:rPr>
        <w:t>();</w:t>
      </w:r>
    </w:p>
    <w:p w14:paraId="07E0CE4F" w14:textId="77777777" w:rsidR="00A65E80" w:rsidRDefault="00A65E80" w:rsidP="00A65E80">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builtin"/>
          <w:rFonts w:ascii="Consolas" w:eastAsia="Palatino Linotype" w:hAnsi="Consolas" w:cs="Consolas"/>
          <w:color w:val="C18401"/>
          <w:sz w:val="21"/>
          <w:szCs w:val="21"/>
        </w:rPr>
        <w:t>console</w:t>
      </w:r>
      <w:r>
        <w:rPr>
          <w:rFonts w:ascii="Consolas" w:hAnsi="Consolas" w:cs="Consolas"/>
          <w:color w:val="5C5C5C"/>
          <w:sz w:val="21"/>
          <w:szCs w:val="21"/>
        </w:rPr>
        <w:t>.log(</w:t>
      </w:r>
      <w:r>
        <w:rPr>
          <w:rStyle w:val="hljs-string"/>
          <w:rFonts w:ascii="Consolas" w:hAnsi="Consolas" w:cs="Consolas"/>
          <w:color w:val="50A14F"/>
          <w:sz w:val="21"/>
          <w:szCs w:val="21"/>
        </w:rPr>
        <w:t>"Cost of simple coffee:"</w:t>
      </w:r>
      <w:r>
        <w:rPr>
          <w:rFonts w:ascii="Consolas" w:hAnsi="Consolas" w:cs="Consolas"/>
          <w:color w:val="5C5C5C"/>
          <w:sz w:val="21"/>
          <w:szCs w:val="21"/>
        </w:rPr>
        <w:t>, </w:t>
      </w:r>
      <w:proofErr w:type="spellStart"/>
      <w:r>
        <w:rPr>
          <w:rFonts w:ascii="Consolas" w:hAnsi="Consolas" w:cs="Consolas"/>
          <w:color w:val="5C5C5C"/>
          <w:sz w:val="21"/>
          <w:szCs w:val="21"/>
        </w:rPr>
        <w:t>simpleCoffee.cost</w:t>
      </w:r>
      <w:proofErr w:type="spellEnd"/>
      <w:r>
        <w:rPr>
          <w:rFonts w:ascii="Consolas" w:hAnsi="Consolas" w:cs="Consolas"/>
          <w:color w:val="5C5C5C"/>
          <w:sz w:val="21"/>
          <w:szCs w:val="21"/>
        </w:rPr>
        <w:t>());</w:t>
      </w:r>
    </w:p>
    <w:p w14:paraId="565767E4" w14:textId="77777777" w:rsidR="00A65E80" w:rsidRDefault="00A65E80" w:rsidP="00A65E80">
      <w:pPr>
        <w:numPr>
          <w:ilvl w:val="0"/>
          <w:numId w:val="31"/>
        </w:numPr>
        <w:pBdr>
          <w:left w:val="single" w:sz="18" w:space="0" w:color="6CE26C"/>
        </w:pBdr>
        <w:shd w:val="clear" w:color="auto" w:fill="FFFFFF"/>
        <w:spacing w:line="270" w:lineRule="atLeast"/>
        <w:ind w:left="1395"/>
        <w:rPr>
          <w:rFonts w:ascii="Consolas" w:hAnsi="Consolas" w:cs="Consolas"/>
          <w:color w:val="5C5C5C"/>
          <w:sz w:val="21"/>
          <w:szCs w:val="21"/>
        </w:rPr>
      </w:pPr>
    </w:p>
    <w:p w14:paraId="723982B2" w14:textId="77777777" w:rsidR="00A65E80" w:rsidRDefault="00A65E80" w:rsidP="00A65E80">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const</w:t>
      </w:r>
      <w:r>
        <w:rPr>
          <w:rFonts w:ascii="Consolas" w:hAnsi="Consolas" w:cs="Consolas"/>
          <w:color w:val="5C5C5C"/>
          <w:sz w:val="21"/>
          <w:szCs w:val="21"/>
        </w:rPr>
        <w:t> </w:t>
      </w:r>
      <w:proofErr w:type="spellStart"/>
      <w:r>
        <w:rPr>
          <w:rFonts w:ascii="Consolas" w:hAnsi="Consolas" w:cs="Consolas"/>
          <w:color w:val="5C5C5C"/>
          <w:sz w:val="21"/>
          <w:szCs w:val="21"/>
        </w:rPr>
        <w:t>milkCoffee</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MilkDecorator</w:t>
      </w:r>
      <w:proofErr w:type="spellEnd"/>
      <w:r>
        <w:rPr>
          <w:rFonts w:ascii="Consolas" w:hAnsi="Consolas" w:cs="Consolas"/>
          <w:color w:val="5C5C5C"/>
          <w:sz w:val="21"/>
          <w:szCs w:val="21"/>
        </w:rPr>
        <w:t>(</w:t>
      </w:r>
      <w:proofErr w:type="spellStart"/>
      <w:r>
        <w:rPr>
          <w:rFonts w:ascii="Consolas" w:hAnsi="Consolas" w:cs="Consolas"/>
          <w:color w:val="5C5C5C"/>
          <w:sz w:val="21"/>
          <w:szCs w:val="21"/>
        </w:rPr>
        <w:t>simpleCoffee</w:t>
      </w:r>
      <w:proofErr w:type="spellEnd"/>
      <w:r>
        <w:rPr>
          <w:rFonts w:ascii="Consolas" w:hAnsi="Consolas" w:cs="Consolas"/>
          <w:color w:val="5C5C5C"/>
          <w:sz w:val="21"/>
          <w:szCs w:val="21"/>
        </w:rPr>
        <w:t>);</w:t>
      </w:r>
    </w:p>
    <w:p w14:paraId="2357E3F2" w14:textId="77777777" w:rsidR="00A65E80" w:rsidRDefault="00A65E80" w:rsidP="00A65E80">
      <w:pPr>
        <w:numPr>
          <w:ilvl w:val="0"/>
          <w:numId w:val="31"/>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builtin"/>
          <w:rFonts w:ascii="Consolas" w:eastAsia="Palatino Linotype" w:hAnsi="Consolas" w:cs="Consolas"/>
          <w:color w:val="C18401"/>
          <w:sz w:val="21"/>
          <w:szCs w:val="21"/>
        </w:rPr>
        <w:t>console</w:t>
      </w:r>
      <w:r>
        <w:rPr>
          <w:rFonts w:ascii="Consolas" w:hAnsi="Consolas" w:cs="Consolas"/>
          <w:color w:val="5C5C5C"/>
          <w:sz w:val="21"/>
          <w:szCs w:val="21"/>
        </w:rPr>
        <w:t>.log(</w:t>
      </w:r>
      <w:r>
        <w:rPr>
          <w:rStyle w:val="hljs-string"/>
          <w:rFonts w:ascii="Consolas" w:hAnsi="Consolas" w:cs="Consolas"/>
          <w:color w:val="50A14F"/>
          <w:sz w:val="21"/>
          <w:szCs w:val="21"/>
        </w:rPr>
        <w:t>"Cost of coffee with milk:"</w:t>
      </w:r>
      <w:r>
        <w:rPr>
          <w:rFonts w:ascii="Consolas" w:hAnsi="Consolas" w:cs="Consolas"/>
          <w:color w:val="5C5C5C"/>
          <w:sz w:val="21"/>
          <w:szCs w:val="21"/>
        </w:rPr>
        <w:t>, </w:t>
      </w:r>
      <w:proofErr w:type="spellStart"/>
      <w:r>
        <w:rPr>
          <w:rFonts w:ascii="Consolas" w:hAnsi="Consolas" w:cs="Consolas"/>
          <w:color w:val="5C5C5C"/>
          <w:sz w:val="21"/>
          <w:szCs w:val="21"/>
        </w:rPr>
        <w:t>milkCoffee.cost</w:t>
      </w:r>
      <w:proofErr w:type="spellEnd"/>
      <w:r>
        <w:rPr>
          <w:rFonts w:ascii="Consolas" w:hAnsi="Consolas" w:cs="Consolas"/>
          <w:color w:val="5C5C5C"/>
          <w:sz w:val="21"/>
          <w:szCs w:val="21"/>
        </w:rPr>
        <w:t>());</w:t>
      </w:r>
    </w:p>
    <w:p w14:paraId="7DD0895C" w14:textId="77777777" w:rsidR="00A65E80" w:rsidRDefault="00A65E80" w:rsidP="00A65E80">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44329571" w14:textId="77777777" w:rsidR="00A65E80" w:rsidRDefault="00A65E80" w:rsidP="00A65E80">
      <w:pPr>
        <w:numPr>
          <w:ilvl w:val="0"/>
          <w:numId w:val="31"/>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const</w:t>
      </w:r>
      <w:r>
        <w:rPr>
          <w:rFonts w:ascii="Consolas" w:hAnsi="Consolas" w:cs="Consolas"/>
          <w:color w:val="5C5C5C"/>
          <w:sz w:val="21"/>
          <w:szCs w:val="21"/>
        </w:rPr>
        <w:t> </w:t>
      </w:r>
      <w:proofErr w:type="spellStart"/>
      <w:r>
        <w:rPr>
          <w:rFonts w:ascii="Consolas" w:hAnsi="Consolas" w:cs="Consolas"/>
          <w:color w:val="5C5C5C"/>
          <w:sz w:val="21"/>
          <w:szCs w:val="21"/>
        </w:rPr>
        <w:t>sugarMilkCoffee</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SugarDecorator</w:t>
      </w:r>
      <w:proofErr w:type="spellEnd"/>
      <w:r>
        <w:rPr>
          <w:rFonts w:ascii="Consolas" w:hAnsi="Consolas" w:cs="Consolas"/>
          <w:color w:val="5C5C5C"/>
          <w:sz w:val="21"/>
          <w:szCs w:val="21"/>
        </w:rPr>
        <w:t>(</w:t>
      </w:r>
      <w:proofErr w:type="spellStart"/>
      <w:r>
        <w:rPr>
          <w:rFonts w:ascii="Consolas" w:hAnsi="Consolas" w:cs="Consolas"/>
          <w:color w:val="5C5C5C"/>
          <w:sz w:val="21"/>
          <w:szCs w:val="21"/>
        </w:rPr>
        <w:t>milkCoffee</w:t>
      </w:r>
      <w:proofErr w:type="spellEnd"/>
      <w:r>
        <w:rPr>
          <w:rFonts w:ascii="Consolas" w:hAnsi="Consolas" w:cs="Consolas"/>
          <w:color w:val="5C5C5C"/>
          <w:sz w:val="21"/>
          <w:szCs w:val="21"/>
        </w:rPr>
        <w:t>);</w:t>
      </w:r>
    </w:p>
    <w:p w14:paraId="639BF607" w14:textId="77777777" w:rsidR="00A65E80" w:rsidRDefault="00A65E80" w:rsidP="00A65E80">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builtin"/>
          <w:rFonts w:ascii="Consolas" w:eastAsia="Palatino Linotype" w:hAnsi="Consolas" w:cs="Consolas"/>
          <w:color w:val="C18401"/>
          <w:sz w:val="21"/>
          <w:szCs w:val="21"/>
        </w:rPr>
        <w:t>console</w:t>
      </w:r>
      <w:r>
        <w:rPr>
          <w:rFonts w:ascii="Consolas" w:hAnsi="Consolas" w:cs="Consolas"/>
          <w:color w:val="5C5C5C"/>
          <w:sz w:val="21"/>
          <w:szCs w:val="21"/>
        </w:rPr>
        <w:t>.log(</w:t>
      </w:r>
      <w:r>
        <w:rPr>
          <w:rStyle w:val="hljs-string"/>
          <w:rFonts w:ascii="Consolas" w:hAnsi="Consolas" w:cs="Consolas"/>
          <w:color w:val="50A14F"/>
          <w:sz w:val="21"/>
          <w:szCs w:val="21"/>
        </w:rPr>
        <w:t>"Cost of coffee with sugar and milk:"</w:t>
      </w:r>
      <w:r>
        <w:rPr>
          <w:rFonts w:ascii="Consolas" w:hAnsi="Consolas" w:cs="Consolas"/>
          <w:color w:val="5C5C5C"/>
          <w:sz w:val="21"/>
          <w:szCs w:val="21"/>
        </w:rPr>
        <w:t>, sugarMilkCoffee.cost());</w:t>
      </w:r>
    </w:p>
    <w:p w14:paraId="713A4C8C" w14:textId="77777777" w:rsidR="00A65E80" w:rsidRDefault="00A65E80" w:rsidP="00A65E80"/>
    <w:p w14:paraId="0D164318" w14:textId="45FC7293" w:rsidR="001B7FAC" w:rsidRDefault="00D75E6A" w:rsidP="00FD2C50">
      <w:pPr>
        <w:pStyle w:val="NormalBPBHEB"/>
      </w:pPr>
      <w:r>
        <w:t xml:space="preserve">In the above code example, we have first created the instance of the simple coffee. Next, we create the instance of the milk coffee and add the simple coffee to its decorator instance. Finally, we make a coffee with both sugar and milk, and add the milk coffee instance to the </w:t>
      </w:r>
      <w:proofErr w:type="spellStart"/>
      <w:r w:rsidRPr="00A6129B">
        <w:rPr>
          <w:rStyle w:val="CodeinTextBPBHEBChar"/>
        </w:rPr>
        <w:t>SugarDecorator</w:t>
      </w:r>
      <w:proofErr w:type="spellEnd"/>
      <w:r>
        <w:t xml:space="preserve"> class to build this version. </w:t>
      </w:r>
    </w:p>
    <w:p w14:paraId="1183C0F2" w14:textId="349797FC" w:rsidR="001B7FAC" w:rsidRDefault="00645DA8" w:rsidP="00FD2C50">
      <w:pPr>
        <w:pStyle w:val="NormalBPBHEB"/>
      </w:pPr>
      <w:r>
        <w:t>On running the above code, you will receive the following output on your console:</w:t>
      </w:r>
    </w:p>
    <w:p w14:paraId="5A4DEDAD" w14:textId="77777777" w:rsidR="00645DA8" w:rsidRDefault="00645DA8" w:rsidP="00561A49">
      <w:pPr>
        <w:spacing w:line="276" w:lineRule="auto"/>
        <w:rPr>
          <w:rFonts w:ascii="Palatino Linotype" w:hAnsi="Palatino Linotype"/>
          <w:bCs/>
          <w:color w:val="000000" w:themeColor="text1"/>
          <w:sz w:val="22"/>
          <w:szCs w:val="22"/>
        </w:rPr>
      </w:pPr>
    </w:p>
    <w:p w14:paraId="7A0FD5A2" w14:textId="77777777" w:rsidR="00D83CA6" w:rsidRDefault="00D83CA6" w:rsidP="00D83CA6">
      <w:pPr>
        <w:pStyle w:val="alt"/>
        <w:numPr>
          <w:ilvl w:val="0"/>
          <w:numId w:val="3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Cost of simple coffee: 5</w:t>
      </w:r>
    </w:p>
    <w:p w14:paraId="4C83A0DC" w14:textId="77777777" w:rsidR="00D83CA6" w:rsidRDefault="00D83CA6" w:rsidP="00D83CA6">
      <w:pPr>
        <w:numPr>
          <w:ilvl w:val="0"/>
          <w:numId w:val="3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Cost of coffee with milk: 7</w:t>
      </w:r>
    </w:p>
    <w:p w14:paraId="70BEFF3F" w14:textId="77777777" w:rsidR="00D83CA6" w:rsidRDefault="00D83CA6" w:rsidP="00D83CA6">
      <w:pPr>
        <w:pStyle w:val="alt"/>
        <w:numPr>
          <w:ilvl w:val="0"/>
          <w:numId w:val="3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Cost of coffee with sugar and milk: 8</w:t>
      </w:r>
    </w:p>
    <w:p w14:paraId="1C13CEB4" w14:textId="77777777" w:rsidR="00D83CA6" w:rsidRDefault="00D83CA6" w:rsidP="00561A49">
      <w:pPr>
        <w:spacing w:line="276" w:lineRule="auto"/>
        <w:rPr>
          <w:rFonts w:ascii="Palatino Linotype" w:hAnsi="Palatino Linotype"/>
          <w:bCs/>
          <w:color w:val="000000" w:themeColor="text1"/>
          <w:sz w:val="22"/>
          <w:szCs w:val="22"/>
        </w:rPr>
      </w:pPr>
    </w:p>
    <w:p w14:paraId="3B9F4F58" w14:textId="6FBD8C64" w:rsidR="00D83CA6" w:rsidRDefault="007C318A" w:rsidP="00FD2C50">
      <w:pPr>
        <w:pStyle w:val="NormalBPBHEB"/>
      </w:pPr>
      <w:r w:rsidRPr="007C318A">
        <w:t>This demonstrates the substantial advantage of using the Decorator pattern to address this crucial problem. Throughout the final usage, there was no direct access or reference to the original code. It remained well encapsulated behind the scenes, safeguarding it while still influencing the overall behavio</w:t>
      </w:r>
      <w:r w:rsidR="00C034EF">
        <w:t>u</w:t>
      </w:r>
      <w:r w:rsidRPr="007C318A">
        <w:t>r. Furthermore, users only need to define several decorators in the initial steps. They can then employ these decorators as desired to create their personalized versions of coffee. This makes the process highly user-friendly, concealing the implementation details to a significant extent.</w:t>
      </w:r>
    </w:p>
    <w:p w14:paraId="26AAB9A0" w14:textId="77777777" w:rsidR="007C318A" w:rsidRDefault="007C318A" w:rsidP="007C318A">
      <w:pPr>
        <w:spacing w:line="276" w:lineRule="auto"/>
        <w:rPr>
          <w:rFonts w:ascii="Palatino Linotype" w:hAnsi="Palatino Linotype"/>
          <w:bCs/>
          <w:color w:val="000000" w:themeColor="text1"/>
          <w:sz w:val="22"/>
          <w:szCs w:val="22"/>
        </w:rPr>
      </w:pPr>
    </w:p>
    <w:p w14:paraId="5B0F0E37" w14:textId="77777777" w:rsidR="007C318A" w:rsidRDefault="007C318A" w:rsidP="007C318A">
      <w:pPr>
        <w:spacing w:line="276" w:lineRule="auto"/>
        <w:rPr>
          <w:rFonts w:ascii="Palatino Linotype" w:hAnsi="Palatino Linotype"/>
          <w:bCs/>
          <w:color w:val="000000" w:themeColor="text1"/>
          <w:sz w:val="22"/>
          <w:szCs w:val="22"/>
        </w:rPr>
      </w:pPr>
    </w:p>
    <w:p w14:paraId="21BCFF0D" w14:textId="77777777" w:rsidR="008F2256" w:rsidRDefault="008F2256" w:rsidP="00437ECE">
      <w:pPr>
        <w:pStyle w:val="Heading2BPBHEB"/>
      </w:pPr>
      <w:r>
        <w:lastRenderedPageBreak/>
        <w:t>Applications</w:t>
      </w:r>
    </w:p>
    <w:p w14:paraId="46D62E5A" w14:textId="714AB25F" w:rsidR="008F2256" w:rsidRDefault="002A0A12" w:rsidP="00FD2C50">
      <w:pPr>
        <w:pStyle w:val="NormalBPBHEB"/>
      </w:pPr>
      <w:r w:rsidRPr="002A0A12">
        <w:t>The Decorator design pattern in JavaScript can be useful in various scenarios where you want to add or modify functionality of objects dynamically and flexibly. Here are a few examples:</w:t>
      </w:r>
    </w:p>
    <w:p w14:paraId="0AD40A87" w14:textId="4ADEBDDF" w:rsidR="00960B75" w:rsidRDefault="00960B75" w:rsidP="00FD2C50">
      <w:pPr>
        <w:pStyle w:val="Heading3BPBHEB"/>
      </w:pPr>
      <w:r>
        <w:t>User Interface Components</w:t>
      </w:r>
    </w:p>
    <w:p w14:paraId="0508EC8B" w14:textId="49A52929" w:rsidR="00C06DF4" w:rsidRDefault="00C06DF4" w:rsidP="00FD2C50">
      <w:pPr>
        <w:pStyle w:val="NormalBPBHEB"/>
      </w:pPr>
      <w:r w:rsidRPr="00C06DF4">
        <w:t>Decorator patterns can prove highly beneficial in constructing UI components. Consider a base UI component class, such as a button, where users can dynamically add features like tooltips, borders, or additional styling without altering the existing code. This flexibility allows for the creation of customizable and feature-rich UI elements, enhancing the user interface without complicating the underlying structure.</w:t>
      </w:r>
    </w:p>
    <w:p w14:paraId="2AD82CA8" w14:textId="730B3BD3" w:rsidR="00B30D57" w:rsidRDefault="00AE2A9B" w:rsidP="00FD2C50">
      <w:pPr>
        <w:pStyle w:val="Heading3BPBHEB"/>
      </w:pPr>
      <w:r>
        <w:t>Data Validation</w:t>
      </w:r>
    </w:p>
    <w:p w14:paraId="0E912A19" w14:textId="1E6EBCEF" w:rsidR="000B1A37" w:rsidRDefault="00276FDB" w:rsidP="00FD2C50">
      <w:pPr>
        <w:pStyle w:val="NormalBPBHEB"/>
      </w:pPr>
      <w:r>
        <w:t>Decorator patterns</w:t>
      </w:r>
      <w:r w:rsidRPr="00276FDB">
        <w:t xml:space="preserve"> </w:t>
      </w:r>
      <w:r>
        <w:t xml:space="preserve">can be useful when we </w:t>
      </w:r>
      <w:r w:rsidRPr="00276FDB">
        <w:t>have data validation requirements</w:t>
      </w:r>
      <w:r>
        <w:t xml:space="preserve"> for our code.</w:t>
      </w:r>
      <w:r w:rsidRPr="00276FDB">
        <w:t xml:space="preserve"> </w:t>
      </w:r>
      <w:r>
        <w:t xml:space="preserve">For instances where we </w:t>
      </w:r>
      <w:r w:rsidRPr="00276FDB">
        <w:t>want to add validation rules to objects without modifying their original validation logic</w:t>
      </w:r>
      <w:r>
        <w:t>, these patterns can come to our assistance. For example, d</w:t>
      </w:r>
      <w:r w:rsidRPr="00276FDB">
        <w:t>ecorating a form validation object with additional validation rules like checking for password complexity or email format.</w:t>
      </w:r>
    </w:p>
    <w:p w14:paraId="3DC8FB18" w14:textId="4DA3776E" w:rsidR="00466547" w:rsidRDefault="00466547" w:rsidP="00FD2C50">
      <w:pPr>
        <w:pStyle w:val="Heading3BPBHEB"/>
      </w:pPr>
      <w:r>
        <w:t>Authentication</w:t>
      </w:r>
    </w:p>
    <w:p w14:paraId="5B1AA3DB" w14:textId="1A5B5BF2" w:rsidR="00FB08BF" w:rsidRDefault="00E66C8D" w:rsidP="00FD2C50">
      <w:pPr>
        <w:pStyle w:val="NormalBPBHEB"/>
      </w:pPr>
      <w:r>
        <w:t xml:space="preserve">We can use the decorator patterns for instances where we </w:t>
      </w:r>
      <w:r w:rsidRPr="00E66C8D">
        <w:t>want to add authentication checks to certain functions or methods without modifying their core functionality.</w:t>
      </w:r>
      <w:r w:rsidR="005C336F">
        <w:t xml:space="preserve"> For instance, d</w:t>
      </w:r>
      <w:r w:rsidR="005C336F" w:rsidRPr="005C336F">
        <w:t>ecorating a resource-fetching function with authentication checks before making the actual request.</w:t>
      </w:r>
    </w:p>
    <w:p w14:paraId="7D4210A4" w14:textId="00DB114B" w:rsidR="003C3418" w:rsidRDefault="003C3418" w:rsidP="00FD2C50">
      <w:pPr>
        <w:pStyle w:val="Heading3BPBHEB"/>
      </w:pPr>
      <w:r>
        <w:t>Dynamic Configuration</w:t>
      </w:r>
    </w:p>
    <w:p w14:paraId="53E4C79C" w14:textId="6D46B0F2" w:rsidR="003C3418" w:rsidRDefault="00DD0DAF" w:rsidP="00FD2C50">
      <w:pPr>
        <w:pStyle w:val="NormalBPBHEB"/>
      </w:pPr>
      <w:r>
        <w:t xml:space="preserve">We can use these patterns to </w:t>
      </w:r>
      <w:r w:rsidRPr="00DD0DAF">
        <w:t>dynamically configure objects with different settings without altering their original structure.</w:t>
      </w:r>
    </w:p>
    <w:p w14:paraId="500B58EA" w14:textId="2066109A" w:rsidR="003C3418" w:rsidRDefault="00B23CFC" w:rsidP="00FD2C50">
      <w:pPr>
        <w:pStyle w:val="Heading3BPBHEB"/>
      </w:pPr>
      <w:r>
        <w:t>Event Handling</w:t>
      </w:r>
    </w:p>
    <w:p w14:paraId="111137D5" w14:textId="29CFDBEE" w:rsidR="00FB08BF" w:rsidRDefault="00150993" w:rsidP="00FD2C50">
      <w:pPr>
        <w:pStyle w:val="NormalBPBHEB"/>
      </w:pPr>
      <w:r>
        <w:t xml:space="preserve">We can also use decorator patterns to </w:t>
      </w:r>
      <w:r w:rsidRPr="00150993">
        <w:t>dynamically attach or detach event handlers to objects without modifying their existing event handling code</w:t>
      </w:r>
      <w:r w:rsidR="007B7DB4">
        <w:t xml:space="preserve">. </w:t>
      </w:r>
      <w:r w:rsidR="007B7DB4" w:rsidRPr="007B7DB4">
        <w:t>Decorating a DOM element with additional event listeners based on user interactions.</w:t>
      </w:r>
      <w:r w:rsidR="007B7DB4">
        <w:t xml:space="preserve"> This could allow us to work independently of the element’s implementation and not affect it.</w:t>
      </w:r>
    </w:p>
    <w:p w14:paraId="34AEA658" w14:textId="77777777" w:rsidR="00E123A4" w:rsidRDefault="00E123A4" w:rsidP="00466547">
      <w:pPr>
        <w:spacing w:line="276" w:lineRule="auto"/>
        <w:rPr>
          <w:rFonts w:ascii="Palatino Linotype" w:hAnsi="Palatino Linotype"/>
          <w:bCs/>
          <w:color w:val="000000" w:themeColor="text1"/>
          <w:sz w:val="22"/>
          <w:szCs w:val="22"/>
        </w:rPr>
      </w:pPr>
    </w:p>
    <w:p w14:paraId="7604D021" w14:textId="77777777" w:rsidR="00E123A4" w:rsidRDefault="00E123A4" w:rsidP="00466547">
      <w:pPr>
        <w:spacing w:line="276" w:lineRule="auto"/>
        <w:rPr>
          <w:rFonts w:ascii="Palatino Linotype" w:hAnsi="Palatino Linotype"/>
          <w:bCs/>
          <w:color w:val="000000" w:themeColor="text1"/>
          <w:sz w:val="22"/>
          <w:szCs w:val="22"/>
        </w:rPr>
      </w:pPr>
    </w:p>
    <w:p w14:paraId="6D8981E1" w14:textId="77777777" w:rsidR="007A2827" w:rsidRDefault="007A2827" w:rsidP="00437ECE">
      <w:pPr>
        <w:pStyle w:val="Heading2BPBHEB"/>
      </w:pPr>
      <w:r>
        <w:t>Pros and Cons</w:t>
      </w:r>
    </w:p>
    <w:p w14:paraId="5C84CBC1" w14:textId="14AA9A91" w:rsidR="007A2827" w:rsidRDefault="007A2827" w:rsidP="00FD2C50">
      <w:pPr>
        <w:pStyle w:val="NormalBPBHEB"/>
      </w:pPr>
      <w:r>
        <w:t>Let’s look at the advantages of implementing the Decorator pattern in our JavaScript code:</w:t>
      </w:r>
    </w:p>
    <w:p w14:paraId="26682B86" w14:textId="6049CA43" w:rsidR="007A2827" w:rsidRDefault="00807BE8" w:rsidP="00FD2C50">
      <w:pPr>
        <w:pStyle w:val="NormalBPBHEB"/>
        <w:numPr>
          <w:ilvl w:val="0"/>
          <w:numId w:val="81"/>
        </w:numPr>
      </w:pPr>
      <w:r>
        <w:t>We can extend an object’s behaviour without making a new subclass specifically for its demand.</w:t>
      </w:r>
    </w:p>
    <w:p w14:paraId="23707753" w14:textId="0AA9FCF1" w:rsidR="00807BE8" w:rsidRDefault="00807BE8" w:rsidP="00FD2C50">
      <w:pPr>
        <w:pStyle w:val="NormalBPBHEB"/>
        <w:numPr>
          <w:ilvl w:val="0"/>
          <w:numId w:val="81"/>
        </w:numPr>
      </w:pPr>
      <w:r>
        <w:t>We can add or remove responsibilities from the object at runtime.</w:t>
      </w:r>
    </w:p>
    <w:p w14:paraId="73449125" w14:textId="77777777" w:rsidR="001D37A3" w:rsidRDefault="00807BE8" w:rsidP="00FD2C50">
      <w:pPr>
        <w:pStyle w:val="NormalBPBHEB"/>
        <w:numPr>
          <w:ilvl w:val="0"/>
          <w:numId w:val="81"/>
        </w:numPr>
      </w:pPr>
      <w:r>
        <w:lastRenderedPageBreak/>
        <w:t>Thanks to decorator patterns, we can combine several behaviours on to an object by using multiple decorators.</w:t>
      </w:r>
    </w:p>
    <w:p w14:paraId="02945B46" w14:textId="28811E45" w:rsidR="00E123A4" w:rsidRDefault="001D37A3" w:rsidP="00FD2C50">
      <w:pPr>
        <w:pStyle w:val="NormalBPBHEB"/>
        <w:numPr>
          <w:ilvl w:val="0"/>
          <w:numId w:val="81"/>
        </w:numPr>
      </w:pPr>
      <w:r w:rsidRPr="001D37A3">
        <w:t>The Decorator pattern adheres to the Single Responsibility Principle by addressing the challenge of extending an object's behavio</w:t>
      </w:r>
      <w:r>
        <w:t>u</w:t>
      </w:r>
      <w:r w:rsidRPr="001D37A3">
        <w:t>r without necessitating the creation of multiple new classes for various permutations and combinations.</w:t>
      </w:r>
    </w:p>
    <w:p w14:paraId="65681DC8" w14:textId="77777777" w:rsidR="001D37A3" w:rsidRDefault="001D37A3" w:rsidP="001D37A3">
      <w:pPr>
        <w:spacing w:line="276" w:lineRule="auto"/>
        <w:rPr>
          <w:rFonts w:ascii="Palatino Linotype" w:hAnsi="Palatino Linotype"/>
          <w:bCs/>
          <w:color w:val="000000" w:themeColor="text1"/>
          <w:sz w:val="22"/>
          <w:szCs w:val="22"/>
        </w:rPr>
      </w:pPr>
    </w:p>
    <w:p w14:paraId="32822A54" w14:textId="5496890E" w:rsidR="001D37A3" w:rsidRDefault="00D67FD7" w:rsidP="00FD2C50">
      <w:pPr>
        <w:pStyle w:val="NormalBPBHEB"/>
      </w:pPr>
      <w:r>
        <w:t>However, like every design pattern, the Decorator pattern also has its fair share of disadvantages listed down below:</w:t>
      </w:r>
    </w:p>
    <w:p w14:paraId="6D1D028B" w14:textId="5534420D" w:rsidR="00D67FD7" w:rsidRDefault="007F4805" w:rsidP="00FD2C50">
      <w:pPr>
        <w:pStyle w:val="NormalBPBHEB"/>
        <w:numPr>
          <w:ilvl w:val="0"/>
          <w:numId w:val="82"/>
        </w:numPr>
      </w:pPr>
      <w:r w:rsidRPr="007F4805">
        <w:t>Ensuring that a decorator's behavio</w:t>
      </w:r>
      <w:r w:rsidR="00C479D6">
        <w:t>u</w:t>
      </w:r>
      <w:r w:rsidRPr="007F4805">
        <w:t>r remains independent of the order in the decorators stack can be challenging during implementation.</w:t>
      </w:r>
    </w:p>
    <w:p w14:paraId="5D2735FB" w14:textId="25F286A9" w:rsidR="00C479D6" w:rsidRDefault="00773220" w:rsidP="00FD2C50">
      <w:pPr>
        <w:pStyle w:val="NormalBPBHEB"/>
        <w:numPr>
          <w:ilvl w:val="0"/>
          <w:numId w:val="82"/>
        </w:numPr>
      </w:pPr>
      <w:r>
        <w:t>The initial configuration code of the various layers can tend to look ugly and complex.</w:t>
      </w:r>
    </w:p>
    <w:p w14:paraId="36905E41" w14:textId="77777777" w:rsidR="00050484" w:rsidRDefault="00050484" w:rsidP="00FD2C50">
      <w:pPr>
        <w:pStyle w:val="NormalBPBHEB"/>
        <w:rPr>
          <w:bCs/>
          <w:color w:val="000000" w:themeColor="text1"/>
          <w:szCs w:val="22"/>
        </w:rPr>
      </w:pPr>
    </w:p>
    <w:p w14:paraId="0E439F55" w14:textId="33BC63B8" w:rsidR="00632B82" w:rsidRDefault="00632B82" w:rsidP="00FD2C50">
      <w:pPr>
        <w:pStyle w:val="Heading1BPBHEB"/>
      </w:pPr>
      <w:r>
        <w:t>Fa</w:t>
      </w:r>
      <w:r w:rsidR="00EA0C81">
        <w:t>ç</w:t>
      </w:r>
      <w:r>
        <w:t>ade design pattern</w:t>
      </w:r>
    </w:p>
    <w:p w14:paraId="460A253E" w14:textId="4FDB3B9D" w:rsidR="00632B82" w:rsidRDefault="00632B82" w:rsidP="00FD2C50">
      <w:pPr>
        <w:pStyle w:val="NormalBPBHEB"/>
      </w:pPr>
      <w:r>
        <w:t xml:space="preserve">The </w:t>
      </w:r>
      <w:r w:rsidR="00EA0C81">
        <w:t xml:space="preserve">Façade design pattern is a structural design pattern that provides a simple interface to a set of interfaces in a subsystem. </w:t>
      </w:r>
      <w:r w:rsidR="00EA0C81" w:rsidRPr="00EA0C81">
        <w:t>It involves creating a higher-level interface that makes it easier to use a complex system or set of interfaces by providing a unified interface.</w:t>
      </w:r>
      <w:r w:rsidR="00EA0C81">
        <w:t xml:space="preserve"> In JavaScript, the Façade pattern </w:t>
      </w:r>
      <w:r w:rsidR="00EA0C81" w:rsidRPr="00EA0C81">
        <w:t>is often used to hide the complexities of interacting with multiple components or APIs behind a single, simplified interface</w:t>
      </w:r>
      <w:r w:rsidR="00EA0C81">
        <w:t>.</w:t>
      </w:r>
    </w:p>
    <w:p w14:paraId="79B486B1" w14:textId="77777777" w:rsidR="00F37C53" w:rsidRDefault="00F37C53" w:rsidP="00FD2C50">
      <w:pPr>
        <w:pStyle w:val="NormalBPBHEB"/>
      </w:pPr>
    </w:p>
    <w:p w14:paraId="3D881984" w14:textId="77777777" w:rsidR="00DC7597" w:rsidRDefault="00DC7597" w:rsidP="00437ECE">
      <w:pPr>
        <w:pStyle w:val="Heading2BPBHEB"/>
      </w:pPr>
      <w:r>
        <w:t>Problem Scenario</w:t>
      </w:r>
    </w:p>
    <w:p w14:paraId="084ABCAF" w14:textId="77777777" w:rsidR="00FF32B3" w:rsidRDefault="001E65B9" w:rsidP="00FD2C50">
      <w:pPr>
        <w:pStyle w:val="NormalBPBHEB"/>
      </w:pPr>
      <w:r>
        <w:t xml:space="preserve">To understand the efficacy of the façade design pattern, let’s consider the example of a web application that needs to fetch and display the real-time weather information for a given location. </w:t>
      </w:r>
      <w:r w:rsidR="00FF32B3">
        <w:t>To achieve this, we would require a probable integration of multiple weather APIs to gather comprehensive data like current temperature, humidity, wind speed, and forecasts.</w:t>
      </w:r>
    </w:p>
    <w:p w14:paraId="58D39B76" w14:textId="5C0B13D4" w:rsidR="00050484" w:rsidRDefault="00DC7249" w:rsidP="00FD2C50">
      <w:pPr>
        <w:pStyle w:val="NormalBPBHEB"/>
      </w:pPr>
      <w:r w:rsidRPr="00DC7249">
        <w:t>However, this introduces a series of challenges. For instance, each weather API might have its own unique set of endpoints, request formats, and authentication mechanisms. Additionally, some APIs may necessitate additional processing or data transformation before it can be consistently presented in your application.</w:t>
      </w:r>
    </w:p>
    <w:p w14:paraId="3D473DEA" w14:textId="5E084254" w:rsidR="00DC7249" w:rsidRDefault="003A45FF" w:rsidP="00FD2C50">
      <w:pPr>
        <w:pStyle w:val="NormalBPBHEB"/>
        <w:rPr>
          <w:bCs/>
          <w:color w:val="000000" w:themeColor="text1"/>
          <w:szCs w:val="22"/>
        </w:rPr>
      </w:pPr>
      <w:r w:rsidRPr="003A45FF">
        <w:rPr>
          <w:bCs/>
          <w:color w:val="000000" w:themeColor="text1"/>
          <w:szCs w:val="22"/>
        </w:rPr>
        <w:t>However, the challenges persist. The codebase might become cluttered with API-specific logic, leading to difficulties in maintenance and extension. If the third-party API undergoes changes in its implementation, such as adding or removing endpoints or modifying the authentication mechanism, it would necessitate widespread modifications throughout the application. Managing API keys, authentication tokens, and error handling for each API becomes a complex and error-prone task.</w:t>
      </w:r>
    </w:p>
    <w:p w14:paraId="3182F077" w14:textId="4EA3105E" w:rsidR="00437ECE" w:rsidRDefault="002A55AA" w:rsidP="00FD2C50">
      <w:pPr>
        <w:pStyle w:val="NormalBPBHEB"/>
      </w:pPr>
      <w:r>
        <w:lastRenderedPageBreak/>
        <w:t>We would require a solution that makes it easier to manage the complexities arising with such scenarios.</w:t>
      </w:r>
    </w:p>
    <w:p w14:paraId="351B1F54" w14:textId="77777777" w:rsidR="00F335FA" w:rsidRDefault="00F335FA" w:rsidP="00FD2C50">
      <w:pPr>
        <w:pStyle w:val="NormalBPBHEB"/>
      </w:pPr>
    </w:p>
    <w:p w14:paraId="3C56E6EB" w14:textId="04470F1B" w:rsidR="00B92BCF" w:rsidRDefault="00B92BCF" w:rsidP="00437ECE">
      <w:pPr>
        <w:pStyle w:val="Heading2BPBHEB"/>
      </w:pPr>
      <w:r>
        <w:t>Implementation</w:t>
      </w:r>
    </w:p>
    <w:p w14:paraId="290ED810" w14:textId="77777777" w:rsidR="00E04974" w:rsidRDefault="00E04974" w:rsidP="00FD2C50">
      <w:pPr>
        <w:pStyle w:val="NormalBPBHEB"/>
      </w:pPr>
      <w:r w:rsidRPr="00E04974">
        <w:t>Let's break down the implementation of the Façade design pattern into distinct steps. The initial step, even before diving into the actual implementation logic, is to understand and identify the complex subsystem or set of interfaces that need simplification. Once the subsystem requiring modification is identified, the implementation process begins:</w:t>
      </w:r>
    </w:p>
    <w:p w14:paraId="411F4085" w14:textId="4211A9FE" w:rsidR="00B92BCF" w:rsidRDefault="00B92BCF" w:rsidP="00FD2C50">
      <w:pPr>
        <w:pStyle w:val="Heading3BPBHEB"/>
      </w:pPr>
      <w:r>
        <w:t xml:space="preserve">Step 1: </w:t>
      </w:r>
      <w:r w:rsidR="005D76DE">
        <w:t>Create the subsystem classes</w:t>
      </w:r>
    </w:p>
    <w:p w14:paraId="0A1092E9" w14:textId="478EA3C9" w:rsidR="002A55AA" w:rsidRDefault="00A55828" w:rsidP="00FD2C50">
      <w:pPr>
        <w:pStyle w:val="NormalBPBHEB"/>
      </w:pPr>
      <w:r>
        <w:t xml:space="preserve">The very first thing we need to do is to create the </w:t>
      </w:r>
      <w:r w:rsidR="003D62C7">
        <w:t xml:space="preserve">classes representing the subsystem components. </w:t>
      </w:r>
      <w:r w:rsidR="00D412FC">
        <w:t xml:space="preserve">These classes will handle the interactions with the respective subsystems. </w:t>
      </w:r>
    </w:p>
    <w:p w14:paraId="7EF60A06" w14:textId="661ECA8B" w:rsidR="00D412FC" w:rsidRDefault="00D412FC" w:rsidP="00FD2C50">
      <w:pPr>
        <w:pStyle w:val="Heading3BPBHEB"/>
      </w:pPr>
      <w:r>
        <w:t>Step 2: Create the façade classes</w:t>
      </w:r>
    </w:p>
    <w:p w14:paraId="5419E9A3" w14:textId="256AE1C9" w:rsidR="003F1199" w:rsidRDefault="001F1615" w:rsidP="00FD2C50">
      <w:pPr>
        <w:pStyle w:val="NormalBPBHEB"/>
      </w:pPr>
      <w:r>
        <w:t>Next, we create a façade class that provides a simplified interface for the client code. This class encapsulates the interactions with the subsystem components.</w:t>
      </w:r>
      <w:r w:rsidR="00AE1902">
        <w:t xml:space="preserve"> </w:t>
      </w:r>
      <w:r w:rsidR="00AE1902" w:rsidRPr="00AE1902">
        <w:t>Its primary purpose is to simplify the interactions between the client code and the complex subsystem.</w:t>
      </w:r>
    </w:p>
    <w:p w14:paraId="312C3D26" w14:textId="75E23D0A" w:rsidR="003F1199" w:rsidRDefault="003F1199" w:rsidP="00FD2C50">
      <w:pPr>
        <w:pStyle w:val="Heading3BPBHEB"/>
      </w:pPr>
      <w:r>
        <w:t xml:space="preserve">Step 3: </w:t>
      </w:r>
      <w:r w:rsidR="007B3F03">
        <w:t xml:space="preserve">Encapsulate the subsystem logic into the façade </w:t>
      </w:r>
    </w:p>
    <w:p w14:paraId="2742F1AE" w14:textId="5BE696AC" w:rsidR="007D5E15" w:rsidRDefault="007B3F03" w:rsidP="00FD2C50">
      <w:pPr>
        <w:pStyle w:val="NormalBPBHEB"/>
      </w:pPr>
      <w:r>
        <w:t xml:space="preserve">Now, we need to encapsulate the logic and interactions with the subsystem components. </w:t>
      </w:r>
      <w:r w:rsidRPr="007B3F03">
        <w:t xml:space="preserve">The client code should interact with the </w:t>
      </w:r>
      <w:r w:rsidR="000F5263">
        <w:t>f</w:t>
      </w:r>
      <w:r w:rsidRPr="007B3F03">
        <w:t>acade and not need to know the details of the individual</w:t>
      </w:r>
      <w:r>
        <w:t xml:space="preserve"> implementation logics.</w:t>
      </w:r>
    </w:p>
    <w:p w14:paraId="087EADD5" w14:textId="714AD84F" w:rsidR="00AE1902" w:rsidRDefault="00AE1902" w:rsidP="00FD2C50">
      <w:pPr>
        <w:pStyle w:val="Heading3BPBHEB"/>
      </w:pPr>
      <w:r>
        <w:t xml:space="preserve">Step 4: </w:t>
      </w:r>
      <w:r w:rsidR="00B75140">
        <w:t>Expose simplified methods</w:t>
      </w:r>
    </w:p>
    <w:p w14:paraId="4C44FFC3" w14:textId="22AB3644" w:rsidR="007D5E15" w:rsidRDefault="00CD094A" w:rsidP="00FD2C50">
      <w:pPr>
        <w:pStyle w:val="NormalBPBHEB"/>
      </w:pPr>
      <w:r w:rsidRPr="00CD094A">
        <w:t>Expose simplified methods in the Facade class that the client code can use. These methods should provide a coherent and easy-to-understand API, hiding the intricate details of the subsystem components. The Facade should handle any necessary coordination or translation between subsystem calls.</w:t>
      </w:r>
    </w:p>
    <w:p w14:paraId="48F2309D" w14:textId="026D37CE" w:rsidR="00C94DA2" w:rsidRDefault="00C94DA2" w:rsidP="00FD2C50">
      <w:pPr>
        <w:pStyle w:val="Heading3BPBHEB"/>
      </w:pPr>
      <w:r>
        <w:t xml:space="preserve">Step 5: </w:t>
      </w:r>
      <w:r w:rsidR="00B75140">
        <w:t>Client code uses the façade</w:t>
      </w:r>
    </w:p>
    <w:p w14:paraId="6A5D13DB" w14:textId="0327EBC7" w:rsidR="00C02DE6" w:rsidRDefault="002A642E" w:rsidP="00FD2C50">
      <w:pPr>
        <w:pStyle w:val="NormalBPBHEB"/>
      </w:pPr>
      <w:r w:rsidRPr="002A642E">
        <w:t xml:space="preserve">In the client code, instantiate the </w:t>
      </w:r>
      <w:r w:rsidR="004B6D8B">
        <w:t xml:space="preserve">Façade </w:t>
      </w:r>
      <w:r w:rsidRPr="002A642E">
        <w:t xml:space="preserve">class and use its simplified methods to perform tasks. The client code interacts solely with the </w:t>
      </w:r>
      <w:r w:rsidR="004B6D8B">
        <w:t>Façade</w:t>
      </w:r>
      <w:r w:rsidRPr="002A642E">
        <w:t>, unaware of the intricacies of the underlying subsystem components. This separation enhances code readability, maintainability, and flexibility.</w:t>
      </w:r>
      <w:r w:rsidR="004B6D8B">
        <w:br/>
        <w:t>Let’s understand this better with a coding example in the next segment.</w:t>
      </w:r>
    </w:p>
    <w:p w14:paraId="2B358D73" w14:textId="77777777" w:rsidR="00C02DE6" w:rsidRDefault="00C02DE6" w:rsidP="00FD2C50">
      <w:pPr>
        <w:pStyle w:val="NormalBPBHEB"/>
      </w:pPr>
    </w:p>
    <w:p w14:paraId="0ED6630B" w14:textId="77777777" w:rsidR="00B1489A" w:rsidRDefault="00B1489A" w:rsidP="00FD2C50">
      <w:pPr>
        <w:pStyle w:val="Heading2BPBHEB"/>
      </w:pPr>
      <w:r>
        <w:t>Code Example</w:t>
      </w:r>
    </w:p>
    <w:p w14:paraId="4A8CEC3F" w14:textId="0D46746D" w:rsidR="006F1FA5" w:rsidRDefault="0045248D" w:rsidP="00FD2C50">
      <w:pPr>
        <w:pStyle w:val="NormalBPBHEB"/>
      </w:pPr>
      <w:r>
        <w:t>L</w:t>
      </w:r>
      <w:r w:rsidRPr="0045248D">
        <w:t xml:space="preserve">et's break down the implementation of the Facade design pattern in JavaScript using the example of an application that allows sharing to multiple social media platforms, namely </w:t>
      </w:r>
      <w:r w:rsidRPr="0045248D">
        <w:lastRenderedPageBreak/>
        <w:t>Facebook, Instagram, and Twitter. Our main objective is to simplify the process of handling multiple API integrations without impacting our codebase.</w:t>
      </w:r>
    </w:p>
    <w:p w14:paraId="150B8814" w14:textId="77777777" w:rsidR="006A4603" w:rsidRDefault="004F3BFE" w:rsidP="00FD2C50">
      <w:pPr>
        <w:pStyle w:val="NormalBPBHEB"/>
      </w:pPr>
      <w:r w:rsidRPr="004F3BFE">
        <w:t>The initial step before delving into the implementation of the Facade pattern is to comprehend the essence of the problem. In our scenario, the issue arises from the complexity stemming from different integrations with each social media platform. Variations in endpoints, authentication mechanisms, and intricate implementation logic pose challenges when integrating with these APIs.</w:t>
      </w:r>
    </w:p>
    <w:p w14:paraId="382C17F6" w14:textId="76701964" w:rsidR="004F3BFE" w:rsidRDefault="004F3BFE" w:rsidP="00FD2C50">
      <w:pPr>
        <w:pStyle w:val="NormalBPBHEB"/>
      </w:pPr>
      <w:r w:rsidRPr="004F3BFE">
        <w:t>Consider a component that needs to use all three APIs simultaneously; handling all three API integrations within a single component becomes a daunting task. The code would be cluttered with complex logic, including conditionals to manage each API integration. This problem intensifies when similar integrations are required for other components, leading to code repetition and the need for modification in those components. Additionally, introducing a new social media platform into the system would be a complex and time-consuming process. Essentially, the Facade design pattern aims to address and simplify these challenges.</w:t>
      </w:r>
    </w:p>
    <w:p w14:paraId="7D81843A" w14:textId="77777777" w:rsidR="009B5C98" w:rsidRDefault="009B5C98" w:rsidP="00FD2C50">
      <w:pPr>
        <w:pStyle w:val="Heading3BPBHEB"/>
      </w:pPr>
      <w:r>
        <w:t>Step 1: Create the subsystem classes</w:t>
      </w:r>
    </w:p>
    <w:p w14:paraId="2BC245A1" w14:textId="52EFD517" w:rsidR="004F3BFE" w:rsidRDefault="009B5C98" w:rsidP="00FD2C50">
      <w:pPr>
        <w:pStyle w:val="NormalBPBHEB"/>
      </w:pPr>
      <w:r>
        <w:t xml:space="preserve">Our very first job would be to create classes that represent each of the subsystem. </w:t>
      </w:r>
      <w:r w:rsidR="005B0923" w:rsidRPr="005B0923">
        <w:t>In our example, we'll create classes for interacting with Facebook, Twitter, and Instagram APIs.</w:t>
      </w:r>
    </w:p>
    <w:p w14:paraId="59EEC07A" w14:textId="77777777" w:rsidR="008376FB" w:rsidRDefault="008376FB" w:rsidP="009B5C98">
      <w:pPr>
        <w:spacing w:line="276" w:lineRule="auto"/>
        <w:rPr>
          <w:rFonts w:ascii="Palatino Linotype" w:hAnsi="Palatino Linotype"/>
          <w:bCs/>
          <w:color w:val="000000" w:themeColor="text1"/>
          <w:sz w:val="22"/>
          <w:szCs w:val="22"/>
        </w:rPr>
      </w:pPr>
    </w:p>
    <w:p w14:paraId="4D159180" w14:textId="77777777" w:rsidR="00CB70C7" w:rsidRDefault="00CB70C7" w:rsidP="00CB70C7">
      <w:pPr>
        <w:pStyle w:val="alt"/>
        <w:numPr>
          <w:ilvl w:val="0"/>
          <w:numId w:val="3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eastAsiaTheme="majorEastAsia" w:hAnsi="Consolas" w:cs="Consolas"/>
          <w:color w:val="5C5C5C"/>
          <w:sz w:val="21"/>
          <w:szCs w:val="21"/>
        </w:rPr>
        <w:t> </w:t>
      </w:r>
      <w:proofErr w:type="spellStart"/>
      <w:r>
        <w:rPr>
          <w:rStyle w:val="hljs-title"/>
          <w:rFonts w:ascii="Consolas" w:eastAsia="Palatino Linotype" w:hAnsi="Consolas" w:cs="Consolas"/>
          <w:color w:val="C18401"/>
          <w:sz w:val="21"/>
          <w:szCs w:val="21"/>
        </w:rPr>
        <w:t>FacebookAPI</w:t>
      </w:r>
      <w:proofErr w:type="spellEnd"/>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4F7BBE54" w14:textId="77777777" w:rsidR="00CB70C7" w:rsidRDefault="00CB70C7" w:rsidP="00CB70C7">
      <w:pPr>
        <w:numPr>
          <w:ilvl w:val="0"/>
          <w:numId w:val="3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postToFacebook</w:t>
      </w:r>
      <w:proofErr w:type="spellEnd"/>
      <w:r>
        <w:rPr>
          <w:rFonts w:ascii="Consolas" w:hAnsi="Consolas" w:cs="Consolas"/>
          <w:color w:val="5C5C5C"/>
          <w:sz w:val="21"/>
          <w:szCs w:val="21"/>
        </w:rPr>
        <w:t>() {</w:t>
      </w:r>
    </w:p>
    <w:p w14:paraId="59418CC2" w14:textId="77777777" w:rsidR="00CB70C7" w:rsidRDefault="00CB70C7" w:rsidP="00CB70C7">
      <w:pPr>
        <w:pStyle w:val="alt"/>
        <w:numPr>
          <w:ilvl w:val="0"/>
          <w:numId w:val="3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Implementation specific to posting on Facebook</w:t>
      </w:r>
    </w:p>
    <w:p w14:paraId="42C1CC10" w14:textId="77777777" w:rsidR="00CB70C7" w:rsidRDefault="00CB70C7" w:rsidP="00CB70C7">
      <w:pPr>
        <w:numPr>
          <w:ilvl w:val="0"/>
          <w:numId w:val="3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1FBE56A2" w14:textId="77777777" w:rsidR="00CB70C7" w:rsidRDefault="00CB70C7" w:rsidP="00CB70C7">
      <w:pPr>
        <w:pStyle w:val="alt"/>
        <w:numPr>
          <w:ilvl w:val="0"/>
          <w:numId w:val="3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640E5001" w14:textId="77777777" w:rsidR="00CB70C7" w:rsidRDefault="00CB70C7" w:rsidP="00CB70C7">
      <w:pPr>
        <w:numPr>
          <w:ilvl w:val="0"/>
          <w:numId w:val="35"/>
        </w:numPr>
        <w:pBdr>
          <w:left w:val="single" w:sz="18" w:space="0" w:color="6CE26C"/>
        </w:pBdr>
        <w:shd w:val="clear" w:color="auto" w:fill="FFFFFF"/>
        <w:spacing w:line="270" w:lineRule="atLeast"/>
        <w:ind w:left="1395"/>
        <w:rPr>
          <w:rFonts w:ascii="Consolas" w:hAnsi="Consolas" w:cs="Consolas"/>
          <w:color w:val="5C5C5C"/>
          <w:sz w:val="21"/>
          <w:szCs w:val="21"/>
        </w:rPr>
      </w:pPr>
    </w:p>
    <w:p w14:paraId="14201753" w14:textId="77777777" w:rsidR="00CB70C7" w:rsidRDefault="00CB70C7" w:rsidP="00CB70C7">
      <w:pPr>
        <w:pStyle w:val="alt"/>
        <w:numPr>
          <w:ilvl w:val="0"/>
          <w:numId w:val="3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eastAsiaTheme="majorEastAsia" w:hAnsi="Consolas" w:cs="Consolas"/>
          <w:color w:val="5C5C5C"/>
          <w:sz w:val="21"/>
          <w:szCs w:val="21"/>
        </w:rPr>
        <w:t> </w:t>
      </w:r>
      <w:proofErr w:type="spellStart"/>
      <w:r>
        <w:rPr>
          <w:rStyle w:val="hljs-title"/>
          <w:rFonts w:ascii="Consolas" w:eastAsia="Palatino Linotype" w:hAnsi="Consolas" w:cs="Consolas"/>
          <w:color w:val="C18401"/>
          <w:sz w:val="21"/>
          <w:szCs w:val="21"/>
        </w:rPr>
        <w:t>TwitterAPI</w:t>
      </w:r>
      <w:proofErr w:type="spellEnd"/>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2E2B8047" w14:textId="77777777" w:rsidR="00CB70C7" w:rsidRDefault="00CB70C7" w:rsidP="00CB70C7">
      <w:pPr>
        <w:numPr>
          <w:ilvl w:val="0"/>
          <w:numId w:val="3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tweet() {</w:t>
      </w:r>
    </w:p>
    <w:p w14:paraId="55E4F550" w14:textId="77777777" w:rsidR="00CB70C7" w:rsidRDefault="00CB70C7" w:rsidP="00CB70C7">
      <w:pPr>
        <w:pStyle w:val="alt"/>
        <w:numPr>
          <w:ilvl w:val="0"/>
          <w:numId w:val="3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Implementation specific to tweeting on Twitter</w:t>
      </w:r>
    </w:p>
    <w:p w14:paraId="4BA3EFE1" w14:textId="77777777" w:rsidR="00CB70C7" w:rsidRDefault="00CB70C7" w:rsidP="00CB70C7">
      <w:pPr>
        <w:numPr>
          <w:ilvl w:val="0"/>
          <w:numId w:val="3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6B366134" w14:textId="77777777" w:rsidR="00CB70C7" w:rsidRDefault="00CB70C7" w:rsidP="00CB70C7">
      <w:pPr>
        <w:pStyle w:val="alt"/>
        <w:numPr>
          <w:ilvl w:val="0"/>
          <w:numId w:val="3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203BF942" w14:textId="77777777" w:rsidR="00CB70C7" w:rsidRDefault="00CB70C7" w:rsidP="00CB70C7">
      <w:pPr>
        <w:numPr>
          <w:ilvl w:val="0"/>
          <w:numId w:val="35"/>
        </w:numPr>
        <w:pBdr>
          <w:left w:val="single" w:sz="18" w:space="0" w:color="6CE26C"/>
        </w:pBdr>
        <w:shd w:val="clear" w:color="auto" w:fill="FFFFFF"/>
        <w:spacing w:line="270" w:lineRule="atLeast"/>
        <w:ind w:left="1395"/>
        <w:rPr>
          <w:rFonts w:ascii="Consolas" w:hAnsi="Consolas" w:cs="Consolas"/>
          <w:color w:val="5C5C5C"/>
          <w:sz w:val="21"/>
          <w:szCs w:val="21"/>
        </w:rPr>
      </w:pPr>
    </w:p>
    <w:p w14:paraId="37D62C13" w14:textId="77777777" w:rsidR="00CB70C7" w:rsidRDefault="00CB70C7" w:rsidP="00CB70C7">
      <w:pPr>
        <w:pStyle w:val="alt"/>
        <w:numPr>
          <w:ilvl w:val="0"/>
          <w:numId w:val="3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eastAsiaTheme="majorEastAsia" w:hAnsi="Consolas" w:cs="Consolas"/>
          <w:color w:val="5C5C5C"/>
          <w:sz w:val="21"/>
          <w:szCs w:val="21"/>
        </w:rPr>
        <w:t> </w:t>
      </w:r>
      <w:proofErr w:type="spellStart"/>
      <w:r>
        <w:rPr>
          <w:rStyle w:val="hljs-title"/>
          <w:rFonts w:ascii="Consolas" w:eastAsia="Palatino Linotype" w:hAnsi="Consolas" w:cs="Consolas"/>
          <w:color w:val="C18401"/>
          <w:sz w:val="21"/>
          <w:szCs w:val="21"/>
        </w:rPr>
        <w:t>InstagramAPI</w:t>
      </w:r>
      <w:proofErr w:type="spellEnd"/>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2E65993D" w14:textId="77777777" w:rsidR="00CB70C7" w:rsidRDefault="00CB70C7" w:rsidP="00CB70C7">
      <w:pPr>
        <w:numPr>
          <w:ilvl w:val="0"/>
          <w:numId w:val="3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shareOnInstagram</w:t>
      </w:r>
      <w:proofErr w:type="spellEnd"/>
      <w:r>
        <w:rPr>
          <w:rFonts w:ascii="Consolas" w:hAnsi="Consolas" w:cs="Consolas"/>
          <w:color w:val="5C5C5C"/>
          <w:sz w:val="21"/>
          <w:szCs w:val="21"/>
        </w:rPr>
        <w:t>() {</w:t>
      </w:r>
    </w:p>
    <w:p w14:paraId="0AB485D1" w14:textId="77777777" w:rsidR="00CB70C7" w:rsidRDefault="00CB70C7" w:rsidP="00CB70C7">
      <w:pPr>
        <w:pStyle w:val="alt"/>
        <w:numPr>
          <w:ilvl w:val="0"/>
          <w:numId w:val="3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Implementation specific to sharing on Instagram</w:t>
      </w:r>
    </w:p>
    <w:p w14:paraId="4A7E4F6F" w14:textId="77777777" w:rsidR="00CB70C7" w:rsidRDefault="00CB70C7" w:rsidP="00CB70C7">
      <w:pPr>
        <w:numPr>
          <w:ilvl w:val="0"/>
          <w:numId w:val="3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6ABA2B1D" w14:textId="77777777" w:rsidR="00CB70C7" w:rsidRDefault="00CB70C7" w:rsidP="00CB70C7">
      <w:pPr>
        <w:pStyle w:val="alt"/>
        <w:numPr>
          <w:ilvl w:val="0"/>
          <w:numId w:val="3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0314F6EB" w14:textId="77777777" w:rsidR="00CB70C7" w:rsidRDefault="00CB70C7" w:rsidP="00CB70C7"/>
    <w:p w14:paraId="3A9A983F" w14:textId="1EF092B5" w:rsidR="00CB70C7" w:rsidRDefault="004D74EA" w:rsidP="00FD2C50">
      <w:pPr>
        <w:pStyle w:val="NormalBPBHEB"/>
      </w:pPr>
      <w:r w:rsidRPr="004D74EA">
        <w:t xml:space="preserve">In the provided code example, three distinct classes, namely </w:t>
      </w:r>
      <w:proofErr w:type="spellStart"/>
      <w:r w:rsidRPr="00EC6616">
        <w:rPr>
          <w:rStyle w:val="CodeinTextBPBHEBChar"/>
        </w:rPr>
        <w:t>FacebookAPI</w:t>
      </w:r>
      <w:proofErr w:type="spellEnd"/>
      <w:r w:rsidRPr="004D74EA">
        <w:t xml:space="preserve">, </w:t>
      </w:r>
      <w:proofErr w:type="spellStart"/>
      <w:r w:rsidRPr="00EC6616">
        <w:rPr>
          <w:rStyle w:val="CodeinTextBPBHEBChar"/>
        </w:rPr>
        <w:t>TwitterAPI</w:t>
      </w:r>
      <w:proofErr w:type="spellEnd"/>
      <w:r w:rsidRPr="004D74EA">
        <w:t xml:space="preserve">, and </w:t>
      </w:r>
      <w:proofErr w:type="spellStart"/>
      <w:r w:rsidRPr="00EC6616">
        <w:rPr>
          <w:rStyle w:val="CodeinTextBPBHEBChar"/>
        </w:rPr>
        <w:t>InstagramAPI</w:t>
      </w:r>
      <w:proofErr w:type="spellEnd"/>
      <w:r w:rsidRPr="004D74EA">
        <w:t>, have been established for the three subsystems. Each class is equipped with a unique method for sharing content on its respective platform. Implementation details, such as public keys or authentication mechanisms, can be encapsulated within these functions based on the specific requirements of each platform.</w:t>
      </w:r>
    </w:p>
    <w:p w14:paraId="12EF2D72" w14:textId="77777777" w:rsidR="00337829" w:rsidRDefault="00337829" w:rsidP="004D74EA">
      <w:pPr>
        <w:spacing w:line="276" w:lineRule="auto"/>
        <w:rPr>
          <w:rFonts w:ascii="Palatino Linotype" w:hAnsi="Palatino Linotype"/>
          <w:bCs/>
          <w:color w:val="000000" w:themeColor="text1"/>
          <w:sz w:val="22"/>
          <w:szCs w:val="22"/>
        </w:rPr>
      </w:pPr>
    </w:p>
    <w:p w14:paraId="51448EC9" w14:textId="77777777" w:rsidR="00B05A99" w:rsidRDefault="00B05A99" w:rsidP="00FD2C50">
      <w:pPr>
        <w:pStyle w:val="Heading3BPBHEB"/>
      </w:pPr>
      <w:r>
        <w:lastRenderedPageBreak/>
        <w:t>Step 2: Create the façade classes</w:t>
      </w:r>
    </w:p>
    <w:p w14:paraId="68D035AD" w14:textId="327F16BE" w:rsidR="00337829" w:rsidRDefault="00704677" w:rsidP="00FD2C50">
      <w:pPr>
        <w:pStyle w:val="NormalBPBHEB"/>
      </w:pPr>
      <w:r>
        <w:t>Now, as our implementation dictates that we create a façade class that provides a simplified interface for the client code. Let’s create that:</w:t>
      </w:r>
    </w:p>
    <w:p w14:paraId="7C0FFAB9" w14:textId="77777777" w:rsidR="00704677" w:rsidRDefault="00704677" w:rsidP="00B05A99">
      <w:pPr>
        <w:spacing w:line="276" w:lineRule="auto"/>
        <w:rPr>
          <w:rFonts w:ascii="Palatino Linotype" w:hAnsi="Palatino Linotype"/>
          <w:bCs/>
          <w:color w:val="000000" w:themeColor="text1"/>
          <w:sz w:val="22"/>
          <w:szCs w:val="22"/>
        </w:rPr>
      </w:pPr>
    </w:p>
    <w:p w14:paraId="2F27D77E" w14:textId="77777777" w:rsidR="00EC6616" w:rsidRDefault="00EC6616" w:rsidP="00EC6616">
      <w:pPr>
        <w:pStyle w:val="alt"/>
        <w:numPr>
          <w:ilvl w:val="0"/>
          <w:numId w:val="3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eastAsiaTheme="majorEastAsia" w:hAnsi="Consolas" w:cs="Consolas"/>
          <w:color w:val="5C5C5C"/>
          <w:sz w:val="21"/>
          <w:szCs w:val="21"/>
        </w:rPr>
        <w:t> </w:t>
      </w:r>
      <w:proofErr w:type="spellStart"/>
      <w:r>
        <w:rPr>
          <w:rStyle w:val="hljs-title"/>
          <w:rFonts w:ascii="Consolas" w:eastAsia="Palatino Linotype" w:hAnsi="Consolas" w:cs="Consolas"/>
          <w:color w:val="C18401"/>
          <w:sz w:val="21"/>
          <w:szCs w:val="21"/>
        </w:rPr>
        <w:t>SocialMediaFacade</w:t>
      </w:r>
      <w:proofErr w:type="spellEnd"/>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2682C0F6" w14:textId="77777777" w:rsidR="00EC6616" w:rsidRDefault="00EC6616" w:rsidP="00EC6616">
      <w:pPr>
        <w:numPr>
          <w:ilvl w:val="0"/>
          <w:numId w:val="3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constructor</w:t>
      </w:r>
      <w:r>
        <w:rPr>
          <w:rFonts w:ascii="Consolas" w:hAnsi="Consolas" w:cs="Consolas"/>
          <w:color w:val="5C5C5C"/>
          <w:sz w:val="21"/>
          <w:szCs w:val="21"/>
        </w:rPr>
        <w:t>() {</w:t>
      </w:r>
    </w:p>
    <w:p w14:paraId="01315C16" w14:textId="77777777" w:rsidR="00EC6616" w:rsidRDefault="00EC6616" w:rsidP="00EC6616">
      <w:pPr>
        <w:pStyle w:val="alt"/>
        <w:numPr>
          <w:ilvl w:val="0"/>
          <w:numId w:val="3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hAnsi="Consolas" w:cs="Consolas"/>
          <w:color w:val="A626A4"/>
          <w:sz w:val="21"/>
          <w:szCs w:val="21"/>
        </w:rPr>
        <w:t>this</w:t>
      </w:r>
      <w:r>
        <w:rPr>
          <w:rFonts w:ascii="Consolas" w:hAnsi="Consolas" w:cs="Consolas"/>
          <w:color w:val="5C5C5C"/>
          <w:sz w:val="21"/>
          <w:szCs w:val="21"/>
        </w:rPr>
        <w:t>.facebookAPI</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FacebookAPI</w:t>
      </w:r>
      <w:proofErr w:type="spellEnd"/>
      <w:r>
        <w:rPr>
          <w:rFonts w:ascii="Consolas" w:hAnsi="Consolas" w:cs="Consolas"/>
          <w:color w:val="5C5C5C"/>
          <w:sz w:val="21"/>
          <w:szCs w:val="21"/>
        </w:rPr>
        <w:t>();</w:t>
      </w:r>
    </w:p>
    <w:p w14:paraId="5DA66CBD" w14:textId="77777777" w:rsidR="00EC6616" w:rsidRDefault="00EC6616" w:rsidP="00EC6616">
      <w:pPr>
        <w:numPr>
          <w:ilvl w:val="0"/>
          <w:numId w:val="3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hAnsi="Consolas" w:cs="Consolas"/>
          <w:color w:val="A626A4"/>
          <w:sz w:val="21"/>
          <w:szCs w:val="21"/>
        </w:rPr>
        <w:t>this</w:t>
      </w:r>
      <w:r>
        <w:rPr>
          <w:rFonts w:ascii="Consolas" w:hAnsi="Consolas" w:cs="Consolas"/>
          <w:color w:val="5C5C5C"/>
          <w:sz w:val="21"/>
          <w:szCs w:val="21"/>
        </w:rPr>
        <w:t>.twitterAPI</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TwitterAPI</w:t>
      </w:r>
      <w:proofErr w:type="spellEnd"/>
      <w:r>
        <w:rPr>
          <w:rFonts w:ascii="Consolas" w:hAnsi="Consolas" w:cs="Consolas"/>
          <w:color w:val="5C5C5C"/>
          <w:sz w:val="21"/>
          <w:szCs w:val="21"/>
        </w:rPr>
        <w:t>();</w:t>
      </w:r>
    </w:p>
    <w:p w14:paraId="54A68A11" w14:textId="77777777" w:rsidR="00EC6616" w:rsidRDefault="00EC6616" w:rsidP="00EC6616">
      <w:pPr>
        <w:pStyle w:val="alt"/>
        <w:numPr>
          <w:ilvl w:val="0"/>
          <w:numId w:val="3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hAnsi="Consolas" w:cs="Consolas"/>
          <w:color w:val="A626A4"/>
          <w:sz w:val="21"/>
          <w:szCs w:val="21"/>
        </w:rPr>
        <w:t>this</w:t>
      </w:r>
      <w:r>
        <w:rPr>
          <w:rFonts w:ascii="Consolas" w:hAnsi="Consolas" w:cs="Consolas"/>
          <w:color w:val="5C5C5C"/>
          <w:sz w:val="21"/>
          <w:szCs w:val="21"/>
        </w:rPr>
        <w:t>.instagramAPI</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InstagramAPI</w:t>
      </w:r>
      <w:proofErr w:type="spellEnd"/>
      <w:r>
        <w:rPr>
          <w:rFonts w:ascii="Consolas" w:hAnsi="Consolas" w:cs="Consolas"/>
          <w:color w:val="5C5C5C"/>
          <w:sz w:val="21"/>
          <w:szCs w:val="21"/>
        </w:rPr>
        <w:t>();</w:t>
      </w:r>
    </w:p>
    <w:p w14:paraId="140B99B3" w14:textId="77777777" w:rsidR="00EC6616" w:rsidRDefault="00EC6616" w:rsidP="00EC6616">
      <w:pPr>
        <w:numPr>
          <w:ilvl w:val="0"/>
          <w:numId w:val="3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1C14349B" w14:textId="77777777" w:rsidR="00EC6616" w:rsidRDefault="00EC6616" w:rsidP="00EC6616">
      <w:pPr>
        <w:pStyle w:val="alt"/>
        <w:numPr>
          <w:ilvl w:val="0"/>
          <w:numId w:val="3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4E32EA36" w14:textId="77777777" w:rsidR="00EC6616" w:rsidRDefault="00EC6616" w:rsidP="00EC6616">
      <w:pPr>
        <w:numPr>
          <w:ilvl w:val="0"/>
          <w:numId w:val="3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Methods to be exposed to the client will be implemented here</w:t>
      </w:r>
    </w:p>
    <w:p w14:paraId="124FF389" w14:textId="77777777" w:rsidR="00EC6616" w:rsidRDefault="00EC6616" w:rsidP="00EC6616">
      <w:pPr>
        <w:pStyle w:val="alt"/>
        <w:numPr>
          <w:ilvl w:val="0"/>
          <w:numId w:val="3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3FC59DF2" w14:textId="77777777" w:rsidR="00704677" w:rsidRDefault="00704677" w:rsidP="00B05A99">
      <w:pPr>
        <w:spacing w:line="276" w:lineRule="auto"/>
        <w:rPr>
          <w:rFonts w:ascii="Palatino Linotype" w:hAnsi="Palatino Linotype"/>
          <w:bCs/>
          <w:color w:val="000000" w:themeColor="text1"/>
          <w:sz w:val="22"/>
          <w:szCs w:val="22"/>
        </w:rPr>
      </w:pPr>
    </w:p>
    <w:p w14:paraId="7414882B" w14:textId="7438D337" w:rsidR="00EC6616" w:rsidRDefault="00B77FFB" w:rsidP="00FD2C50">
      <w:pPr>
        <w:pStyle w:val="NormalBPBHEB"/>
      </w:pPr>
      <w:r w:rsidRPr="00B77FFB">
        <w:t xml:space="preserve">In the provided code snippet, a class named </w:t>
      </w:r>
      <w:proofErr w:type="spellStart"/>
      <w:r w:rsidRPr="00322EF4">
        <w:rPr>
          <w:rStyle w:val="CodeinTextBPBHEBChar"/>
        </w:rPr>
        <w:t>SocialMediaFacade</w:t>
      </w:r>
      <w:proofErr w:type="spellEnd"/>
      <w:r w:rsidRPr="00B77FFB">
        <w:t xml:space="preserve"> has been introduced to encapsulate interactions with the subsystem components. Three properties (</w:t>
      </w:r>
      <w:proofErr w:type="spellStart"/>
      <w:r w:rsidRPr="00322EF4">
        <w:rPr>
          <w:rStyle w:val="CodeinTextBPBHEBChar"/>
        </w:rPr>
        <w:t>facebookAPI</w:t>
      </w:r>
      <w:proofErr w:type="spellEnd"/>
      <w:r w:rsidRPr="00B77FFB">
        <w:t xml:space="preserve">, </w:t>
      </w:r>
      <w:proofErr w:type="spellStart"/>
      <w:r w:rsidRPr="00322EF4">
        <w:rPr>
          <w:rStyle w:val="CodeinTextBPBHEBChar"/>
        </w:rPr>
        <w:t>twitterAPI</w:t>
      </w:r>
      <w:proofErr w:type="spellEnd"/>
      <w:r w:rsidRPr="00B77FFB">
        <w:t xml:space="preserve">, and </w:t>
      </w:r>
      <w:proofErr w:type="spellStart"/>
      <w:r w:rsidRPr="00322EF4">
        <w:rPr>
          <w:rStyle w:val="CodeinTextBPBHEBChar"/>
        </w:rPr>
        <w:t>instagramAPI</w:t>
      </w:r>
      <w:proofErr w:type="spellEnd"/>
      <w:r w:rsidRPr="00B77FFB">
        <w:t>) have been defined to store instances of the respective subsystems (</w:t>
      </w:r>
      <w:proofErr w:type="spellStart"/>
      <w:r w:rsidRPr="00322EF4">
        <w:rPr>
          <w:rStyle w:val="CodeinTextBPBHEBChar"/>
        </w:rPr>
        <w:t>FacebookAPI</w:t>
      </w:r>
      <w:proofErr w:type="spellEnd"/>
      <w:r w:rsidRPr="00B77FFB">
        <w:t xml:space="preserve">, </w:t>
      </w:r>
      <w:proofErr w:type="spellStart"/>
      <w:r w:rsidRPr="00322EF4">
        <w:rPr>
          <w:rStyle w:val="CodeinTextBPBHEBChar"/>
        </w:rPr>
        <w:t>TwitterAPI</w:t>
      </w:r>
      <w:proofErr w:type="spellEnd"/>
      <w:r w:rsidRPr="00B77FFB">
        <w:t xml:space="preserve">, and </w:t>
      </w:r>
      <w:proofErr w:type="spellStart"/>
      <w:r w:rsidRPr="00322EF4">
        <w:rPr>
          <w:rStyle w:val="CodeinTextBPBHEBChar"/>
        </w:rPr>
        <w:t>InstagramAPI</w:t>
      </w:r>
      <w:proofErr w:type="spellEnd"/>
      <w:r w:rsidRPr="00B77FFB">
        <w:t>). This section of the logic primarily involves the instantiation of subsystem instances.</w:t>
      </w:r>
      <w:r>
        <w:t xml:space="preserve">  </w:t>
      </w:r>
    </w:p>
    <w:p w14:paraId="7638280B" w14:textId="77777777" w:rsidR="006D69A5" w:rsidRDefault="006D69A5" w:rsidP="00B05A99">
      <w:pPr>
        <w:spacing w:line="276" w:lineRule="auto"/>
        <w:rPr>
          <w:rFonts w:ascii="Palatino Linotype" w:hAnsi="Palatino Linotype"/>
          <w:bCs/>
          <w:color w:val="000000" w:themeColor="text1"/>
          <w:sz w:val="22"/>
          <w:szCs w:val="22"/>
        </w:rPr>
      </w:pPr>
    </w:p>
    <w:p w14:paraId="0DDA79C9" w14:textId="77777777" w:rsidR="00DD4B61" w:rsidRDefault="00DD4B61" w:rsidP="00FD2C50">
      <w:pPr>
        <w:pStyle w:val="Heading3BPBHEB"/>
      </w:pPr>
      <w:r>
        <w:t xml:space="preserve">Step 3: Encapsulate the subsystem logic into the façade </w:t>
      </w:r>
    </w:p>
    <w:p w14:paraId="3C7EE2B4" w14:textId="5C4D466B" w:rsidR="006D69A5" w:rsidRDefault="00336AC7" w:rsidP="00FD2C50">
      <w:pPr>
        <w:pStyle w:val="NormalBPBHEB"/>
      </w:pPr>
      <w:r>
        <w:t xml:space="preserve">Next, we need to add the subsystem logic into the façade. Our goal, we should remember, is to give the client code a single point of access for the integration, so that most of the implementation logic is encapsulated. Essentially, the client code should be interacting with the façade and not the individual social media APIs. </w:t>
      </w:r>
    </w:p>
    <w:p w14:paraId="18A58682" w14:textId="77777777" w:rsidR="00F41486" w:rsidRDefault="00F41486" w:rsidP="00DD4B61">
      <w:pPr>
        <w:spacing w:line="276" w:lineRule="auto"/>
        <w:rPr>
          <w:rFonts w:ascii="Palatino Linotype" w:hAnsi="Palatino Linotype"/>
          <w:bCs/>
          <w:color w:val="000000" w:themeColor="text1"/>
          <w:sz w:val="22"/>
          <w:szCs w:val="22"/>
        </w:rPr>
      </w:pPr>
    </w:p>
    <w:p w14:paraId="0ED55046" w14:textId="77777777" w:rsidR="00F41486" w:rsidRDefault="00F41486" w:rsidP="00F41486">
      <w:pPr>
        <w:pStyle w:val="alt"/>
        <w:numPr>
          <w:ilvl w:val="0"/>
          <w:numId w:val="3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eastAsiaTheme="majorEastAsia" w:hAnsi="Consolas" w:cs="Consolas"/>
          <w:color w:val="5C5C5C"/>
          <w:sz w:val="21"/>
          <w:szCs w:val="21"/>
        </w:rPr>
        <w:t> </w:t>
      </w:r>
      <w:proofErr w:type="spellStart"/>
      <w:r>
        <w:rPr>
          <w:rStyle w:val="hljs-title"/>
          <w:rFonts w:ascii="Consolas" w:eastAsia="Palatino Linotype" w:hAnsi="Consolas" w:cs="Consolas"/>
          <w:color w:val="C18401"/>
          <w:sz w:val="21"/>
          <w:szCs w:val="21"/>
        </w:rPr>
        <w:t>SocialMediaFacade</w:t>
      </w:r>
      <w:proofErr w:type="spellEnd"/>
      <w:r>
        <w:rPr>
          <w:rStyle w:val="hljs-class"/>
          <w:rFonts w:ascii="Consolas" w:eastAsiaTheme="majorEastAsia" w:hAnsi="Consolas" w:cs="Consolas"/>
          <w:color w:val="5C5C5C"/>
          <w:sz w:val="21"/>
          <w:szCs w:val="21"/>
        </w:rPr>
        <w:t> </w:t>
      </w:r>
      <w:r>
        <w:rPr>
          <w:rFonts w:ascii="Consolas" w:hAnsi="Consolas" w:cs="Consolas"/>
          <w:color w:val="5C5C5C"/>
          <w:sz w:val="21"/>
          <w:szCs w:val="21"/>
        </w:rPr>
        <w:t>{</w:t>
      </w:r>
    </w:p>
    <w:p w14:paraId="28753897" w14:textId="77777777" w:rsidR="00F41486" w:rsidRDefault="00F41486" w:rsidP="00F41486">
      <w:pPr>
        <w:numPr>
          <w:ilvl w:val="0"/>
          <w:numId w:val="3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constructor</w:t>
      </w:r>
      <w:r>
        <w:rPr>
          <w:rFonts w:ascii="Consolas" w:hAnsi="Consolas" w:cs="Consolas"/>
          <w:color w:val="5C5C5C"/>
          <w:sz w:val="21"/>
          <w:szCs w:val="21"/>
        </w:rPr>
        <w:t>() {</w:t>
      </w:r>
    </w:p>
    <w:p w14:paraId="3408C44F" w14:textId="77777777" w:rsidR="00F41486" w:rsidRDefault="00F41486" w:rsidP="00F41486">
      <w:pPr>
        <w:pStyle w:val="alt"/>
        <w:numPr>
          <w:ilvl w:val="0"/>
          <w:numId w:val="3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hAnsi="Consolas" w:cs="Consolas"/>
          <w:color w:val="A626A4"/>
          <w:sz w:val="21"/>
          <w:szCs w:val="21"/>
        </w:rPr>
        <w:t>this</w:t>
      </w:r>
      <w:r>
        <w:rPr>
          <w:rFonts w:ascii="Consolas" w:hAnsi="Consolas" w:cs="Consolas"/>
          <w:color w:val="5C5C5C"/>
          <w:sz w:val="21"/>
          <w:szCs w:val="21"/>
        </w:rPr>
        <w:t>.facebookAPI</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FacebookAPI</w:t>
      </w:r>
      <w:proofErr w:type="spellEnd"/>
      <w:r>
        <w:rPr>
          <w:rFonts w:ascii="Consolas" w:hAnsi="Consolas" w:cs="Consolas"/>
          <w:color w:val="5C5C5C"/>
          <w:sz w:val="21"/>
          <w:szCs w:val="21"/>
        </w:rPr>
        <w:t>();</w:t>
      </w:r>
    </w:p>
    <w:p w14:paraId="4F5FE12A" w14:textId="77777777" w:rsidR="00F41486" w:rsidRDefault="00F41486" w:rsidP="00F41486">
      <w:pPr>
        <w:numPr>
          <w:ilvl w:val="0"/>
          <w:numId w:val="3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hAnsi="Consolas" w:cs="Consolas"/>
          <w:color w:val="A626A4"/>
          <w:sz w:val="21"/>
          <w:szCs w:val="21"/>
        </w:rPr>
        <w:t>this</w:t>
      </w:r>
      <w:r>
        <w:rPr>
          <w:rFonts w:ascii="Consolas" w:hAnsi="Consolas" w:cs="Consolas"/>
          <w:color w:val="5C5C5C"/>
          <w:sz w:val="21"/>
          <w:szCs w:val="21"/>
        </w:rPr>
        <w:t>.twitterAPI</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TwitterAPI</w:t>
      </w:r>
      <w:proofErr w:type="spellEnd"/>
      <w:r>
        <w:rPr>
          <w:rFonts w:ascii="Consolas" w:hAnsi="Consolas" w:cs="Consolas"/>
          <w:color w:val="5C5C5C"/>
          <w:sz w:val="21"/>
          <w:szCs w:val="21"/>
        </w:rPr>
        <w:t>();</w:t>
      </w:r>
    </w:p>
    <w:p w14:paraId="2C4DF9A0" w14:textId="77777777" w:rsidR="00F41486" w:rsidRDefault="00F41486" w:rsidP="00F41486">
      <w:pPr>
        <w:pStyle w:val="alt"/>
        <w:numPr>
          <w:ilvl w:val="0"/>
          <w:numId w:val="3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hAnsi="Consolas" w:cs="Consolas"/>
          <w:color w:val="A626A4"/>
          <w:sz w:val="21"/>
          <w:szCs w:val="21"/>
        </w:rPr>
        <w:t>this</w:t>
      </w:r>
      <w:r>
        <w:rPr>
          <w:rFonts w:ascii="Consolas" w:hAnsi="Consolas" w:cs="Consolas"/>
          <w:color w:val="5C5C5C"/>
          <w:sz w:val="21"/>
          <w:szCs w:val="21"/>
        </w:rPr>
        <w:t>.instagramAPI</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InstagramAPI</w:t>
      </w:r>
      <w:proofErr w:type="spellEnd"/>
      <w:r>
        <w:rPr>
          <w:rFonts w:ascii="Consolas" w:hAnsi="Consolas" w:cs="Consolas"/>
          <w:color w:val="5C5C5C"/>
          <w:sz w:val="21"/>
          <w:szCs w:val="21"/>
        </w:rPr>
        <w:t>();</w:t>
      </w:r>
    </w:p>
    <w:p w14:paraId="466E4225" w14:textId="77777777" w:rsidR="00F41486" w:rsidRDefault="00F41486" w:rsidP="00F41486">
      <w:pPr>
        <w:numPr>
          <w:ilvl w:val="0"/>
          <w:numId w:val="3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0EEC692D" w14:textId="77777777" w:rsidR="00F41486" w:rsidRDefault="00F41486" w:rsidP="00F41486">
      <w:pPr>
        <w:pStyle w:val="alt"/>
        <w:numPr>
          <w:ilvl w:val="0"/>
          <w:numId w:val="3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1E8B8DC2" w14:textId="77777777" w:rsidR="00F41486" w:rsidRDefault="00F41486" w:rsidP="00F41486">
      <w:pPr>
        <w:numPr>
          <w:ilvl w:val="0"/>
          <w:numId w:val="3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Encapsulate the logic for sharing on all platforms</w:t>
      </w:r>
    </w:p>
    <w:p w14:paraId="6ACA1DF8" w14:textId="77777777" w:rsidR="00F41486" w:rsidRDefault="00F41486" w:rsidP="00F41486">
      <w:pPr>
        <w:pStyle w:val="alt"/>
        <w:numPr>
          <w:ilvl w:val="0"/>
          <w:numId w:val="3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shareOnAllPlatforms</w:t>
      </w:r>
      <w:proofErr w:type="spellEnd"/>
      <w:r>
        <w:rPr>
          <w:rFonts w:ascii="Consolas" w:hAnsi="Consolas" w:cs="Consolas"/>
          <w:color w:val="5C5C5C"/>
          <w:sz w:val="21"/>
          <w:szCs w:val="21"/>
        </w:rPr>
        <w:t>() {</w:t>
      </w:r>
    </w:p>
    <w:p w14:paraId="66ECB2C5" w14:textId="77777777" w:rsidR="00F41486" w:rsidRDefault="00F41486" w:rsidP="00F41486">
      <w:pPr>
        <w:numPr>
          <w:ilvl w:val="0"/>
          <w:numId w:val="3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w:t>
      </w:r>
      <w:r>
        <w:rPr>
          <w:rFonts w:ascii="Consolas" w:hAnsi="Consolas" w:cs="Consolas"/>
          <w:color w:val="5C5C5C"/>
          <w:sz w:val="21"/>
          <w:szCs w:val="21"/>
        </w:rPr>
        <w:t> </w:t>
      </w:r>
      <w:proofErr w:type="spellStart"/>
      <w:r>
        <w:rPr>
          <w:rFonts w:ascii="Consolas" w:hAnsi="Consolas" w:cs="Consolas"/>
          <w:color w:val="5C5C5C"/>
          <w:sz w:val="21"/>
          <w:szCs w:val="21"/>
        </w:rPr>
        <w:t>facebookResult</w:t>
      </w:r>
      <w:proofErr w:type="spellEnd"/>
      <w:r>
        <w:rPr>
          <w:rFonts w:ascii="Consolas" w:hAnsi="Consolas" w:cs="Consolas"/>
          <w:color w:val="5C5C5C"/>
          <w:sz w:val="21"/>
          <w:szCs w:val="21"/>
        </w:rPr>
        <w:t> = </w:t>
      </w:r>
      <w:proofErr w:type="spellStart"/>
      <w:r>
        <w:rPr>
          <w:rStyle w:val="hljs-keyword"/>
          <w:rFonts w:ascii="Consolas" w:hAnsi="Consolas" w:cs="Consolas"/>
          <w:color w:val="A626A4"/>
          <w:sz w:val="21"/>
          <w:szCs w:val="21"/>
        </w:rPr>
        <w:t>this</w:t>
      </w:r>
      <w:r>
        <w:rPr>
          <w:rFonts w:ascii="Consolas" w:hAnsi="Consolas" w:cs="Consolas"/>
          <w:color w:val="5C5C5C"/>
          <w:sz w:val="21"/>
          <w:szCs w:val="21"/>
        </w:rPr>
        <w:t>.facebookAPI.postToFacebook</w:t>
      </w:r>
      <w:proofErr w:type="spellEnd"/>
      <w:r>
        <w:rPr>
          <w:rFonts w:ascii="Consolas" w:hAnsi="Consolas" w:cs="Consolas"/>
          <w:color w:val="5C5C5C"/>
          <w:sz w:val="21"/>
          <w:szCs w:val="21"/>
        </w:rPr>
        <w:t>();</w:t>
      </w:r>
    </w:p>
    <w:p w14:paraId="21931D30" w14:textId="77777777" w:rsidR="00F41486" w:rsidRDefault="00F41486" w:rsidP="00F41486">
      <w:pPr>
        <w:pStyle w:val="alt"/>
        <w:numPr>
          <w:ilvl w:val="0"/>
          <w:numId w:val="3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w:t>
      </w:r>
      <w:r>
        <w:rPr>
          <w:rFonts w:ascii="Consolas" w:hAnsi="Consolas" w:cs="Consolas"/>
          <w:color w:val="5C5C5C"/>
          <w:sz w:val="21"/>
          <w:szCs w:val="21"/>
        </w:rPr>
        <w:t> </w:t>
      </w:r>
      <w:proofErr w:type="spellStart"/>
      <w:r>
        <w:rPr>
          <w:rFonts w:ascii="Consolas" w:hAnsi="Consolas" w:cs="Consolas"/>
          <w:color w:val="5C5C5C"/>
          <w:sz w:val="21"/>
          <w:szCs w:val="21"/>
        </w:rPr>
        <w:t>twitterResult</w:t>
      </w:r>
      <w:proofErr w:type="spellEnd"/>
      <w:r>
        <w:rPr>
          <w:rFonts w:ascii="Consolas" w:hAnsi="Consolas" w:cs="Consolas"/>
          <w:color w:val="5C5C5C"/>
          <w:sz w:val="21"/>
          <w:szCs w:val="21"/>
        </w:rPr>
        <w:t> = </w:t>
      </w:r>
      <w:proofErr w:type="spellStart"/>
      <w:r>
        <w:rPr>
          <w:rStyle w:val="hljs-keyword"/>
          <w:rFonts w:ascii="Consolas" w:hAnsi="Consolas" w:cs="Consolas"/>
          <w:color w:val="A626A4"/>
          <w:sz w:val="21"/>
          <w:szCs w:val="21"/>
        </w:rPr>
        <w:t>this</w:t>
      </w:r>
      <w:r>
        <w:rPr>
          <w:rFonts w:ascii="Consolas" w:hAnsi="Consolas" w:cs="Consolas"/>
          <w:color w:val="5C5C5C"/>
          <w:sz w:val="21"/>
          <w:szCs w:val="21"/>
        </w:rPr>
        <w:t>.twitterAPI.tweet</w:t>
      </w:r>
      <w:proofErr w:type="spellEnd"/>
      <w:r>
        <w:rPr>
          <w:rFonts w:ascii="Consolas" w:hAnsi="Consolas" w:cs="Consolas"/>
          <w:color w:val="5C5C5C"/>
          <w:sz w:val="21"/>
          <w:szCs w:val="21"/>
        </w:rPr>
        <w:t>();</w:t>
      </w:r>
    </w:p>
    <w:p w14:paraId="23D38A50" w14:textId="77777777" w:rsidR="00F41486" w:rsidRDefault="00F41486" w:rsidP="00F41486">
      <w:pPr>
        <w:numPr>
          <w:ilvl w:val="0"/>
          <w:numId w:val="3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w:t>
      </w:r>
      <w:r>
        <w:rPr>
          <w:rFonts w:ascii="Consolas" w:hAnsi="Consolas" w:cs="Consolas"/>
          <w:color w:val="5C5C5C"/>
          <w:sz w:val="21"/>
          <w:szCs w:val="21"/>
        </w:rPr>
        <w:t> instagramResult = </w:t>
      </w:r>
      <w:r>
        <w:rPr>
          <w:rStyle w:val="hljs-keyword"/>
          <w:rFonts w:ascii="Consolas" w:hAnsi="Consolas" w:cs="Consolas"/>
          <w:color w:val="A626A4"/>
          <w:sz w:val="21"/>
          <w:szCs w:val="21"/>
        </w:rPr>
        <w:t>this</w:t>
      </w:r>
      <w:r>
        <w:rPr>
          <w:rFonts w:ascii="Consolas" w:hAnsi="Consolas" w:cs="Consolas"/>
          <w:color w:val="5C5C5C"/>
          <w:sz w:val="21"/>
          <w:szCs w:val="21"/>
        </w:rPr>
        <w:t>.instagramAPI.shareOnInstagram();</w:t>
      </w:r>
    </w:p>
    <w:p w14:paraId="056DEAAB" w14:textId="77777777" w:rsidR="00F41486" w:rsidRDefault="00F41486" w:rsidP="00F41486">
      <w:pPr>
        <w:pStyle w:val="alt"/>
        <w:numPr>
          <w:ilvl w:val="0"/>
          <w:numId w:val="3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64D06029" w14:textId="77777777" w:rsidR="00F41486" w:rsidRDefault="00F41486" w:rsidP="00F41486">
      <w:pPr>
        <w:numPr>
          <w:ilvl w:val="0"/>
          <w:numId w:val="3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return</w:t>
      </w:r>
      <w:r>
        <w:rPr>
          <w:rFonts w:ascii="Consolas" w:hAnsi="Consolas" w:cs="Consolas"/>
          <w:color w:val="5C5C5C"/>
          <w:sz w:val="21"/>
          <w:szCs w:val="21"/>
        </w:rPr>
        <w:t> { </w:t>
      </w:r>
      <w:proofErr w:type="spellStart"/>
      <w:r>
        <w:rPr>
          <w:rFonts w:ascii="Consolas" w:hAnsi="Consolas" w:cs="Consolas"/>
          <w:color w:val="5C5C5C"/>
          <w:sz w:val="21"/>
          <w:szCs w:val="21"/>
        </w:rPr>
        <w:t>facebookResult</w:t>
      </w:r>
      <w:proofErr w:type="spellEnd"/>
      <w:r>
        <w:rPr>
          <w:rFonts w:ascii="Consolas" w:hAnsi="Consolas" w:cs="Consolas"/>
          <w:color w:val="5C5C5C"/>
          <w:sz w:val="21"/>
          <w:szCs w:val="21"/>
        </w:rPr>
        <w:t>, </w:t>
      </w:r>
      <w:proofErr w:type="spellStart"/>
      <w:r>
        <w:rPr>
          <w:rFonts w:ascii="Consolas" w:hAnsi="Consolas" w:cs="Consolas"/>
          <w:color w:val="5C5C5C"/>
          <w:sz w:val="21"/>
          <w:szCs w:val="21"/>
        </w:rPr>
        <w:t>twitterResult</w:t>
      </w:r>
      <w:proofErr w:type="spellEnd"/>
      <w:r>
        <w:rPr>
          <w:rFonts w:ascii="Consolas" w:hAnsi="Consolas" w:cs="Consolas"/>
          <w:color w:val="5C5C5C"/>
          <w:sz w:val="21"/>
          <w:szCs w:val="21"/>
        </w:rPr>
        <w:t>, </w:t>
      </w:r>
      <w:proofErr w:type="spellStart"/>
      <w:r>
        <w:rPr>
          <w:rFonts w:ascii="Consolas" w:hAnsi="Consolas" w:cs="Consolas"/>
          <w:color w:val="5C5C5C"/>
          <w:sz w:val="21"/>
          <w:szCs w:val="21"/>
        </w:rPr>
        <w:t>instagramResult</w:t>
      </w:r>
      <w:proofErr w:type="spellEnd"/>
      <w:r>
        <w:rPr>
          <w:rFonts w:ascii="Consolas" w:hAnsi="Consolas" w:cs="Consolas"/>
          <w:color w:val="5C5C5C"/>
          <w:sz w:val="21"/>
          <w:szCs w:val="21"/>
        </w:rPr>
        <w:t> };</w:t>
      </w:r>
    </w:p>
    <w:p w14:paraId="2905EE05" w14:textId="77777777" w:rsidR="00F41486" w:rsidRDefault="00F41486" w:rsidP="00F41486">
      <w:pPr>
        <w:pStyle w:val="alt"/>
        <w:numPr>
          <w:ilvl w:val="0"/>
          <w:numId w:val="3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63890996" w14:textId="77777777" w:rsidR="00F41486" w:rsidRDefault="00F41486" w:rsidP="00F41486">
      <w:pPr>
        <w:numPr>
          <w:ilvl w:val="0"/>
          <w:numId w:val="3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14:paraId="1B419C2E" w14:textId="77777777" w:rsidR="00F41486" w:rsidRDefault="00F41486" w:rsidP="00FD2C50">
      <w:pPr>
        <w:pStyle w:val="NormalBPBHEB"/>
      </w:pPr>
    </w:p>
    <w:p w14:paraId="151A2DCB" w14:textId="16474DE8" w:rsidR="00B77FFB" w:rsidRDefault="00E612A2" w:rsidP="00FD2C50">
      <w:pPr>
        <w:pStyle w:val="NormalBPBHEB"/>
      </w:pPr>
      <w:r w:rsidRPr="00E612A2">
        <w:lastRenderedPageBreak/>
        <w:t xml:space="preserve">In the provided code snippet, a </w:t>
      </w:r>
      <w:proofErr w:type="spellStart"/>
      <w:r w:rsidRPr="008E0C63">
        <w:rPr>
          <w:rStyle w:val="CodeinTextBPBHEBChar"/>
        </w:rPr>
        <w:t>shareOnAllPlatforms</w:t>
      </w:r>
      <w:proofErr w:type="spellEnd"/>
      <w:r w:rsidRPr="00E612A2">
        <w:t xml:space="preserve"> method has been added to the previously created </w:t>
      </w:r>
      <w:proofErr w:type="spellStart"/>
      <w:r w:rsidRPr="00EC5B8D">
        <w:rPr>
          <w:rStyle w:val="CodeinTextBPBHEBChar"/>
        </w:rPr>
        <w:t>SocialMediaFacade</w:t>
      </w:r>
      <w:proofErr w:type="spellEnd"/>
      <w:r w:rsidRPr="00E612A2">
        <w:t xml:space="preserve"> class. This method contains the implementation logic for interacting with individual APIs. For example, it calls the </w:t>
      </w:r>
      <w:proofErr w:type="spellStart"/>
      <w:r w:rsidRPr="001A17CA">
        <w:rPr>
          <w:rStyle w:val="CodeinTextBPBHEBChar"/>
        </w:rPr>
        <w:t>postToFacebook</w:t>
      </w:r>
      <w:proofErr w:type="spellEnd"/>
      <w:r w:rsidRPr="00E612A2">
        <w:t xml:space="preserve"> method of the </w:t>
      </w:r>
      <w:proofErr w:type="spellStart"/>
      <w:r w:rsidRPr="00615BE0">
        <w:rPr>
          <w:rStyle w:val="CodeinTextBPBHEBChar"/>
        </w:rPr>
        <w:t>facebookAPI</w:t>
      </w:r>
      <w:proofErr w:type="spellEnd"/>
      <w:r w:rsidRPr="00E612A2">
        <w:t xml:space="preserve"> instance and stores the result in the variable </w:t>
      </w:r>
      <w:proofErr w:type="spellStart"/>
      <w:r w:rsidRPr="00526A58">
        <w:rPr>
          <w:rStyle w:val="CodeinTextBPBHEBChar"/>
        </w:rPr>
        <w:t>facebookResult</w:t>
      </w:r>
      <w:proofErr w:type="spellEnd"/>
      <w:r w:rsidRPr="00E612A2">
        <w:t>. Similar actions are performed for Twitter and Instagram. The method returns an object containing the results, allowing the client code to receive the outcomes upon invocation.</w:t>
      </w:r>
    </w:p>
    <w:p w14:paraId="6CE181D7" w14:textId="77777777" w:rsidR="00526A58" w:rsidRDefault="00526A58" w:rsidP="00B05A99">
      <w:pPr>
        <w:spacing w:line="276" w:lineRule="auto"/>
        <w:rPr>
          <w:rFonts w:ascii="Palatino Linotype" w:hAnsi="Palatino Linotype"/>
          <w:bCs/>
          <w:color w:val="000000" w:themeColor="text1"/>
          <w:sz w:val="22"/>
          <w:szCs w:val="22"/>
        </w:rPr>
      </w:pPr>
    </w:p>
    <w:p w14:paraId="19AC9932" w14:textId="77777777" w:rsidR="00B37F89" w:rsidRDefault="00B37F89" w:rsidP="00FD2C50">
      <w:pPr>
        <w:pStyle w:val="Heading3BPBHEB"/>
      </w:pPr>
      <w:r>
        <w:t>Step 4: Expose simplified methods</w:t>
      </w:r>
    </w:p>
    <w:p w14:paraId="57201FE3" w14:textId="3F145AD8" w:rsidR="00B77FFB" w:rsidRDefault="00B37F89" w:rsidP="00FD2C50">
      <w:pPr>
        <w:pStyle w:val="NormalBPBHEB"/>
      </w:pPr>
      <w:r>
        <w:t>In our example scenario, the previous step has covered both steps 3 and 4. By creating the method</w:t>
      </w:r>
      <w:r>
        <w:rPr>
          <w:rStyle w:val="CodeinTextBPBHEBChar"/>
        </w:rPr>
        <w:t xml:space="preserve"> </w:t>
      </w:r>
      <w:proofErr w:type="spellStart"/>
      <w:r w:rsidRPr="008E0C63">
        <w:rPr>
          <w:rStyle w:val="CodeinTextBPBHEBChar"/>
        </w:rPr>
        <w:t>shareOnAllPlatforms</w:t>
      </w:r>
      <w:proofErr w:type="spellEnd"/>
      <w:r>
        <w:rPr>
          <w:rStyle w:val="CodeinTextBPBHEBChar"/>
        </w:rPr>
        <w:t xml:space="preserve"> </w:t>
      </w:r>
      <w:r>
        <w:t xml:space="preserve">in the previous example, we have also exposed it to be used by the client code on instantiation. By using only the </w:t>
      </w:r>
      <w:proofErr w:type="spellStart"/>
      <w:r w:rsidRPr="008E0C63">
        <w:rPr>
          <w:rStyle w:val="CodeinTextBPBHEBChar"/>
        </w:rPr>
        <w:t>shareOnAllPlatforms</w:t>
      </w:r>
      <w:proofErr w:type="spellEnd"/>
      <w:r>
        <w:t xml:space="preserve"> </w:t>
      </w:r>
      <w:r w:rsidRPr="00E612A2">
        <w:t>method</w:t>
      </w:r>
      <w:r>
        <w:t>, we make sure that the client is not exposed to the internal logic for implementing the APIs.</w:t>
      </w:r>
    </w:p>
    <w:p w14:paraId="5CDF130A" w14:textId="77777777" w:rsidR="003D7815" w:rsidRDefault="003D7815" w:rsidP="00B37F89">
      <w:pPr>
        <w:spacing w:line="276" w:lineRule="auto"/>
        <w:rPr>
          <w:rFonts w:ascii="Palatino Linotype" w:hAnsi="Palatino Linotype"/>
          <w:bCs/>
          <w:color w:val="000000" w:themeColor="text1"/>
          <w:sz w:val="22"/>
          <w:szCs w:val="22"/>
        </w:rPr>
      </w:pPr>
    </w:p>
    <w:p w14:paraId="448F00C8" w14:textId="77777777" w:rsidR="003D7815" w:rsidRDefault="003D7815" w:rsidP="00FD2C50">
      <w:pPr>
        <w:pStyle w:val="Heading3BPBHEB"/>
      </w:pPr>
      <w:r>
        <w:t>Step 5: Client code uses the façade</w:t>
      </w:r>
    </w:p>
    <w:p w14:paraId="5DEB4342" w14:textId="0A24939E" w:rsidR="003D7815" w:rsidRDefault="00E20F33" w:rsidP="00FD2C50">
      <w:pPr>
        <w:pStyle w:val="NormalBPBHEB"/>
      </w:pPr>
      <w:r w:rsidRPr="00E20F33">
        <w:t>In the final step of our implementation, we consolidate the logic we've developed so far. This involves allowing the client code to utilize the façade for simplified interaction with multiple social media platforms.</w:t>
      </w:r>
    </w:p>
    <w:p w14:paraId="66BADE37" w14:textId="77777777" w:rsidR="005761F5" w:rsidRDefault="005761F5" w:rsidP="00E20F33">
      <w:pPr>
        <w:spacing w:line="276" w:lineRule="auto"/>
        <w:rPr>
          <w:rFonts w:ascii="Palatino Linotype" w:hAnsi="Palatino Linotype"/>
          <w:bCs/>
          <w:color w:val="000000" w:themeColor="text1"/>
          <w:sz w:val="22"/>
          <w:szCs w:val="22"/>
        </w:rPr>
      </w:pPr>
    </w:p>
    <w:p w14:paraId="74DF24FE" w14:textId="77777777" w:rsidR="0081077A" w:rsidRDefault="0081077A" w:rsidP="0081077A">
      <w:pPr>
        <w:pStyle w:val="alt"/>
        <w:numPr>
          <w:ilvl w:val="0"/>
          <w:numId w:val="3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eastAsiaTheme="majorEastAsia" w:hAnsi="Consolas" w:cs="Consolas"/>
          <w:color w:val="A626A4"/>
          <w:sz w:val="21"/>
          <w:szCs w:val="21"/>
        </w:rPr>
        <w:t>const</w:t>
      </w:r>
      <w:r>
        <w:rPr>
          <w:rFonts w:ascii="Consolas" w:hAnsi="Consolas" w:cs="Consolas"/>
          <w:color w:val="5C5C5C"/>
          <w:sz w:val="21"/>
          <w:szCs w:val="21"/>
        </w:rPr>
        <w:t> </w:t>
      </w:r>
      <w:proofErr w:type="spellStart"/>
      <w:r>
        <w:rPr>
          <w:rFonts w:ascii="Consolas" w:hAnsi="Consolas" w:cs="Consolas"/>
          <w:color w:val="5C5C5C"/>
          <w:sz w:val="21"/>
          <w:szCs w:val="21"/>
        </w:rPr>
        <w:t>socialMediaFacade</w:t>
      </w:r>
      <w:proofErr w:type="spellEnd"/>
      <w:r>
        <w:rPr>
          <w:rFonts w:ascii="Consolas" w:hAnsi="Consolas" w:cs="Consolas"/>
          <w:color w:val="5C5C5C"/>
          <w:sz w:val="21"/>
          <w:szCs w:val="21"/>
        </w:rPr>
        <w:t> = </w:t>
      </w:r>
      <w:r>
        <w:rPr>
          <w:rStyle w:val="hljs-keyword"/>
          <w:rFonts w:ascii="Consolas" w:eastAsiaTheme="majorEastAsia"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SocialMediaFacade</w:t>
      </w:r>
      <w:proofErr w:type="spellEnd"/>
      <w:r>
        <w:rPr>
          <w:rFonts w:ascii="Consolas" w:hAnsi="Consolas" w:cs="Consolas"/>
          <w:color w:val="5C5C5C"/>
          <w:sz w:val="21"/>
          <w:szCs w:val="21"/>
        </w:rPr>
        <w:t>();</w:t>
      </w:r>
    </w:p>
    <w:p w14:paraId="2F9B0EAC" w14:textId="77777777" w:rsidR="0081077A" w:rsidRDefault="0081077A" w:rsidP="0081077A">
      <w:pPr>
        <w:numPr>
          <w:ilvl w:val="0"/>
          <w:numId w:val="38"/>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eastAsiaTheme="majorEastAsia" w:hAnsi="Consolas" w:cs="Consolas"/>
          <w:color w:val="A626A4"/>
          <w:sz w:val="21"/>
          <w:szCs w:val="21"/>
        </w:rPr>
        <w:t>const</w:t>
      </w:r>
      <w:r>
        <w:rPr>
          <w:rFonts w:ascii="Consolas" w:hAnsi="Consolas" w:cs="Consolas"/>
          <w:color w:val="5C5C5C"/>
          <w:sz w:val="21"/>
          <w:szCs w:val="21"/>
        </w:rPr>
        <w:t> results = </w:t>
      </w:r>
      <w:proofErr w:type="spellStart"/>
      <w:r>
        <w:rPr>
          <w:rFonts w:ascii="Consolas" w:hAnsi="Consolas" w:cs="Consolas"/>
          <w:color w:val="5C5C5C"/>
          <w:sz w:val="21"/>
          <w:szCs w:val="21"/>
        </w:rPr>
        <w:t>socialMediaFacade.shareOnAllPlatforms</w:t>
      </w:r>
      <w:proofErr w:type="spellEnd"/>
      <w:r>
        <w:rPr>
          <w:rFonts w:ascii="Consolas" w:hAnsi="Consolas" w:cs="Consolas"/>
          <w:color w:val="5C5C5C"/>
          <w:sz w:val="21"/>
          <w:szCs w:val="21"/>
        </w:rPr>
        <w:t>();</w:t>
      </w:r>
    </w:p>
    <w:p w14:paraId="6A8EB3A0" w14:textId="77777777" w:rsidR="0081077A" w:rsidRDefault="0081077A" w:rsidP="0081077A">
      <w:pPr>
        <w:pStyle w:val="alt"/>
        <w:numPr>
          <w:ilvl w:val="0"/>
          <w:numId w:val="3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builtin"/>
          <w:rFonts w:ascii="Consolas" w:hAnsi="Consolas" w:cs="Consolas"/>
          <w:color w:val="C18401"/>
          <w:sz w:val="21"/>
          <w:szCs w:val="21"/>
        </w:rPr>
        <w:t>console</w:t>
      </w:r>
      <w:r>
        <w:rPr>
          <w:rFonts w:ascii="Consolas" w:hAnsi="Consolas" w:cs="Consolas"/>
          <w:color w:val="5C5C5C"/>
          <w:sz w:val="21"/>
          <w:szCs w:val="21"/>
        </w:rPr>
        <w:t>.log(results);</w:t>
      </w:r>
    </w:p>
    <w:p w14:paraId="01FE7DFD" w14:textId="77777777" w:rsidR="00106F45" w:rsidRDefault="00106F45" w:rsidP="00E20F33">
      <w:pPr>
        <w:spacing w:line="276" w:lineRule="auto"/>
        <w:rPr>
          <w:rFonts w:ascii="Palatino Linotype" w:hAnsi="Palatino Linotype"/>
          <w:bCs/>
          <w:color w:val="000000" w:themeColor="text1"/>
          <w:sz w:val="22"/>
          <w:szCs w:val="22"/>
        </w:rPr>
      </w:pPr>
    </w:p>
    <w:p w14:paraId="4E007492" w14:textId="0025C3D0" w:rsidR="0081077A" w:rsidRDefault="003E2D3F" w:rsidP="00FD2C50">
      <w:pPr>
        <w:pStyle w:val="NormalBPBHEB"/>
      </w:pPr>
      <w:r w:rsidRPr="003E2D3F">
        <w:t xml:space="preserve">Indeed, by using the </w:t>
      </w:r>
      <w:proofErr w:type="spellStart"/>
      <w:r w:rsidRPr="003E2D3F">
        <w:rPr>
          <w:rStyle w:val="CodeinTextBPBHEBChar"/>
        </w:rPr>
        <w:t>SocialMediaFacade</w:t>
      </w:r>
      <w:proofErr w:type="spellEnd"/>
      <w:r w:rsidRPr="003E2D3F">
        <w:t xml:space="preserve"> class, the client code benefits from a simplified and unified interface to interact with multiple social media platforms. </w:t>
      </w:r>
      <w:r>
        <w:t xml:space="preserve">We simply invoke the </w:t>
      </w:r>
      <w:proofErr w:type="spellStart"/>
      <w:r w:rsidRPr="008F01E9">
        <w:rPr>
          <w:rStyle w:val="CodeinTextBPBHEBChar"/>
        </w:rPr>
        <w:t>shareOnAllPlatforms</w:t>
      </w:r>
      <w:proofErr w:type="spellEnd"/>
      <w:r>
        <w:t xml:space="preserve"> method instead of handling all the different API integrations. </w:t>
      </w:r>
      <w:r w:rsidRPr="003E2D3F">
        <w:t>This shields the client from the complexities of individual APIs and provides a convenient way to share content across various platforms.</w:t>
      </w:r>
    </w:p>
    <w:p w14:paraId="33A70E3F" w14:textId="77777777" w:rsidR="008F01E9" w:rsidRDefault="008F01E9" w:rsidP="00FD2C50">
      <w:pPr>
        <w:pStyle w:val="NormalBPBHEB"/>
      </w:pPr>
    </w:p>
    <w:p w14:paraId="627CD43B" w14:textId="77777777" w:rsidR="00F80E5A" w:rsidRDefault="00F80E5A" w:rsidP="00437ECE">
      <w:pPr>
        <w:pStyle w:val="Heading2BPBHEB"/>
      </w:pPr>
      <w:r>
        <w:t>Applications</w:t>
      </w:r>
    </w:p>
    <w:p w14:paraId="2A1E5C75" w14:textId="77777777" w:rsidR="00AC145D" w:rsidRDefault="00AC145D" w:rsidP="00FD2C50">
      <w:pPr>
        <w:pStyle w:val="NormalBPBHEB"/>
      </w:pPr>
      <w:r w:rsidRPr="00AC145D">
        <w:t xml:space="preserve">The Facade pattern in JavaScript can be beneficial in various scenarios where you want to simplify and provide a unified interface to a complex subsystem or set of functionalities. Here are a few scenarios where the Facade pattern can be useful: </w:t>
      </w:r>
    </w:p>
    <w:p w14:paraId="50DAB668" w14:textId="6F21AE00" w:rsidR="00826806" w:rsidRDefault="00B448FD" w:rsidP="00FD2C50">
      <w:pPr>
        <w:pStyle w:val="Heading3BPBHEB"/>
      </w:pPr>
      <w:r>
        <w:t>Working with multiple APIs</w:t>
      </w:r>
    </w:p>
    <w:p w14:paraId="6F0C2E54" w14:textId="461FD0D9" w:rsidR="00FE6E8B" w:rsidRDefault="00B448FD" w:rsidP="00FD2C50">
      <w:pPr>
        <w:pStyle w:val="NormalBPBHEB"/>
      </w:pPr>
      <w:r>
        <w:t xml:space="preserve">As we have seen in the coding example above, the Façade design pattern is perfect for scenarios where we need to work with multiple external APIs, </w:t>
      </w:r>
      <w:r w:rsidR="00F11295" w:rsidRPr="00F11295">
        <w:t>each with its own set of endpoints, authentication mechanisms, and response formats.</w:t>
      </w:r>
      <w:r w:rsidR="00F11295">
        <w:t xml:space="preserve"> </w:t>
      </w:r>
      <w:r>
        <w:t xml:space="preserve"> </w:t>
      </w:r>
      <w:r w:rsidR="00FE6E8B" w:rsidRPr="00FE6E8B">
        <w:t>The Facade can hide the details of API communication, making it easier for the client code to interact with diverse services.</w:t>
      </w:r>
    </w:p>
    <w:p w14:paraId="6F0E9AFA" w14:textId="7822D939" w:rsidR="005634FA" w:rsidRDefault="005634FA" w:rsidP="00FD2C50">
      <w:pPr>
        <w:pStyle w:val="Heading3BPBHEB"/>
      </w:pPr>
      <w:r>
        <w:lastRenderedPageBreak/>
        <w:t>Browser Compatibility Issues</w:t>
      </w:r>
    </w:p>
    <w:p w14:paraId="6B32E7F7" w14:textId="4D9BF99C" w:rsidR="005D567E" w:rsidRDefault="00693380" w:rsidP="00FD2C50">
      <w:pPr>
        <w:pStyle w:val="NormalBPBHEB"/>
      </w:pPr>
      <w:r w:rsidRPr="00693380">
        <w:t>When dealing with cross-browser compatibility issues, the Facade can abstract away the differences in browser-specific implementations, providing a consistent interface for the client code to work with.</w:t>
      </w:r>
    </w:p>
    <w:p w14:paraId="0346D693" w14:textId="328E6287" w:rsidR="005D567E" w:rsidRDefault="005D567E" w:rsidP="00FD2C50">
      <w:pPr>
        <w:pStyle w:val="Heading3BPBHEB"/>
      </w:pPr>
      <w:r>
        <w:t>Legacy Code Integration</w:t>
      </w:r>
    </w:p>
    <w:p w14:paraId="741C7389" w14:textId="2A417515" w:rsidR="00DE0B9E" w:rsidRDefault="00935DEB" w:rsidP="00FD2C50">
      <w:pPr>
        <w:pStyle w:val="NormalBPBHEB"/>
      </w:pPr>
      <w:r w:rsidRPr="00935DEB">
        <w:t>Integrating new features or modules with existing legacy code can be challenging. A Facade can be used to create a modern and simplified interface for the legacy code, allowing new components to interact with the old system seamlessly.</w:t>
      </w:r>
    </w:p>
    <w:p w14:paraId="50A65644" w14:textId="6CB3135D" w:rsidR="00763DB1" w:rsidRDefault="00C90E3D" w:rsidP="00FD2C50">
      <w:pPr>
        <w:pStyle w:val="Heading3BPBHEB"/>
      </w:pPr>
      <w:r>
        <w:t>Resource Management</w:t>
      </w:r>
    </w:p>
    <w:p w14:paraId="20AE0F5B" w14:textId="6845AD7B" w:rsidR="00C90E3D" w:rsidRDefault="00C90E3D" w:rsidP="00FD2C50">
      <w:pPr>
        <w:pStyle w:val="NormalBPBHEB"/>
      </w:pPr>
      <w:r w:rsidRPr="00C90E3D">
        <w:t>When dealing with resource management, such as handling connections to databases, caches, or file systems. The Facade can encapsulate the initialization, configuration, and clean-up processes, providing a straightforward interface for resource management.</w:t>
      </w:r>
    </w:p>
    <w:p w14:paraId="2D25099F" w14:textId="292C0DBF" w:rsidR="00F85986" w:rsidRDefault="00F85986" w:rsidP="00FD2C50">
      <w:pPr>
        <w:pStyle w:val="Heading3BPBHEB"/>
      </w:pPr>
      <w:r>
        <w:t>Third-party Library Integration</w:t>
      </w:r>
    </w:p>
    <w:p w14:paraId="3A3B7B86" w14:textId="43DAFB25" w:rsidR="00C90E3D" w:rsidRDefault="0082135C" w:rsidP="00FD2C50">
      <w:pPr>
        <w:pStyle w:val="NormalBPBHEB"/>
      </w:pPr>
      <w:r w:rsidRPr="0082135C">
        <w:t>Integrating third-party libraries that have intricate setups and configurations. The Facade can encapsulate the necessary steps to initialize and use the library, exposing a simplified interface for the client code.</w:t>
      </w:r>
    </w:p>
    <w:p w14:paraId="7757D570" w14:textId="77777777" w:rsidR="0082135C" w:rsidRDefault="0082135C" w:rsidP="00FD2C50">
      <w:pPr>
        <w:pStyle w:val="NormalBPBHEB"/>
      </w:pPr>
    </w:p>
    <w:p w14:paraId="554A1FA2" w14:textId="23B26F7C" w:rsidR="0082135C" w:rsidRDefault="00D95AD5" w:rsidP="00FD2C50">
      <w:pPr>
        <w:pStyle w:val="NormalBPBHEB"/>
      </w:pPr>
      <w:r w:rsidRPr="00D95AD5">
        <w:t>In these scenarios, the Facade pattern helps improve code organization, reduce dependencies, and enhance maintainability by providing a clean and simplified interface for the client code.</w:t>
      </w:r>
    </w:p>
    <w:p w14:paraId="1D0631A5" w14:textId="77777777" w:rsidR="00D95AD5" w:rsidRDefault="00D95AD5" w:rsidP="0082135C">
      <w:pPr>
        <w:spacing w:line="276" w:lineRule="auto"/>
        <w:rPr>
          <w:rFonts w:ascii="Palatino Linotype" w:hAnsi="Palatino Linotype"/>
          <w:bCs/>
          <w:color w:val="000000" w:themeColor="text1"/>
          <w:sz w:val="22"/>
          <w:szCs w:val="22"/>
        </w:rPr>
      </w:pPr>
    </w:p>
    <w:p w14:paraId="65BC343F" w14:textId="77777777" w:rsidR="008B40CE" w:rsidRDefault="008B40CE" w:rsidP="00437ECE">
      <w:pPr>
        <w:pStyle w:val="Heading2BPBHEB"/>
      </w:pPr>
      <w:r>
        <w:t>Pros and Cons</w:t>
      </w:r>
    </w:p>
    <w:p w14:paraId="740648D9" w14:textId="0B23A1C6" w:rsidR="00D95AD5" w:rsidRDefault="00D81415" w:rsidP="00FD2C50">
      <w:pPr>
        <w:pStyle w:val="NormalBPBHEB"/>
      </w:pPr>
      <w:r>
        <w:t>The advantage of using the Façade design pattern in our code is that it can isolate our code from the complexity of the system.</w:t>
      </w:r>
    </w:p>
    <w:p w14:paraId="6D8E692D" w14:textId="5A3B2396" w:rsidR="00D81415" w:rsidRDefault="00D81415" w:rsidP="00FD2C50">
      <w:pPr>
        <w:pStyle w:val="NormalBPBHEB"/>
      </w:pPr>
      <w:r>
        <w:t>At the same time, the major disadvantage here is that it can also end up becoming a God object, thereby introducing tight coupling in our code and that can prove to be disastrous to our code.</w:t>
      </w:r>
    </w:p>
    <w:p w14:paraId="46BBC278" w14:textId="77777777" w:rsidR="001C3149" w:rsidRDefault="001C3149" w:rsidP="00FD2C50">
      <w:pPr>
        <w:pStyle w:val="NormalBPBHEB"/>
      </w:pPr>
    </w:p>
    <w:p w14:paraId="1E00086D" w14:textId="7398810A" w:rsidR="00810970" w:rsidRDefault="003F6DD6" w:rsidP="00810970">
      <w:pPr>
        <w:pStyle w:val="NormalBPBHEB"/>
        <w:rPr>
          <w:b/>
          <w:bCs/>
          <w:sz w:val="40"/>
          <w:szCs w:val="40"/>
        </w:rPr>
      </w:pPr>
      <w:r>
        <w:rPr>
          <w:b/>
          <w:bCs/>
          <w:sz w:val="40"/>
          <w:szCs w:val="40"/>
        </w:rPr>
        <w:t>Flyweight</w:t>
      </w:r>
      <w:r w:rsidR="00810970">
        <w:rPr>
          <w:b/>
          <w:bCs/>
          <w:sz w:val="40"/>
          <w:szCs w:val="40"/>
        </w:rPr>
        <w:t xml:space="preserve"> design pattern</w:t>
      </w:r>
    </w:p>
    <w:p w14:paraId="4B7DD896" w14:textId="1EE6E6FA" w:rsidR="0090511E" w:rsidRDefault="00810970" w:rsidP="00FD2C50">
      <w:pPr>
        <w:pStyle w:val="NormalBPBHEB"/>
      </w:pPr>
      <w:r>
        <w:t xml:space="preserve">The </w:t>
      </w:r>
      <w:r w:rsidR="00AD0EE6">
        <w:t>Flyweight design pattern is a structural design pattern that is used to reduce the memory footprint or computational expense of an object by sharing as much as possible with related objects.</w:t>
      </w:r>
      <w:r w:rsidR="0090511E">
        <w:t xml:space="preserve"> </w:t>
      </w:r>
      <w:r w:rsidR="0090511E" w:rsidRPr="0090511E">
        <w:t>This pattern is particularly useful when a large number of similar objects need to be created, and the overhead of creating and managing each individual instance is too high.</w:t>
      </w:r>
      <w:r w:rsidR="0090511E">
        <w:t xml:space="preserve"> </w:t>
      </w:r>
    </w:p>
    <w:p w14:paraId="50C694CD" w14:textId="27CFF6FA" w:rsidR="00433097" w:rsidRDefault="00A73718" w:rsidP="00FD2C50">
      <w:pPr>
        <w:pStyle w:val="NormalBPBHEB"/>
      </w:pPr>
      <w:r>
        <w:lastRenderedPageBreak/>
        <w:t>In the context of JavaScript, this pattern can be implemented using a combination of shared and non-shared data, where the shared data represents the part of an object that can be shared among multiple instances, while the non-shared data in unique to every instance.</w:t>
      </w:r>
    </w:p>
    <w:p w14:paraId="465EFBA8" w14:textId="77777777" w:rsidR="008F7736" w:rsidRPr="008F7736" w:rsidRDefault="008F7736" w:rsidP="008F7736">
      <w:pPr>
        <w:spacing w:line="276" w:lineRule="auto"/>
        <w:rPr>
          <w:rFonts w:ascii="Palatino Linotype" w:hAnsi="Palatino Linotype"/>
          <w:sz w:val="22"/>
          <w:szCs w:val="22"/>
        </w:rPr>
      </w:pPr>
    </w:p>
    <w:p w14:paraId="0784B7D2" w14:textId="758A2BFE" w:rsidR="00433097" w:rsidRDefault="00433097" w:rsidP="00433097">
      <w:pPr>
        <w:pStyle w:val="Heading2BPBHEB"/>
      </w:pPr>
      <w:r>
        <w:t>Problem Scenario</w:t>
      </w:r>
    </w:p>
    <w:p w14:paraId="395A983D" w14:textId="7366865B" w:rsidR="00383AFD" w:rsidRDefault="00383AFD" w:rsidP="00FD2C50">
      <w:pPr>
        <w:pStyle w:val="NormalBPBHEB"/>
      </w:pPr>
      <w:r w:rsidRPr="00383AFD">
        <w:t xml:space="preserve">Let's examine </w:t>
      </w:r>
      <w:r w:rsidR="00695193">
        <w:t>a</w:t>
      </w:r>
      <w:r w:rsidRPr="00383AFD">
        <w:t xml:space="preserve"> scenario</w:t>
      </w:r>
      <w:r w:rsidR="00695193">
        <w:t xml:space="preserve"> </w:t>
      </w:r>
      <w:r w:rsidRPr="00383AFD">
        <w:t xml:space="preserve">that </w:t>
      </w:r>
      <w:r w:rsidR="00695193">
        <w:t xml:space="preserve">can </w:t>
      </w:r>
      <w:r w:rsidRPr="00383AFD">
        <w:t>shed light on the types of issues that can be addressed by the Flyweight design pattern</w:t>
      </w:r>
      <w:r w:rsidR="00695193">
        <w:t xml:space="preserve">. </w:t>
      </w:r>
      <w:r w:rsidR="00FD2F6C">
        <w:t xml:space="preserve">Let’s consider </w:t>
      </w:r>
      <w:r w:rsidR="0020487C">
        <w:t>the example of game development</w:t>
      </w:r>
      <w:r w:rsidR="00FD2F6C">
        <w:t xml:space="preserve">. </w:t>
      </w:r>
      <w:r w:rsidR="00A072B0" w:rsidRPr="00A072B0">
        <w:t xml:space="preserve">In a video game scenario, such as the </w:t>
      </w:r>
      <w:r w:rsidR="00A072B0" w:rsidRPr="00FD2C50">
        <w:rPr>
          <w:b/>
          <w:bCs/>
        </w:rPr>
        <w:t>Grand Theft Auto</w:t>
      </w:r>
      <w:r w:rsidR="00A072B0" w:rsidRPr="00A072B0">
        <w:t xml:space="preserve"> (</w:t>
      </w:r>
      <w:r w:rsidR="00A072B0" w:rsidRPr="00FD2C50">
        <w:rPr>
          <w:b/>
          <w:bCs/>
        </w:rPr>
        <w:t>GTA</w:t>
      </w:r>
      <w:r w:rsidR="00A072B0" w:rsidRPr="00A072B0">
        <w:t xml:space="preserve">) series, </w:t>
      </w:r>
      <w:r w:rsidR="00A072B0" w:rsidRPr="00FD2C50">
        <w:rPr>
          <w:b/>
          <w:bCs/>
        </w:rPr>
        <w:t>numerous non-player characters</w:t>
      </w:r>
      <w:r w:rsidR="00A072B0" w:rsidRPr="00A072B0">
        <w:t xml:space="preserve"> (</w:t>
      </w:r>
      <w:r w:rsidR="00A072B0" w:rsidRPr="00FD2C50">
        <w:rPr>
          <w:b/>
          <w:bCs/>
        </w:rPr>
        <w:t>NPCs</w:t>
      </w:r>
      <w:r w:rsidR="00A072B0" w:rsidRPr="00A072B0">
        <w:t>) populate the virtual world. NPCs are characters that exist in the game environment but are not controlled by the player. They may include citizens going about their routines while the main character undertakes missions.</w:t>
      </w:r>
      <w:r w:rsidR="001D24FB">
        <w:t xml:space="preserve"> </w:t>
      </w:r>
    </w:p>
    <w:p w14:paraId="63A18E04" w14:textId="6A7EBB13" w:rsidR="00A2778B" w:rsidRDefault="00F5474C" w:rsidP="00FD2C50">
      <w:pPr>
        <w:pStyle w:val="NormalBPBHEB"/>
      </w:pPr>
      <w:r w:rsidRPr="00F5474C">
        <w:t>Each NPC in the game possesses common characteristics, like appearance, behavio</w:t>
      </w:r>
      <w:r>
        <w:t>u</w:t>
      </w:r>
      <w:r w:rsidRPr="00F5474C">
        <w:t>r, or animations (considered intrinsic state), along with unique properties such as positions and health (considered extrinsic state). Creating a distinct object for every NPC that encompasses both intrinsic and extrinsic states could result in significant memory consumption, especially considering the large number of NPCs present in a typical game.</w:t>
      </w:r>
    </w:p>
    <w:p w14:paraId="38052436" w14:textId="23EC7F9F" w:rsidR="00D65727" w:rsidRDefault="00D65727" w:rsidP="00FD2C50">
      <w:pPr>
        <w:pStyle w:val="NormalBPBHEB"/>
      </w:pPr>
      <w:r>
        <w:t>We would require a solution that can help us save memory by grouping and sharing the common properties. This separation of the common properties and the unique data of every object can help reduce memory consumption and improve the efficiency of the application.</w:t>
      </w:r>
    </w:p>
    <w:p w14:paraId="2FE92484" w14:textId="77777777" w:rsidR="00141B3D" w:rsidRDefault="00141B3D" w:rsidP="00FF1463">
      <w:pPr>
        <w:spacing w:line="276" w:lineRule="auto"/>
        <w:rPr>
          <w:rFonts w:ascii="Palatino Linotype" w:hAnsi="Palatino Linotype"/>
          <w:bCs/>
          <w:color w:val="000000" w:themeColor="text1"/>
          <w:sz w:val="22"/>
          <w:szCs w:val="22"/>
        </w:rPr>
      </w:pPr>
    </w:p>
    <w:p w14:paraId="70F5A0D2" w14:textId="77777777" w:rsidR="00E66CEB" w:rsidRDefault="00E66CEB" w:rsidP="00437ECE">
      <w:pPr>
        <w:pStyle w:val="Heading2BPBHEB"/>
      </w:pPr>
      <w:r>
        <w:t>Implementation</w:t>
      </w:r>
    </w:p>
    <w:p w14:paraId="28C5EF72" w14:textId="4AD58BB9" w:rsidR="00590673" w:rsidRDefault="00E66CEB" w:rsidP="00FD2C50">
      <w:pPr>
        <w:pStyle w:val="NormalBPBHEB"/>
      </w:pPr>
      <w:r w:rsidRPr="00E66CEB">
        <w:t xml:space="preserve">Let's </w:t>
      </w:r>
      <w:r w:rsidR="00590673">
        <w:t>go through the step-by-step process of implementing the flyweight design pattern in a JavaScript code:</w:t>
      </w:r>
    </w:p>
    <w:p w14:paraId="19806B24" w14:textId="74AA1A84" w:rsidR="00091E9D" w:rsidRDefault="00091E9D" w:rsidP="00FD2C50">
      <w:pPr>
        <w:pStyle w:val="Heading3BPBHEB"/>
      </w:pPr>
      <w:r>
        <w:t>Step 1: Identify the intrinsic and extrinsic states</w:t>
      </w:r>
    </w:p>
    <w:p w14:paraId="0D3DCC1B" w14:textId="0B35E65E" w:rsidR="00BE769A" w:rsidRDefault="00CF55B8" w:rsidP="00FD2C50">
      <w:pPr>
        <w:pStyle w:val="NormalBPBHEB"/>
      </w:pPr>
      <w:ins w:id="31" w:author="BPB BPB" w:date="2025-01-07T20:26:00Z" w16du:dateUtc="2025-01-07T14:56:00Z">
        <w:r>
          <w:t xml:space="preserve">The first step in implementing the Flyweight Design Pattern involves clearly identifying and differentiating between </w:t>
        </w:r>
        <w:r>
          <w:rPr>
            <w:rStyle w:val="Strong"/>
          </w:rPr>
          <w:t>intrinsic</w:t>
        </w:r>
        <w:r>
          <w:t xml:space="preserve"> and </w:t>
        </w:r>
        <w:r>
          <w:rPr>
            <w:rStyle w:val="Strong"/>
          </w:rPr>
          <w:t>extrinsic</w:t>
        </w:r>
        <w:r>
          <w:t xml:space="preserve"> properties. </w:t>
        </w:r>
      </w:ins>
      <w:ins w:id="32" w:author="BPB BPB" w:date="2025-01-07T20:27:00Z" w16du:dateUtc="2025-01-07T14:57:00Z">
        <w:r>
          <w:rPr>
            <w:rStyle w:val="Strong"/>
          </w:rPr>
          <w:t>Intrinsic properties</w:t>
        </w:r>
        <w:r>
          <w:t xml:space="preserve"> are those that remain constant across multiple instances and can be shared. These properties are stored within the flyweight object to minimize memory usage. </w:t>
        </w:r>
        <w:r>
          <w:rPr>
            <w:rStyle w:val="Strong"/>
          </w:rPr>
          <w:t>Extrinsic properties</w:t>
        </w:r>
        <w:r>
          <w:t xml:space="preserve"> are unique to each instance and cannot be shared. These are passed as parameters during method calls to maintain flexibility while keeping the shared object lightweight.</w:t>
        </w:r>
        <w:r w:rsidR="007B75C6">
          <w:t xml:space="preserve"> For instance, </w:t>
        </w:r>
        <w:r w:rsidR="00234C15">
          <w:t>imagine a text editor displaying a large document with various characters.</w:t>
        </w:r>
        <w:r w:rsidR="000C71EE">
          <w:t xml:space="preserve"> The </w:t>
        </w:r>
        <w:r w:rsidR="000C71EE">
          <w:rPr>
            <w:rStyle w:val="Strong"/>
          </w:rPr>
          <w:t>intrinsic state</w:t>
        </w:r>
        <w:r w:rsidR="000C71EE">
          <w:t xml:space="preserve"> could include the character's font type, style, and size, which are shared across multiple characters of the same type.</w:t>
        </w:r>
        <w:r w:rsidR="00207C85">
          <w:t xml:space="preserve"> The </w:t>
        </w:r>
        <w:r w:rsidR="00207C85">
          <w:rPr>
            <w:rStyle w:val="Strong"/>
          </w:rPr>
          <w:t>extrinsic state</w:t>
        </w:r>
        <w:r w:rsidR="00207C85">
          <w:t xml:space="preserve"> could be the position (x, y coordinates) of each character on the screen, which is unique to every character instance.</w:t>
        </w:r>
      </w:ins>
      <w:del w:id="33" w:author="BPB BPB" w:date="2025-01-07T20:26:00Z" w16du:dateUtc="2025-01-07T14:56:00Z">
        <w:r w:rsidR="00091E9D" w:rsidDel="00CF55B8">
          <w:delText xml:space="preserve">The first step of implementing the flyweight design pattern is a non-technical one. In this step, we need to identify and differentiate the intrinsic and extrinsic properties. Intrinsic properties are the ones that can be </w:delText>
        </w:r>
        <w:r w:rsidR="00091E9D" w:rsidRPr="00091E9D" w:rsidDel="00CF55B8">
          <w:delText>shared among multiple instances and can be moved to the flyweight objects</w:delText>
        </w:r>
        <w:r w:rsidR="00BE769A" w:rsidDel="00CF55B8">
          <w:delText xml:space="preserve">, while extrinsic properties are the ones that </w:delText>
        </w:r>
        <w:r w:rsidR="00BE769A" w:rsidRPr="00BE769A" w:rsidDel="00CF55B8">
          <w:delText>are unique to each instance and need to be passed as parameters during the operation</w:delText>
        </w:r>
        <w:r w:rsidR="00BE769A" w:rsidDel="00CF55B8">
          <w:delText>.</w:delText>
        </w:r>
      </w:del>
    </w:p>
    <w:p w14:paraId="2B2EA047" w14:textId="3A6782D1" w:rsidR="00A96058" w:rsidRDefault="00A96058" w:rsidP="00FD2C50">
      <w:pPr>
        <w:pStyle w:val="Heading3BPBHEB"/>
      </w:pPr>
      <w:r>
        <w:lastRenderedPageBreak/>
        <w:t xml:space="preserve">Step 2: </w:t>
      </w:r>
      <w:r w:rsidR="00BC7A26">
        <w:t>Create the flyweight interface</w:t>
      </w:r>
    </w:p>
    <w:p w14:paraId="7AE44152" w14:textId="04A6C652" w:rsidR="00062F60" w:rsidRDefault="001052C9" w:rsidP="00FD2C50">
      <w:pPr>
        <w:pStyle w:val="NormalBPBHEB"/>
      </w:pPr>
      <w:r>
        <w:t xml:space="preserve">Next, we need to </w:t>
      </w:r>
      <w:r w:rsidR="002935E2">
        <w:t>define an interface or the base class that will declare the method(s) that will be used by the concrete flyweights that will extend this class</w:t>
      </w:r>
      <w:r w:rsidRPr="001052C9">
        <w:t>.</w:t>
      </w:r>
      <w:r w:rsidR="002935E2">
        <w:t xml:space="preserve"> </w:t>
      </w:r>
      <w:r w:rsidR="00BC5B2A">
        <w:t xml:space="preserve">This interface usually includes the </w:t>
      </w:r>
      <w:r w:rsidR="00BC5B2A" w:rsidRPr="00017C1F">
        <w:rPr>
          <w:rStyle w:val="CodeinTextBPBHEBChar"/>
        </w:rPr>
        <w:t>operation</w:t>
      </w:r>
      <w:r w:rsidR="00BC5B2A">
        <w:t xml:space="preserve"> method.</w:t>
      </w:r>
    </w:p>
    <w:p w14:paraId="66917EBB" w14:textId="5E7493A7" w:rsidR="00062F60" w:rsidRDefault="00062F60" w:rsidP="00FD2C50">
      <w:pPr>
        <w:pStyle w:val="Heading3BPBHEB"/>
      </w:pPr>
      <w:r>
        <w:t xml:space="preserve">Step 3: </w:t>
      </w:r>
      <w:r w:rsidR="00E85C45">
        <w:t>Implement concrete flyweight class</w:t>
      </w:r>
    </w:p>
    <w:p w14:paraId="0D648DDB" w14:textId="12762282" w:rsidR="00012C04" w:rsidRDefault="00062F60" w:rsidP="00FD2C50">
      <w:pPr>
        <w:pStyle w:val="NormalBPBHEB"/>
      </w:pPr>
      <w:r>
        <w:t>Next, we need to c</w:t>
      </w:r>
      <w:r w:rsidRPr="001052C9">
        <w:t xml:space="preserve">reate </w:t>
      </w:r>
      <w:r w:rsidR="00F0273F" w:rsidRPr="00F0273F">
        <w:t>a concrete flyweight class that implements the flyweight interface. This class represents the shared (intrinsic) state.</w:t>
      </w:r>
    </w:p>
    <w:p w14:paraId="3A1D42D0" w14:textId="52BD6F81" w:rsidR="00D61625" w:rsidRDefault="00D61625" w:rsidP="00FD2C50">
      <w:pPr>
        <w:pStyle w:val="Heading3BPBHEB"/>
      </w:pPr>
      <w:r>
        <w:t xml:space="preserve">Step 4: </w:t>
      </w:r>
      <w:r w:rsidR="006966FF">
        <w:t>Create a flyweight factory</w:t>
      </w:r>
    </w:p>
    <w:p w14:paraId="6F20C87C" w14:textId="56D46F56" w:rsidR="00CA7C44" w:rsidRPr="00CA7C44" w:rsidRDefault="009C0ECD" w:rsidP="00FD2C50">
      <w:pPr>
        <w:pStyle w:val="NormalBPBHEB"/>
      </w:pPr>
      <w:r>
        <w:t xml:space="preserve">Now, we need to implement a flyweight factory that </w:t>
      </w:r>
      <w:r w:rsidRPr="009C0ECD">
        <w:t>manages the creation and retrieval of flyweight instances. The factory ensures that instances are shared when possible.</w:t>
      </w:r>
    </w:p>
    <w:p w14:paraId="24C2FBC1" w14:textId="0BCFAB76" w:rsidR="00CA7C44" w:rsidRDefault="00CA7C44" w:rsidP="00FD2C50">
      <w:pPr>
        <w:pStyle w:val="Heading3BPBHEB"/>
      </w:pPr>
      <w:r>
        <w:t xml:space="preserve">Step 5: </w:t>
      </w:r>
      <w:r w:rsidR="00594E8E">
        <w:t>Client code</w:t>
      </w:r>
    </w:p>
    <w:p w14:paraId="594E1D32" w14:textId="638296C3" w:rsidR="00CA7C44" w:rsidRDefault="00595B73" w:rsidP="00FD2C50">
      <w:pPr>
        <w:pStyle w:val="NormalBPBHEB"/>
      </w:pPr>
      <w:r>
        <w:t xml:space="preserve">As the final step, we will </w:t>
      </w:r>
      <w:r w:rsidRPr="00595B73">
        <w:t>create instances of the flyweight factory</w:t>
      </w:r>
      <w:r>
        <w:t xml:space="preserve"> in the client code</w:t>
      </w:r>
      <w:r w:rsidRPr="00595B73">
        <w:t xml:space="preserve"> and use it to get or create flyweight instances.</w:t>
      </w:r>
    </w:p>
    <w:p w14:paraId="6D89CF45" w14:textId="77777777" w:rsidR="005C23CC" w:rsidRDefault="005C23CC" w:rsidP="00FD2C50">
      <w:pPr>
        <w:pStyle w:val="NormalBPBHEB"/>
      </w:pPr>
    </w:p>
    <w:p w14:paraId="15635A34" w14:textId="11E96FAB" w:rsidR="005C23CC" w:rsidRDefault="005C23CC" w:rsidP="00FD2C50">
      <w:pPr>
        <w:pStyle w:val="NormalBPBHEB"/>
      </w:pPr>
      <w:r>
        <w:t>An additional step can be added here where t</w:t>
      </w:r>
      <w:r w:rsidRPr="005C23CC">
        <w:t xml:space="preserve">est </w:t>
      </w:r>
      <w:r>
        <w:t>the</w:t>
      </w:r>
      <w:r w:rsidRPr="005C23CC">
        <w:t xml:space="preserve"> implementation</w:t>
      </w:r>
      <w:r>
        <w:t>s</w:t>
      </w:r>
      <w:r w:rsidRPr="005C23CC">
        <w:t xml:space="preserve"> to ensure that shared and unique states are handled correctly</w:t>
      </w:r>
      <w:r>
        <w:t>, and r</w:t>
      </w:r>
      <w:r w:rsidRPr="005C23CC">
        <w:t>efine the design as needed based on testing and performance considerations.</w:t>
      </w:r>
    </w:p>
    <w:p w14:paraId="240CB2A7" w14:textId="77777777" w:rsidR="00A4643E" w:rsidRDefault="00A4643E" w:rsidP="00FD2C50">
      <w:pPr>
        <w:pStyle w:val="NormalBPBHEB"/>
      </w:pPr>
    </w:p>
    <w:p w14:paraId="2136E45D" w14:textId="0296A26B" w:rsidR="009C0ECD" w:rsidRDefault="00EF7425" w:rsidP="00FD2C50">
      <w:pPr>
        <w:pStyle w:val="NormalBPBHEB"/>
      </w:pPr>
      <w:r w:rsidRPr="00EF7425">
        <w:t>To gain a better understanding of this implementation, let's explore a real-life coding example in the next section.</w:t>
      </w:r>
    </w:p>
    <w:p w14:paraId="66C26FA6" w14:textId="77777777" w:rsidR="00523C0B" w:rsidRDefault="00523C0B" w:rsidP="00D61625">
      <w:pPr>
        <w:spacing w:line="276" w:lineRule="auto"/>
        <w:rPr>
          <w:rFonts w:ascii="Palatino Linotype" w:hAnsi="Palatino Linotype"/>
          <w:bCs/>
          <w:color w:val="000000" w:themeColor="text1"/>
          <w:sz w:val="22"/>
          <w:szCs w:val="22"/>
        </w:rPr>
      </w:pPr>
    </w:p>
    <w:p w14:paraId="567C0849" w14:textId="77777777" w:rsidR="00FF7079" w:rsidRDefault="00FF7079" w:rsidP="00FD2C50">
      <w:pPr>
        <w:pStyle w:val="Heading2BPBHEB"/>
      </w:pPr>
      <w:r>
        <w:t>Code Example</w:t>
      </w:r>
    </w:p>
    <w:p w14:paraId="27FF3117" w14:textId="14250278" w:rsidR="00246C2E" w:rsidRDefault="00FF7079" w:rsidP="00FD2C50">
      <w:pPr>
        <w:pStyle w:val="NormalBPBHEB"/>
      </w:pPr>
      <w:r w:rsidRPr="00FF7079">
        <w:t>Let's apply the example of a music-playing application to implement the steps we discussed in the previous section and incorporate the flyweight design pattern into our codebase.</w:t>
      </w:r>
      <w:r w:rsidR="00D740B7">
        <w:t xml:space="preserve"> </w:t>
      </w:r>
      <w:r w:rsidR="00BB292B">
        <w:t xml:space="preserve">Imagine we are building a music streaming service where users can create playlists with a large number of songs. </w:t>
      </w:r>
      <w:r w:rsidR="00BB292B" w:rsidRPr="00BB292B">
        <w:t>Each song has common properties like its title, artist, and duration (intrinsic state), but users can add songs to different playlists, each with its own order and play count (extrinsic state).</w:t>
      </w:r>
    </w:p>
    <w:p w14:paraId="2A0A7260" w14:textId="77777777" w:rsidR="00246C2E" w:rsidRDefault="00246C2E" w:rsidP="00FD2C50">
      <w:pPr>
        <w:pStyle w:val="Heading3BPBHEB"/>
      </w:pPr>
      <w:r>
        <w:t>Step 1: Identify the intrinsic and extrinsic states</w:t>
      </w:r>
    </w:p>
    <w:p w14:paraId="36D87B99" w14:textId="51286712" w:rsidR="00246C2E" w:rsidRDefault="008B255A" w:rsidP="00FD2C50">
      <w:pPr>
        <w:pStyle w:val="NormalBPBHEB"/>
      </w:pPr>
      <w:r>
        <w:t>In the first step, we will identify and differentiate the intrinsic and extrinsic properties or states for our application. So, let’s go ahead and define that:</w:t>
      </w:r>
    </w:p>
    <w:p w14:paraId="27AB7A94" w14:textId="0B96946A" w:rsidR="008B255A" w:rsidRDefault="008B255A" w:rsidP="00FD2C50">
      <w:pPr>
        <w:pStyle w:val="NormalBPBHEB"/>
        <w:numPr>
          <w:ilvl w:val="0"/>
          <w:numId w:val="83"/>
        </w:numPr>
      </w:pPr>
      <w:r w:rsidRPr="008B255A">
        <w:rPr>
          <w:b/>
        </w:rPr>
        <w:t>Intrinsic properties</w:t>
      </w:r>
      <w:r>
        <w:rPr>
          <w:b/>
        </w:rPr>
        <w:t xml:space="preserve">: </w:t>
      </w:r>
      <w:r>
        <w:t>The properties that can be shared among multiple instances – title, artist, duration.</w:t>
      </w:r>
    </w:p>
    <w:p w14:paraId="64F1560B" w14:textId="6EDA6E2A" w:rsidR="008B255A" w:rsidRDefault="008B255A" w:rsidP="00FD2C50">
      <w:pPr>
        <w:pStyle w:val="NormalBPBHEB"/>
        <w:numPr>
          <w:ilvl w:val="0"/>
          <w:numId w:val="83"/>
        </w:numPr>
      </w:pPr>
      <w:r>
        <w:rPr>
          <w:b/>
        </w:rPr>
        <w:t>Extrinsic</w:t>
      </w:r>
      <w:r w:rsidRPr="008B255A">
        <w:rPr>
          <w:b/>
        </w:rPr>
        <w:t xml:space="preserve"> properties</w:t>
      </w:r>
      <w:r>
        <w:rPr>
          <w:b/>
        </w:rPr>
        <w:t xml:space="preserve">: </w:t>
      </w:r>
      <w:r>
        <w:t xml:space="preserve">The properties that will be unique to each instance - </w:t>
      </w:r>
      <w:r w:rsidRPr="008B255A">
        <w:t>order in playlist, play count</w:t>
      </w:r>
      <w:r>
        <w:t>.</w:t>
      </w:r>
    </w:p>
    <w:p w14:paraId="01380ACC" w14:textId="77777777" w:rsidR="001E55CD" w:rsidRDefault="001E55CD" w:rsidP="00246C2E">
      <w:pPr>
        <w:spacing w:line="276" w:lineRule="auto"/>
        <w:rPr>
          <w:rFonts w:ascii="Palatino Linotype" w:hAnsi="Palatino Linotype"/>
          <w:bCs/>
          <w:color w:val="000000" w:themeColor="text1"/>
          <w:sz w:val="22"/>
          <w:szCs w:val="22"/>
        </w:rPr>
      </w:pPr>
    </w:p>
    <w:p w14:paraId="40D6666E" w14:textId="77777777" w:rsidR="007C7141" w:rsidRDefault="007C7141" w:rsidP="00FD2C50">
      <w:pPr>
        <w:pStyle w:val="Heading3BPBHEB"/>
      </w:pPr>
      <w:r>
        <w:t>Step 2: Create the flyweight interface</w:t>
      </w:r>
    </w:p>
    <w:p w14:paraId="4F458C7F" w14:textId="13DC59BD" w:rsidR="00571234" w:rsidRDefault="00DC4913" w:rsidP="00FD2C50">
      <w:pPr>
        <w:pStyle w:val="NormalBPBHEB"/>
      </w:pPr>
      <w:r>
        <w:t>Now</w:t>
      </w:r>
      <w:r w:rsidR="007C7141">
        <w:t xml:space="preserve">, we need to define </w:t>
      </w:r>
      <w:r>
        <w:t xml:space="preserve">the interface or the base class that will act as an interface for our flyweight objects. </w:t>
      </w:r>
    </w:p>
    <w:p w14:paraId="044BCF7C" w14:textId="77777777" w:rsidR="009237C1" w:rsidRDefault="009237C1" w:rsidP="00FD2C50">
      <w:pPr>
        <w:pStyle w:val="NormalBPBHEB"/>
      </w:pPr>
    </w:p>
    <w:p w14:paraId="1429CDE6" w14:textId="77777777" w:rsidR="009237C1" w:rsidRDefault="009237C1" w:rsidP="009237C1">
      <w:pPr>
        <w:pStyle w:val="alt"/>
        <w:numPr>
          <w:ilvl w:val="0"/>
          <w:numId w:val="4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Flyweight interface</w:t>
      </w:r>
    </w:p>
    <w:p w14:paraId="22CCB078" w14:textId="77777777" w:rsidR="009237C1" w:rsidRDefault="009237C1" w:rsidP="009237C1">
      <w:pPr>
        <w:numPr>
          <w:ilvl w:val="0"/>
          <w:numId w:val="40"/>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eastAsia="Palatino Linotype" w:hAnsi="Consolas" w:cs="Consolas"/>
          <w:color w:val="A626A4"/>
          <w:sz w:val="21"/>
          <w:szCs w:val="21"/>
        </w:rPr>
        <w:t>class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SongFlyweight</w:t>
      </w:r>
      <w:proofErr w:type="spellEnd"/>
      <w:r>
        <w:rPr>
          <w:rStyle w:val="hljs-class"/>
          <w:rFonts w:ascii="Consolas" w:hAnsi="Consolas" w:cs="Consolas"/>
          <w:color w:val="5C5C5C"/>
          <w:sz w:val="21"/>
          <w:szCs w:val="21"/>
        </w:rPr>
        <w:t> </w:t>
      </w:r>
      <w:r>
        <w:rPr>
          <w:rFonts w:ascii="Consolas" w:hAnsi="Consolas" w:cs="Consolas"/>
          <w:color w:val="5C5C5C"/>
          <w:sz w:val="21"/>
          <w:szCs w:val="21"/>
        </w:rPr>
        <w:t>{</w:t>
      </w:r>
    </w:p>
    <w:p w14:paraId="219AC31D" w14:textId="77777777" w:rsidR="009237C1" w:rsidRDefault="009237C1" w:rsidP="009237C1">
      <w:pPr>
        <w:pStyle w:val="alt"/>
        <w:numPr>
          <w:ilvl w:val="0"/>
          <w:numId w:val="4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eastAsia="Palatino Linotype" w:hAnsi="Consolas" w:cs="Consolas"/>
          <w:color w:val="A626A4"/>
          <w:sz w:val="21"/>
          <w:szCs w:val="21"/>
        </w:rPr>
        <w:t>constructor</w:t>
      </w:r>
      <w:r>
        <w:rPr>
          <w:rFonts w:ascii="Consolas" w:hAnsi="Consolas" w:cs="Consolas"/>
          <w:color w:val="5C5C5C"/>
          <w:sz w:val="21"/>
          <w:szCs w:val="21"/>
        </w:rPr>
        <w:t>() {</w:t>
      </w:r>
    </w:p>
    <w:p w14:paraId="493BE901" w14:textId="77777777" w:rsidR="009237C1" w:rsidRDefault="009237C1" w:rsidP="009237C1">
      <w:pPr>
        <w:numPr>
          <w:ilvl w:val="0"/>
          <w:numId w:val="4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eastAsia="Palatino Linotype" w:hAnsi="Consolas" w:cs="Consolas"/>
          <w:color w:val="A626A4"/>
          <w:sz w:val="21"/>
          <w:szCs w:val="21"/>
        </w:rPr>
        <w:t>this</w:t>
      </w:r>
      <w:r>
        <w:rPr>
          <w:rFonts w:ascii="Consolas" w:hAnsi="Consolas" w:cs="Consolas"/>
          <w:color w:val="5C5C5C"/>
          <w:sz w:val="21"/>
          <w:szCs w:val="21"/>
        </w:rPr>
        <w:t>.intrinsicState</w:t>
      </w:r>
      <w:proofErr w:type="spellEnd"/>
      <w:r>
        <w:rPr>
          <w:rFonts w:ascii="Consolas" w:hAnsi="Consolas" w:cs="Consolas"/>
          <w:color w:val="5C5C5C"/>
          <w:sz w:val="21"/>
          <w:szCs w:val="21"/>
        </w:rPr>
        <w:t> = </w:t>
      </w:r>
      <w:r>
        <w:rPr>
          <w:rStyle w:val="hljs-literal"/>
          <w:rFonts w:eastAsia="Arial" w:cs="Consolas"/>
          <w:color w:val="0184BB"/>
          <w:sz w:val="21"/>
          <w:szCs w:val="21"/>
        </w:rPr>
        <w:t>null</w:t>
      </w:r>
      <w:r>
        <w:rPr>
          <w:rFonts w:ascii="Consolas" w:hAnsi="Consolas" w:cs="Consolas"/>
          <w:color w:val="5C5C5C"/>
          <w:sz w:val="21"/>
          <w:szCs w:val="21"/>
        </w:rPr>
        <w:t>; </w:t>
      </w:r>
      <w:r>
        <w:rPr>
          <w:rStyle w:val="hljs-comment"/>
          <w:rFonts w:ascii="Consolas" w:eastAsiaTheme="majorEastAsia" w:hAnsi="Consolas" w:cs="Consolas"/>
          <w:i/>
          <w:iCs/>
          <w:color w:val="A0A1A7"/>
          <w:sz w:val="21"/>
          <w:szCs w:val="21"/>
        </w:rPr>
        <w:t>// Shared properties</w:t>
      </w:r>
    </w:p>
    <w:p w14:paraId="1A66B16B" w14:textId="77777777" w:rsidR="009237C1" w:rsidRDefault="009237C1" w:rsidP="009237C1">
      <w:pPr>
        <w:pStyle w:val="alt"/>
        <w:numPr>
          <w:ilvl w:val="0"/>
          <w:numId w:val="4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70B1187B" w14:textId="77777777" w:rsidR="009237C1" w:rsidRDefault="009237C1" w:rsidP="009237C1">
      <w:pPr>
        <w:numPr>
          <w:ilvl w:val="0"/>
          <w:numId w:val="40"/>
        </w:numPr>
        <w:pBdr>
          <w:left w:val="single" w:sz="18" w:space="0" w:color="6CE26C"/>
        </w:pBdr>
        <w:shd w:val="clear" w:color="auto" w:fill="FFFFFF"/>
        <w:spacing w:line="270" w:lineRule="atLeast"/>
        <w:ind w:left="1395"/>
        <w:rPr>
          <w:rFonts w:ascii="Consolas" w:hAnsi="Consolas" w:cs="Consolas"/>
          <w:color w:val="5C5C5C"/>
          <w:sz w:val="21"/>
          <w:szCs w:val="21"/>
        </w:rPr>
      </w:pPr>
    </w:p>
    <w:p w14:paraId="550512E1" w14:textId="77777777" w:rsidR="009237C1" w:rsidRDefault="009237C1" w:rsidP="009237C1">
      <w:pPr>
        <w:pStyle w:val="alt"/>
        <w:numPr>
          <w:ilvl w:val="0"/>
          <w:numId w:val="4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operation(</w:t>
      </w:r>
      <w:proofErr w:type="spellStart"/>
      <w:r>
        <w:rPr>
          <w:rFonts w:ascii="Consolas" w:hAnsi="Consolas" w:cs="Consolas"/>
          <w:color w:val="5C5C5C"/>
          <w:sz w:val="21"/>
          <w:szCs w:val="21"/>
        </w:rPr>
        <w:t>extrinsicState</w:t>
      </w:r>
      <w:proofErr w:type="spellEnd"/>
      <w:r>
        <w:rPr>
          <w:rFonts w:ascii="Consolas" w:hAnsi="Consolas" w:cs="Consolas"/>
          <w:color w:val="5C5C5C"/>
          <w:sz w:val="21"/>
          <w:szCs w:val="21"/>
        </w:rPr>
        <w:t>) {</w:t>
      </w:r>
    </w:p>
    <w:p w14:paraId="3EB226AB" w14:textId="66147E9D" w:rsidR="009237C1" w:rsidRDefault="009237C1" w:rsidP="009237C1">
      <w:pPr>
        <w:numPr>
          <w:ilvl w:val="0"/>
          <w:numId w:val="4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eastAsiaTheme="majorEastAsia" w:hAnsi="Consolas" w:cs="Consolas"/>
          <w:i/>
          <w:iCs/>
          <w:color w:val="A0A1A7"/>
          <w:sz w:val="21"/>
          <w:szCs w:val="21"/>
        </w:rPr>
        <w:t>// Shared behaviour using intrinsic and extrinsic states</w:t>
      </w:r>
    </w:p>
    <w:p w14:paraId="53823B4C" w14:textId="77777777" w:rsidR="009237C1" w:rsidRDefault="009237C1" w:rsidP="009237C1">
      <w:pPr>
        <w:pStyle w:val="alt"/>
        <w:numPr>
          <w:ilvl w:val="0"/>
          <w:numId w:val="4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4629AFE5" w14:textId="77777777" w:rsidR="009237C1" w:rsidRDefault="009237C1" w:rsidP="009237C1">
      <w:pPr>
        <w:numPr>
          <w:ilvl w:val="0"/>
          <w:numId w:val="4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14:paraId="5B714E61" w14:textId="77777777" w:rsidR="00DC4913" w:rsidRDefault="00DC4913" w:rsidP="00FD2C50">
      <w:pPr>
        <w:pStyle w:val="NormalBPBHEB"/>
      </w:pPr>
    </w:p>
    <w:p w14:paraId="3E0F4FDE" w14:textId="605D8F38" w:rsidR="00571234" w:rsidRDefault="009237C1" w:rsidP="00FD2C50">
      <w:pPr>
        <w:pStyle w:val="NormalBPBHEB"/>
      </w:pPr>
      <w:r>
        <w:t xml:space="preserve">So, we have now created the class </w:t>
      </w:r>
      <w:proofErr w:type="spellStart"/>
      <w:r w:rsidRPr="009237C1">
        <w:rPr>
          <w:rStyle w:val="CodeinTextBPBHEBChar"/>
        </w:rPr>
        <w:t>SongFlyWeight</w:t>
      </w:r>
      <w:proofErr w:type="spellEnd"/>
      <w:r>
        <w:t xml:space="preserve"> that will be implemented to create the flyweight objects. In the constructor, we have created a property </w:t>
      </w:r>
      <w:proofErr w:type="spellStart"/>
      <w:r w:rsidRPr="009237C1">
        <w:rPr>
          <w:rStyle w:val="CodeinTextBPBHEBChar"/>
        </w:rPr>
        <w:t>intrinsicState</w:t>
      </w:r>
      <w:proofErr w:type="spellEnd"/>
      <w:r>
        <w:t xml:space="preserve"> that will include the shared properties and an operation method that accepts an argument </w:t>
      </w:r>
      <w:proofErr w:type="spellStart"/>
      <w:r w:rsidRPr="009237C1">
        <w:rPr>
          <w:rStyle w:val="CodeinTextBPBHEBChar"/>
        </w:rPr>
        <w:t>extrinsicState</w:t>
      </w:r>
      <w:proofErr w:type="spellEnd"/>
      <w:r>
        <w:t xml:space="preserve"> to represent shared behaviour.</w:t>
      </w:r>
    </w:p>
    <w:p w14:paraId="07482B5E" w14:textId="77777777" w:rsidR="009237C1" w:rsidRDefault="009237C1" w:rsidP="00D61625">
      <w:pPr>
        <w:spacing w:line="276" w:lineRule="auto"/>
        <w:rPr>
          <w:rFonts w:ascii="Palatino Linotype" w:hAnsi="Palatino Linotype"/>
          <w:bCs/>
          <w:color w:val="000000" w:themeColor="text1"/>
          <w:sz w:val="22"/>
          <w:szCs w:val="22"/>
        </w:rPr>
      </w:pPr>
    </w:p>
    <w:p w14:paraId="7771D565" w14:textId="77777777" w:rsidR="000815C0" w:rsidRDefault="000815C0" w:rsidP="00FD2C50">
      <w:pPr>
        <w:pStyle w:val="Heading3BPBHEB"/>
      </w:pPr>
      <w:r>
        <w:t>Step 3: Implement concrete flyweight class</w:t>
      </w:r>
    </w:p>
    <w:p w14:paraId="62EFBB3A" w14:textId="3993DF0B" w:rsidR="00CA7C44" w:rsidRDefault="007E3B65" w:rsidP="00FD2C50">
      <w:pPr>
        <w:pStyle w:val="NormalBPBHEB"/>
      </w:pPr>
      <w:r w:rsidRPr="007E3B65">
        <w:t>Now that we've created the interface or the base class to derive a concrete class, let's examine its code implementation before delving into an understanding of the code:</w:t>
      </w:r>
    </w:p>
    <w:p w14:paraId="223724F4" w14:textId="77777777" w:rsidR="007E3B65" w:rsidRDefault="007E3B65" w:rsidP="00D61625">
      <w:pPr>
        <w:spacing w:line="276" w:lineRule="auto"/>
        <w:rPr>
          <w:rFonts w:ascii="Palatino Linotype" w:hAnsi="Palatino Linotype"/>
          <w:bCs/>
          <w:color w:val="000000" w:themeColor="text1"/>
          <w:sz w:val="22"/>
          <w:szCs w:val="22"/>
        </w:rPr>
      </w:pPr>
    </w:p>
    <w:p w14:paraId="5794AE83" w14:textId="77777777" w:rsidR="00184A9B" w:rsidRDefault="00184A9B" w:rsidP="00184A9B">
      <w:pPr>
        <w:pStyle w:val="alt"/>
        <w:numPr>
          <w:ilvl w:val="0"/>
          <w:numId w:val="4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Concrete Flyweight</w:t>
      </w:r>
    </w:p>
    <w:p w14:paraId="7DF7AD4E" w14:textId="77777777" w:rsidR="00184A9B" w:rsidRDefault="00184A9B" w:rsidP="00184A9B">
      <w:pPr>
        <w:numPr>
          <w:ilvl w:val="0"/>
          <w:numId w:val="41"/>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eastAsia="Palatino Linotype" w:hAnsi="Consolas" w:cs="Consolas"/>
          <w:color w:val="A626A4"/>
          <w:sz w:val="21"/>
          <w:szCs w:val="21"/>
        </w:rPr>
        <w:t>class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ConcreteSongFlyweight</w:t>
      </w:r>
      <w:proofErr w:type="spellEnd"/>
      <w:r>
        <w:rPr>
          <w:rStyle w:val="hljs-class"/>
          <w:rFonts w:ascii="Consolas" w:hAnsi="Consolas" w:cs="Consolas"/>
          <w:color w:val="5C5C5C"/>
          <w:sz w:val="21"/>
          <w:szCs w:val="21"/>
        </w:rPr>
        <w:t> </w:t>
      </w:r>
      <w:r>
        <w:rPr>
          <w:rStyle w:val="hljs-keyword"/>
          <w:rFonts w:ascii="Consolas" w:eastAsia="Palatino Linotype" w:hAnsi="Consolas" w:cs="Consolas"/>
          <w:color w:val="A626A4"/>
          <w:sz w:val="21"/>
          <w:szCs w:val="21"/>
        </w:rPr>
        <w:t>extends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SongFlyweight</w:t>
      </w:r>
      <w:proofErr w:type="spellEnd"/>
      <w:r>
        <w:rPr>
          <w:rStyle w:val="hljs-class"/>
          <w:rFonts w:ascii="Consolas" w:hAnsi="Consolas" w:cs="Consolas"/>
          <w:color w:val="5C5C5C"/>
          <w:sz w:val="21"/>
          <w:szCs w:val="21"/>
        </w:rPr>
        <w:t> </w:t>
      </w:r>
      <w:r>
        <w:rPr>
          <w:rFonts w:ascii="Consolas" w:hAnsi="Consolas" w:cs="Consolas"/>
          <w:color w:val="5C5C5C"/>
          <w:sz w:val="21"/>
          <w:szCs w:val="21"/>
        </w:rPr>
        <w:t>{</w:t>
      </w:r>
    </w:p>
    <w:p w14:paraId="21C081BF" w14:textId="77777777" w:rsidR="00184A9B" w:rsidRDefault="00184A9B" w:rsidP="00184A9B">
      <w:pPr>
        <w:pStyle w:val="alt"/>
        <w:numPr>
          <w:ilvl w:val="0"/>
          <w:numId w:val="4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eastAsia="Palatino Linotype" w:hAnsi="Consolas" w:cs="Consolas"/>
          <w:color w:val="A626A4"/>
          <w:sz w:val="21"/>
          <w:szCs w:val="21"/>
        </w:rPr>
        <w:t>constructor</w:t>
      </w:r>
      <w:r>
        <w:rPr>
          <w:rFonts w:ascii="Consolas" w:hAnsi="Consolas" w:cs="Consolas"/>
          <w:color w:val="5C5C5C"/>
          <w:sz w:val="21"/>
          <w:szCs w:val="21"/>
        </w:rPr>
        <w:t>(title, artist, duration) {</w:t>
      </w:r>
    </w:p>
    <w:p w14:paraId="713E5254" w14:textId="77777777" w:rsidR="00184A9B" w:rsidRDefault="00184A9B" w:rsidP="00184A9B">
      <w:pPr>
        <w:numPr>
          <w:ilvl w:val="0"/>
          <w:numId w:val="4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eastAsia="Palatino Linotype" w:hAnsi="Consolas" w:cs="Consolas"/>
          <w:color w:val="A626A4"/>
          <w:sz w:val="21"/>
          <w:szCs w:val="21"/>
        </w:rPr>
        <w:t>super</w:t>
      </w:r>
      <w:r>
        <w:rPr>
          <w:rFonts w:ascii="Consolas" w:hAnsi="Consolas" w:cs="Consolas"/>
          <w:color w:val="5C5C5C"/>
          <w:sz w:val="21"/>
          <w:szCs w:val="21"/>
        </w:rPr>
        <w:t>();</w:t>
      </w:r>
    </w:p>
    <w:p w14:paraId="7EE94777" w14:textId="77777777" w:rsidR="00184A9B" w:rsidRDefault="00184A9B" w:rsidP="00184A9B">
      <w:pPr>
        <w:pStyle w:val="alt"/>
        <w:numPr>
          <w:ilvl w:val="0"/>
          <w:numId w:val="4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eastAsia="Palatino Linotype" w:hAnsi="Consolas" w:cs="Consolas"/>
          <w:color w:val="A626A4"/>
          <w:sz w:val="21"/>
          <w:szCs w:val="21"/>
        </w:rPr>
        <w:t>this</w:t>
      </w:r>
      <w:r>
        <w:rPr>
          <w:rFonts w:ascii="Consolas" w:hAnsi="Consolas" w:cs="Consolas"/>
          <w:color w:val="5C5C5C"/>
          <w:sz w:val="21"/>
          <w:szCs w:val="21"/>
        </w:rPr>
        <w:t>.intrinsicState</w:t>
      </w:r>
      <w:proofErr w:type="spellEnd"/>
      <w:r>
        <w:rPr>
          <w:rFonts w:ascii="Consolas" w:hAnsi="Consolas" w:cs="Consolas"/>
          <w:color w:val="5C5C5C"/>
          <w:sz w:val="21"/>
          <w:szCs w:val="21"/>
        </w:rPr>
        <w:t> = { title, artist, duration };</w:t>
      </w:r>
    </w:p>
    <w:p w14:paraId="56679019" w14:textId="77777777" w:rsidR="00184A9B" w:rsidRDefault="00184A9B" w:rsidP="00184A9B">
      <w:pPr>
        <w:numPr>
          <w:ilvl w:val="0"/>
          <w:numId w:val="4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5E0FF043" w14:textId="77777777" w:rsidR="00184A9B" w:rsidRDefault="00184A9B" w:rsidP="00184A9B">
      <w:pPr>
        <w:pStyle w:val="alt"/>
        <w:numPr>
          <w:ilvl w:val="0"/>
          <w:numId w:val="4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24812ABC" w14:textId="77777777" w:rsidR="00184A9B" w:rsidRDefault="00184A9B" w:rsidP="00184A9B">
      <w:pPr>
        <w:numPr>
          <w:ilvl w:val="0"/>
          <w:numId w:val="4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operation(</w:t>
      </w:r>
      <w:proofErr w:type="spellStart"/>
      <w:r>
        <w:rPr>
          <w:rFonts w:ascii="Consolas" w:hAnsi="Consolas" w:cs="Consolas"/>
          <w:color w:val="5C5C5C"/>
          <w:sz w:val="21"/>
          <w:szCs w:val="21"/>
        </w:rPr>
        <w:t>extrinsicState</w:t>
      </w:r>
      <w:proofErr w:type="spellEnd"/>
      <w:r>
        <w:rPr>
          <w:rFonts w:ascii="Consolas" w:hAnsi="Consolas" w:cs="Consolas"/>
          <w:color w:val="5C5C5C"/>
          <w:sz w:val="21"/>
          <w:szCs w:val="21"/>
        </w:rPr>
        <w:t>) {</w:t>
      </w:r>
    </w:p>
    <w:p w14:paraId="0A513376" w14:textId="77777777" w:rsidR="00184A9B" w:rsidRDefault="00184A9B" w:rsidP="00184A9B">
      <w:pPr>
        <w:pStyle w:val="alt"/>
        <w:numPr>
          <w:ilvl w:val="0"/>
          <w:numId w:val="4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eastAsiaTheme="majorEastAsia" w:hAnsi="Consolas" w:cs="Consolas"/>
          <w:i/>
          <w:iCs/>
          <w:color w:val="A0A1A7"/>
          <w:sz w:val="21"/>
          <w:szCs w:val="21"/>
        </w:rPr>
        <w:t>// Implement shared behavior using intrinsic and extrinsic states</w:t>
      </w:r>
    </w:p>
    <w:p w14:paraId="682FDC14" w14:textId="77777777" w:rsidR="00184A9B" w:rsidRDefault="00184A9B" w:rsidP="00184A9B">
      <w:pPr>
        <w:numPr>
          <w:ilvl w:val="0"/>
          <w:numId w:val="4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0F1ADD89" w14:textId="77777777" w:rsidR="00184A9B" w:rsidRDefault="00184A9B" w:rsidP="00184A9B">
      <w:pPr>
        <w:pStyle w:val="alt"/>
        <w:numPr>
          <w:ilvl w:val="0"/>
          <w:numId w:val="4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3BBD3F42" w14:textId="77777777" w:rsidR="007E3B65" w:rsidRDefault="007E3B65" w:rsidP="00D61625">
      <w:pPr>
        <w:spacing w:line="276" w:lineRule="auto"/>
        <w:rPr>
          <w:rFonts w:ascii="Palatino Linotype" w:hAnsi="Palatino Linotype"/>
          <w:bCs/>
          <w:color w:val="000000" w:themeColor="text1"/>
          <w:sz w:val="22"/>
          <w:szCs w:val="22"/>
        </w:rPr>
      </w:pPr>
    </w:p>
    <w:p w14:paraId="1E2F5958" w14:textId="76275F7B" w:rsidR="009C0ECD" w:rsidRDefault="00E57544" w:rsidP="00FD2C50">
      <w:pPr>
        <w:pStyle w:val="NormalBPBHEB"/>
      </w:pPr>
      <w:r w:rsidRPr="00E57544">
        <w:t xml:space="preserve">In this example, we extended the </w:t>
      </w:r>
      <w:proofErr w:type="spellStart"/>
      <w:r w:rsidRPr="00E57544">
        <w:rPr>
          <w:rStyle w:val="CodeinTextBPBHEBChar"/>
        </w:rPr>
        <w:t>SongFlyWeight</w:t>
      </w:r>
      <w:proofErr w:type="spellEnd"/>
      <w:r w:rsidRPr="00E57544">
        <w:t xml:space="preserve"> class to create the concrete class </w:t>
      </w:r>
      <w:proofErr w:type="spellStart"/>
      <w:r w:rsidRPr="00666BF7">
        <w:rPr>
          <w:rStyle w:val="CodeinTextBPBHEBChar"/>
        </w:rPr>
        <w:t>ConcreteSongFlyweight</w:t>
      </w:r>
      <w:proofErr w:type="spellEnd"/>
      <w:r w:rsidRPr="00E57544">
        <w:t xml:space="preserve">. By using the </w:t>
      </w:r>
      <w:r w:rsidRPr="00666BF7">
        <w:rPr>
          <w:rStyle w:val="CodeinTextBPBHEBChar"/>
        </w:rPr>
        <w:t>super</w:t>
      </w:r>
      <w:r w:rsidRPr="00E57544">
        <w:t xml:space="preserve"> method, we inherited the properties defined in the </w:t>
      </w:r>
      <w:proofErr w:type="spellStart"/>
      <w:r w:rsidR="00666BF7" w:rsidRPr="00E57544">
        <w:rPr>
          <w:rStyle w:val="CodeinTextBPBHEBChar"/>
        </w:rPr>
        <w:t>SongFlyWeight</w:t>
      </w:r>
      <w:proofErr w:type="spellEnd"/>
      <w:r w:rsidRPr="00E57544">
        <w:t xml:space="preserve"> class. Simultaneously, an instance of this class must provide the </w:t>
      </w:r>
      <w:r w:rsidRPr="000A3031">
        <w:rPr>
          <w:rStyle w:val="CodeinTextBPBHEBChar"/>
        </w:rPr>
        <w:t>title</w:t>
      </w:r>
      <w:r w:rsidRPr="00E57544">
        <w:t xml:space="preserve">, the </w:t>
      </w:r>
      <w:r w:rsidRPr="00903795">
        <w:rPr>
          <w:rStyle w:val="CodeinTextBPBHEBChar"/>
        </w:rPr>
        <w:t>artist</w:t>
      </w:r>
      <w:r w:rsidRPr="00E57544">
        <w:t xml:space="preserve">, and the </w:t>
      </w:r>
      <w:r w:rsidRPr="00903795">
        <w:rPr>
          <w:rStyle w:val="CodeinTextBPBHEBChar"/>
        </w:rPr>
        <w:t>duration</w:t>
      </w:r>
      <w:r w:rsidRPr="00E57544">
        <w:t xml:space="preserve"> of the song, which we have designated as intrinsic properties—properties shared by the objects.</w:t>
      </w:r>
      <w:r w:rsidR="00903795">
        <w:t xml:space="preserve"> We will let the </w:t>
      </w:r>
      <w:r w:rsidR="00903795" w:rsidRPr="00410A09">
        <w:rPr>
          <w:rStyle w:val="CodeinTextBPBHEBChar"/>
        </w:rPr>
        <w:t>operation</w:t>
      </w:r>
      <w:r w:rsidR="00903795">
        <w:t xml:space="preserve"> method be used in the client code.</w:t>
      </w:r>
    </w:p>
    <w:p w14:paraId="3CC2A5B4" w14:textId="77777777" w:rsidR="00410A09" w:rsidRDefault="00410A09" w:rsidP="00D61625">
      <w:pPr>
        <w:spacing w:line="276" w:lineRule="auto"/>
        <w:rPr>
          <w:rFonts w:ascii="Palatino Linotype" w:hAnsi="Palatino Linotype"/>
          <w:bCs/>
          <w:color w:val="000000" w:themeColor="text1"/>
          <w:sz w:val="22"/>
          <w:szCs w:val="22"/>
        </w:rPr>
      </w:pPr>
    </w:p>
    <w:p w14:paraId="56841DAB" w14:textId="77777777" w:rsidR="003D5719" w:rsidRDefault="003D5719" w:rsidP="00FD2C50">
      <w:pPr>
        <w:pStyle w:val="Heading3BPBHEB"/>
      </w:pPr>
      <w:r>
        <w:t>Step 4: Create a flyweight factory</w:t>
      </w:r>
    </w:p>
    <w:p w14:paraId="6794C54F" w14:textId="182CDE4A" w:rsidR="00410A09" w:rsidRDefault="0051712B" w:rsidP="00FD2C50">
      <w:pPr>
        <w:pStyle w:val="NormalBPBHEB"/>
      </w:pPr>
      <w:r>
        <w:t>Next for the sake of separation of concerns, we will create a flyweight factory that will be r</w:t>
      </w:r>
      <w:r w:rsidRPr="0051712B">
        <w:t>esponsible for managing the creation and retrieval of flyweight objects</w:t>
      </w:r>
      <w:r w:rsidR="007430AD">
        <w:t>:</w:t>
      </w:r>
    </w:p>
    <w:p w14:paraId="202ADA77" w14:textId="77777777" w:rsidR="008A61E0" w:rsidRDefault="008A61E0" w:rsidP="008A61E0">
      <w:pPr>
        <w:numPr>
          <w:ilvl w:val="0"/>
          <w:numId w:val="87"/>
        </w:numPr>
        <w:pBdr>
          <w:left w:val="single" w:sz="18" w:space="0" w:color="6CE26C"/>
        </w:pBdr>
        <w:spacing w:line="270" w:lineRule="atLeast"/>
        <w:ind w:left="1395"/>
        <w:rPr>
          <w:ins w:id="34" w:author="BPB BPB" w:date="2025-01-07T20:29:00Z" w16du:dateUtc="2025-01-07T14:59:00Z"/>
          <w:rFonts w:ascii="Consolas" w:hAnsi="Consolas" w:cs="Consolas"/>
          <w:color w:val="5C5C5C"/>
          <w:sz w:val="21"/>
          <w:szCs w:val="21"/>
        </w:rPr>
      </w:pPr>
      <w:ins w:id="35" w:author="BPB BPB" w:date="2025-01-07T20:29:00Z" w16du:dateUtc="2025-01-07T14:59:00Z">
        <w:r>
          <w:rPr>
            <w:rStyle w:val="hljs-keyword"/>
            <w:rFonts w:ascii="Consolas" w:eastAsia="Palatino Linotype" w:hAnsi="Consolas" w:cs="Consolas"/>
            <w:color w:val="A626A4"/>
            <w:sz w:val="21"/>
            <w:szCs w:val="21"/>
          </w:rPr>
          <w:t>class</w:t>
        </w:r>
        <w:r>
          <w:rPr>
            <w:rFonts w:ascii="Consolas" w:hAnsi="Consolas" w:cs="Consolas"/>
            <w:color w:val="5C5C5C"/>
            <w:sz w:val="21"/>
            <w:szCs w:val="21"/>
          </w:rPr>
          <w:t> </w:t>
        </w:r>
        <w:proofErr w:type="spellStart"/>
        <w:r>
          <w:rPr>
            <w:rStyle w:val="hljs-titleclass"/>
            <w:rFonts w:ascii="Consolas" w:eastAsiaTheme="majorEastAsia" w:hAnsi="Consolas" w:cs="Consolas"/>
            <w:color w:val="5C5C5C"/>
            <w:sz w:val="21"/>
            <w:szCs w:val="21"/>
          </w:rPr>
          <w:t>SongFlyweightFactory</w:t>
        </w:r>
        <w:proofErr w:type="spellEnd"/>
        <w:r>
          <w:rPr>
            <w:rFonts w:ascii="Consolas" w:hAnsi="Consolas" w:cs="Consolas"/>
            <w:color w:val="5C5C5C"/>
            <w:sz w:val="21"/>
            <w:szCs w:val="21"/>
          </w:rPr>
          <w:t> {</w:t>
        </w:r>
      </w:ins>
    </w:p>
    <w:p w14:paraId="270BC69F" w14:textId="77777777" w:rsidR="008A61E0" w:rsidRDefault="008A61E0" w:rsidP="008A61E0">
      <w:pPr>
        <w:pStyle w:val="alt"/>
        <w:numPr>
          <w:ilvl w:val="0"/>
          <w:numId w:val="87"/>
        </w:numPr>
        <w:pBdr>
          <w:left w:val="single" w:sz="18" w:space="0" w:color="6CE26C"/>
        </w:pBdr>
        <w:shd w:val="clear" w:color="auto" w:fill="F8F8F8"/>
        <w:spacing w:before="0" w:beforeAutospacing="0" w:after="0" w:afterAutospacing="0" w:line="270" w:lineRule="atLeast"/>
        <w:ind w:left="1395"/>
        <w:rPr>
          <w:ins w:id="36" w:author="BPB BPB" w:date="2025-01-07T20:29:00Z" w16du:dateUtc="2025-01-07T14:59:00Z"/>
          <w:rFonts w:ascii="Consolas" w:hAnsi="Consolas" w:cs="Consolas"/>
          <w:color w:val="5C5C5C"/>
          <w:sz w:val="21"/>
          <w:szCs w:val="21"/>
        </w:rPr>
      </w:pPr>
      <w:ins w:id="37" w:author="BPB BPB" w:date="2025-01-07T20:29:00Z" w16du:dateUtc="2025-01-07T14:59:00Z">
        <w:r>
          <w:rPr>
            <w:rFonts w:ascii="Consolas" w:hAnsi="Consolas" w:cs="Consolas"/>
            <w:color w:val="5C5C5C"/>
            <w:sz w:val="21"/>
            <w:szCs w:val="21"/>
          </w:rPr>
          <w:t>  </w:t>
        </w:r>
        <w:r>
          <w:rPr>
            <w:rStyle w:val="hljs-titlefunction"/>
            <w:rFonts w:ascii="Consolas" w:eastAsia="Palatino Linotype" w:hAnsi="Consolas" w:cs="Consolas"/>
            <w:color w:val="5C5C5C"/>
            <w:sz w:val="21"/>
            <w:szCs w:val="21"/>
          </w:rPr>
          <w:t>constructor</w:t>
        </w:r>
        <w:r>
          <w:rPr>
            <w:rFonts w:ascii="Consolas" w:hAnsi="Consolas" w:cs="Consolas"/>
            <w:color w:val="5C5C5C"/>
            <w:sz w:val="21"/>
            <w:szCs w:val="21"/>
          </w:rPr>
          <w:t>() {</w:t>
        </w:r>
      </w:ins>
    </w:p>
    <w:p w14:paraId="09CF8EDE" w14:textId="77777777" w:rsidR="008A61E0" w:rsidRDefault="008A61E0" w:rsidP="008A61E0">
      <w:pPr>
        <w:numPr>
          <w:ilvl w:val="0"/>
          <w:numId w:val="87"/>
        </w:numPr>
        <w:pBdr>
          <w:left w:val="single" w:sz="18" w:space="0" w:color="6CE26C"/>
        </w:pBdr>
        <w:spacing w:line="270" w:lineRule="atLeast"/>
        <w:ind w:left="1395"/>
        <w:rPr>
          <w:ins w:id="38" w:author="BPB BPB" w:date="2025-01-07T20:29:00Z" w16du:dateUtc="2025-01-07T14:59:00Z"/>
          <w:rFonts w:ascii="Consolas" w:hAnsi="Consolas" w:cs="Consolas"/>
          <w:color w:val="5C5C5C"/>
          <w:sz w:val="21"/>
          <w:szCs w:val="21"/>
        </w:rPr>
      </w:pPr>
      <w:ins w:id="39" w:author="BPB BPB" w:date="2025-01-07T20:29:00Z" w16du:dateUtc="2025-01-07T14:59:00Z">
        <w:r>
          <w:rPr>
            <w:rFonts w:ascii="Consolas" w:hAnsi="Consolas" w:cs="Consolas"/>
            <w:color w:val="5C5C5C"/>
            <w:sz w:val="21"/>
            <w:szCs w:val="21"/>
          </w:rPr>
          <w:t>    </w:t>
        </w:r>
        <w:proofErr w:type="spellStart"/>
        <w:r>
          <w:rPr>
            <w:rStyle w:val="hljs-variablelanguage"/>
            <w:rFonts w:eastAsia="Arial" w:cs="Consolas"/>
            <w:color w:val="5C5C5C"/>
            <w:sz w:val="21"/>
            <w:szCs w:val="21"/>
          </w:rPr>
          <w:t>this</w:t>
        </w:r>
        <w:r>
          <w:rPr>
            <w:rFonts w:ascii="Consolas" w:hAnsi="Consolas" w:cs="Consolas"/>
            <w:color w:val="5C5C5C"/>
            <w:sz w:val="21"/>
            <w:szCs w:val="21"/>
          </w:rPr>
          <w:t>.</w:t>
        </w:r>
        <w:r>
          <w:rPr>
            <w:rStyle w:val="hljs-property"/>
            <w:rFonts w:ascii="Consolas" w:hAnsi="Consolas" w:cs="Consolas"/>
            <w:color w:val="5C5C5C"/>
            <w:sz w:val="21"/>
            <w:szCs w:val="21"/>
          </w:rPr>
          <w:t>flyweights</w:t>
        </w:r>
        <w:proofErr w:type="spellEnd"/>
        <w:r>
          <w:rPr>
            <w:rFonts w:ascii="Consolas" w:hAnsi="Consolas" w:cs="Consolas"/>
            <w:color w:val="5C5C5C"/>
            <w:sz w:val="21"/>
            <w:szCs w:val="21"/>
          </w:rPr>
          <w:t> = {};</w:t>
        </w:r>
      </w:ins>
    </w:p>
    <w:p w14:paraId="7AA88A99" w14:textId="77777777" w:rsidR="008A61E0" w:rsidRDefault="008A61E0" w:rsidP="008A61E0">
      <w:pPr>
        <w:pStyle w:val="alt"/>
        <w:numPr>
          <w:ilvl w:val="0"/>
          <w:numId w:val="87"/>
        </w:numPr>
        <w:pBdr>
          <w:left w:val="single" w:sz="18" w:space="0" w:color="6CE26C"/>
        </w:pBdr>
        <w:shd w:val="clear" w:color="auto" w:fill="F8F8F8"/>
        <w:spacing w:before="0" w:beforeAutospacing="0" w:after="0" w:afterAutospacing="0" w:line="270" w:lineRule="atLeast"/>
        <w:ind w:left="1395"/>
        <w:rPr>
          <w:ins w:id="40" w:author="BPB BPB" w:date="2025-01-07T20:29:00Z" w16du:dateUtc="2025-01-07T14:59:00Z"/>
          <w:rFonts w:ascii="Consolas" w:hAnsi="Consolas" w:cs="Consolas"/>
          <w:color w:val="5C5C5C"/>
          <w:sz w:val="21"/>
          <w:szCs w:val="21"/>
        </w:rPr>
      </w:pPr>
      <w:ins w:id="41" w:author="BPB BPB" w:date="2025-01-07T20:29:00Z" w16du:dateUtc="2025-01-07T14:59:00Z">
        <w:r>
          <w:rPr>
            <w:rFonts w:ascii="Consolas" w:hAnsi="Consolas" w:cs="Consolas"/>
            <w:color w:val="5C5C5C"/>
            <w:sz w:val="21"/>
            <w:szCs w:val="21"/>
          </w:rPr>
          <w:t>  }</w:t>
        </w:r>
      </w:ins>
    </w:p>
    <w:p w14:paraId="2EDA1960" w14:textId="77777777" w:rsidR="008A61E0" w:rsidRDefault="008A61E0" w:rsidP="008A61E0">
      <w:pPr>
        <w:numPr>
          <w:ilvl w:val="0"/>
          <w:numId w:val="87"/>
        </w:numPr>
        <w:pBdr>
          <w:left w:val="single" w:sz="18" w:space="0" w:color="6CE26C"/>
        </w:pBdr>
        <w:spacing w:line="270" w:lineRule="atLeast"/>
        <w:ind w:left="1395"/>
        <w:rPr>
          <w:ins w:id="42" w:author="BPB BPB" w:date="2025-01-07T20:29:00Z" w16du:dateUtc="2025-01-07T14:59:00Z"/>
          <w:rFonts w:ascii="Consolas" w:hAnsi="Consolas" w:cs="Consolas"/>
          <w:color w:val="5C5C5C"/>
          <w:sz w:val="21"/>
          <w:szCs w:val="21"/>
        </w:rPr>
      </w:pPr>
    </w:p>
    <w:p w14:paraId="000C5338" w14:textId="77777777" w:rsidR="008A61E0" w:rsidRDefault="008A61E0" w:rsidP="008A61E0">
      <w:pPr>
        <w:pStyle w:val="alt"/>
        <w:numPr>
          <w:ilvl w:val="0"/>
          <w:numId w:val="87"/>
        </w:numPr>
        <w:pBdr>
          <w:left w:val="single" w:sz="18" w:space="0" w:color="6CE26C"/>
        </w:pBdr>
        <w:shd w:val="clear" w:color="auto" w:fill="F8F8F8"/>
        <w:spacing w:before="0" w:beforeAutospacing="0" w:after="0" w:afterAutospacing="0" w:line="270" w:lineRule="atLeast"/>
        <w:ind w:left="1395"/>
        <w:rPr>
          <w:ins w:id="43" w:author="BPB BPB" w:date="2025-01-07T20:29:00Z" w16du:dateUtc="2025-01-07T14:59:00Z"/>
          <w:rFonts w:ascii="Consolas" w:hAnsi="Consolas" w:cs="Consolas"/>
          <w:color w:val="5C5C5C"/>
          <w:sz w:val="21"/>
          <w:szCs w:val="21"/>
        </w:rPr>
      </w:pPr>
      <w:ins w:id="44" w:author="BPB BPB" w:date="2025-01-07T20:29:00Z" w16du:dateUtc="2025-01-07T14:59:00Z">
        <w:r>
          <w:rPr>
            <w:rFonts w:ascii="Consolas" w:hAnsi="Consolas" w:cs="Consolas"/>
            <w:color w:val="5C5C5C"/>
            <w:sz w:val="21"/>
            <w:szCs w:val="21"/>
          </w:rPr>
          <w:t>  </w:t>
        </w:r>
        <w:proofErr w:type="spellStart"/>
        <w:r>
          <w:rPr>
            <w:rStyle w:val="hljs-titlefunction"/>
            <w:rFonts w:ascii="Consolas" w:eastAsia="Palatino Linotype" w:hAnsi="Consolas" w:cs="Consolas"/>
            <w:color w:val="5C5C5C"/>
            <w:sz w:val="21"/>
            <w:szCs w:val="21"/>
          </w:rPr>
          <w:t>getSongFlyweight</w:t>
        </w:r>
        <w:proofErr w:type="spellEnd"/>
        <w:r>
          <w:rPr>
            <w:rFonts w:ascii="Consolas" w:hAnsi="Consolas" w:cs="Consolas"/>
            <w:color w:val="5C5C5C"/>
            <w:sz w:val="21"/>
            <w:szCs w:val="21"/>
          </w:rPr>
          <w:t>(</w:t>
        </w:r>
        <w:r>
          <w:rPr>
            <w:rStyle w:val="hljs-params"/>
            <w:rFonts w:ascii="Consolas" w:hAnsi="Consolas" w:cs="Consolas"/>
            <w:color w:val="5C5C5C"/>
            <w:sz w:val="21"/>
            <w:szCs w:val="21"/>
          </w:rPr>
          <w:t>title, artist, duration</w:t>
        </w:r>
        <w:r>
          <w:rPr>
            <w:rFonts w:ascii="Consolas" w:hAnsi="Consolas" w:cs="Consolas"/>
            <w:color w:val="5C5C5C"/>
            <w:sz w:val="21"/>
            <w:szCs w:val="21"/>
          </w:rPr>
          <w:t>) {</w:t>
        </w:r>
      </w:ins>
    </w:p>
    <w:p w14:paraId="1FDE1660" w14:textId="77777777" w:rsidR="008A61E0" w:rsidRDefault="008A61E0" w:rsidP="008A61E0">
      <w:pPr>
        <w:pStyle w:val="alt"/>
        <w:numPr>
          <w:ilvl w:val="0"/>
          <w:numId w:val="87"/>
        </w:numPr>
        <w:pBdr>
          <w:left w:val="single" w:sz="18" w:space="0" w:color="6CE26C"/>
        </w:pBdr>
        <w:shd w:val="clear" w:color="auto" w:fill="F8F8F8"/>
        <w:spacing w:before="0" w:beforeAutospacing="0" w:after="0" w:afterAutospacing="0" w:line="270" w:lineRule="atLeast"/>
        <w:ind w:left="1395"/>
        <w:rPr>
          <w:ins w:id="45" w:author="BPB BPB" w:date="2025-01-07T20:29:00Z" w16du:dateUtc="2025-01-07T14:59:00Z"/>
          <w:rFonts w:ascii="Consolas" w:hAnsi="Consolas" w:cs="Consolas"/>
          <w:color w:val="5C5C5C"/>
          <w:sz w:val="21"/>
          <w:szCs w:val="21"/>
        </w:rPr>
      </w:pPr>
      <w:ins w:id="46" w:author="BPB BPB" w:date="2025-01-07T20:29:00Z" w16du:dateUtc="2025-01-07T14:59:00Z">
        <w:r>
          <w:rPr>
            <w:rFonts w:ascii="Consolas" w:hAnsi="Consolas" w:cs="Consolas"/>
            <w:color w:val="5C5C5C"/>
            <w:sz w:val="21"/>
            <w:szCs w:val="21"/>
          </w:rPr>
          <w:t>    </w:t>
        </w:r>
        <w:r>
          <w:rPr>
            <w:rStyle w:val="hljs-keyword"/>
            <w:rFonts w:ascii="Consolas" w:eastAsia="Palatino Linotype" w:hAnsi="Consolas" w:cs="Consolas"/>
            <w:color w:val="A626A4"/>
            <w:sz w:val="21"/>
            <w:szCs w:val="21"/>
          </w:rPr>
          <w:t>const</w:t>
        </w:r>
        <w:r>
          <w:rPr>
            <w:rFonts w:ascii="Consolas" w:hAnsi="Consolas" w:cs="Consolas"/>
            <w:color w:val="5C5C5C"/>
            <w:sz w:val="21"/>
            <w:szCs w:val="21"/>
          </w:rPr>
          <w:t> key = </w:t>
        </w:r>
        <w:r>
          <w:rPr>
            <w:rStyle w:val="hljs-string"/>
            <w:rFonts w:ascii="Consolas" w:hAnsi="Consolas" w:cs="Consolas"/>
            <w:color w:val="50A14F"/>
            <w:sz w:val="21"/>
            <w:szCs w:val="21"/>
          </w:rPr>
          <w:t>`</w:t>
        </w:r>
        <w:r>
          <w:rPr>
            <w:rStyle w:val="hljs-subst"/>
            <w:rFonts w:ascii="Consolas" w:eastAsia="Palatino Linotype" w:hAnsi="Consolas" w:cs="Consolas"/>
            <w:color w:val="E45649"/>
            <w:sz w:val="21"/>
            <w:szCs w:val="21"/>
          </w:rPr>
          <w:t>${title}</w:t>
        </w:r>
        <w:r>
          <w:rPr>
            <w:rStyle w:val="hljs-string"/>
            <w:rFonts w:ascii="Consolas" w:hAnsi="Consolas" w:cs="Consolas"/>
            <w:color w:val="50A14F"/>
            <w:sz w:val="21"/>
            <w:szCs w:val="21"/>
          </w:rPr>
          <w:t>-</w:t>
        </w:r>
        <w:r>
          <w:rPr>
            <w:rStyle w:val="hljs-subst"/>
            <w:rFonts w:ascii="Consolas" w:eastAsia="Palatino Linotype" w:hAnsi="Consolas" w:cs="Consolas"/>
            <w:color w:val="E45649"/>
            <w:sz w:val="21"/>
            <w:szCs w:val="21"/>
          </w:rPr>
          <w:t>${artist}</w:t>
        </w:r>
        <w:r>
          <w:rPr>
            <w:rStyle w:val="hljs-string"/>
            <w:rFonts w:ascii="Consolas" w:hAnsi="Consolas" w:cs="Consolas"/>
            <w:color w:val="50A14F"/>
            <w:sz w:val="21"/>
            <w:szCs w:val="21"/>
          </w:rPr>
          <w:t>-</w:t>
        </w:r>
        <w:r>
          <w:rPr>
            <w:rStyle w:val="hljs-subst"/>
            <w:rFonts w:ascii="Consolas" w:eastAsia="Palatino Linotype" w:hAnsi="Consolas" w:cs="Consolas"/>
            <w:color w:val="E45649"/>
            <w:sz w:val="21"/>
            <w:szCs w:val="21"/>
          </w:rPr>
          <w:t>${duration}</w:t>
        </w:r>
        <w:r>
          <w:rPr>
            <w:rStyle w:val="hljs-string"/>
            <w:rFonts w:ascii="Consolas" w:hAnsi="Consolas" w:cs="Consolas"/>
            <w:color w:val="50A14F"/>
            <w:sz w:val="21"/>
            <w:szCs w:val="21"/>
          </w:rPr>
          <w:t>`</w:t>
        </w:r>
        <w:r>
          <w:rPr>
            <w:rFonts w:ascii="Consolas" w:hAnsi="Consolas" w:cs="Consolas"/>
            <w:color w:val="5C5C5C"/>
            <w:sz w:val="21"/>
            <w:szCs w:val="21"/>
          </w:rPr>
          <w:t>;</w:t>
        </w:r>
      </w:ins>
    </w:p>
    <w:p w14:paraId="260D1DF2" w14:textId="77777777" w:rsidR="008A61E0" w:rsidRDefault="008A61E0" w:rsidP="008A61E0">
      <w:pPr>
        <w:numPr>
          <w:ilvl w:val="0"/>
          <w:numId w:val="87"/>
        </w:numPr>
        <w:pBdr>
          <w:left w:val="single" w:sz="18" w:space="0" w:color="6CE26C"/>
        </w:pBdr>
        <w:spacing w:line="270" w:lineRule="atLeast"/>
        <w:ind w:left="1395"/>
        <w:rPr>
          <w:ins w:id="47" w:author="BPB BPB" w:date="2025-01-07T20:29:00Z" w16du:dateUtc="2025-01-07T14:59:00Z"/>
          <w:rFonts w:ascii="Consolas" w:hAnsi="Consolas" w:cs="Consolas"/>
          <w:color w:val="5C5C5C"/>
          <w:sz w:val="21"/>
          <w:szCs w:val="21"/>
        </w:rPr>
      </w:pPr>
      <w:ins w:id="48" w:author="BPB BPB" w:date="2025-01-07T20:29:00Z" w16du:dateUtc="2025-01-07T14:59:00Z">
        <w:r>
          <w:rPr>
            <w:rFonts w:ascii="Consolas" w:hAnsi="Consolas" w:cs="Consolas"/>
            <w:color w:val="5C5C5C"/>
            <w:sz w:val="21"/>
            <w:szCs w:val="21"/>
          </w:rPr>
          <w:t>    </w:t>
        </w:r>
        <w:r>
          <w:rPr>
            <w:rStyle w:val="hljs-keyword"/>
            <w:rFonts w:ascii="Consolas" w:eastAsia="Palatino Linotype" w:hAnsi="Consolas" w:cs="Consolas"/>
            <w:color w:val="A626A4"/>
            <w:sz w:val="21"/>
            <w:szCs w:val="21"/>
          </w:rPr>
          <w:t>if</w:t>
        </w:r>
        <w:r>
          <w:rPr>
            <w:rFonts w:ascii="Consolas" w:hAnsi="Consolas" w:cs="Consolas"/>
            <w:color w:val="5C5C5C"/>
            <w:sz w:val="21"/>
            <w:szCs w:val="21"/>
          </w:rPr>
          <w:t> (!</w:t>
        </w:r>
        <w:proofErr w:type="spellStart"/>
        <w:r>
          <w:rPr>
            <w:rStyle w:val="hljs-variablelanguage"/>
            <w:rFonts w:eastAsia="Arial" w:cs="Consolas"/>
            <w:color w:val="5C5C5C"/>
            <w:sz w:val="21"/>
            <w:szCs w:val="21"/>
          </w:rPr>
          <w:t>this</w:t>
        </w:r>
        <w:r>
          <w:rPr>
            <w:rFonts w:ascii="Consolas" w:hAnsi="Consolas" w:cs="Consolas"/>
            <w:color w:val="5C5C5C"/>
            <w:sz w:val="21"/>
            <w:szCs w:val="21"/>
          </w:rPr>
          <w:t>.</w:t>
        </w:r>
        <w:r>
          <w:rPr>
            <w:rStyle w:val="hljs-property"/>
            <w:rFonts w:ascii="Consolas" w:hAnsi="Consolas" w:cs="Consolas"/>
            <w:color w:val="5C5C5C"/>
            <w:sz w:val="21"/>
            <w:szCs w:val="21"/>
          </w:rPr>
          <w:t>flyweights</w:t>
        </w:r>
        <w:proofErr w:type="spellEnd"/>
        <w:r>
          <w:rPr>
            <w:rFonts w:ascii="Consolas" w:hAnsi="Consolas" w:cs="Consolas"/>
            <w:color w:val="5C5C5C"/>
            <w:sz w:val="21"/>
            <w:szCs w:val="21"/>
          </w:rPr>
          <w:t>[key]) {</w:t>
        </w:r>
      </w:ins>
    </w:p>
    <w:p w14:paraId="604281D0" w14:textId="77777777" w:rsidR="008A61E0" w:rsidRDefault="008A61E0" w:rsidP="008A61E0">
      <w:pPr>
        <w:pStyle w:val="alt"/>
        <w:numPr>
          <w:ilvl w:val="0"/>
          <w:numId w:val="87"/>
        </w:numPr>
        <w:pBdr>
          <w:left w:val="single" w:sz="18" w:space="0" w:color="6CE26C"/>
        </w:pBdr>
        <w:shd w:val="clear" w:color="auto" w:fill="F8F8F8"/>
        <w:spacing w:before="0" w:beforeAutospacing="0" w:after="0" w:afterAutospacing="0" w:line="270" w:lineRule="atLeast"/>
        <w:ind w:left="1395"/>
        <w:rPr>
          <w:ins w:id="49" w:author="BPB BPB" w:date="2025-01-07T20:29:00Z" w16du:dateUtc="2025-01-07T14:59:00Z"/>
          <w:rFonts w:ascii="Consolas" w:hAnsi="Consolas" w:cs="Consolas"/>
          <w:color w:val="5C5C5C"/>
          <w:sz w:val="21"/>
          <w:szCs w:val="21"/>
        </w:rPr>
      </w:pPr>
      <w:ins w:id="50" w:author="BPB BPB" w:date="2025-01-07T20:29:00Z" w16du:dateUtc="2025-01-07T14:59:00Z">
        <w:r>
          <w:rPr>
            <w:rFonts w:ascii="Consolas" w:hAnsi="Consolas" w:cs="Consolas"/>
            <w:color w:val="5C5C5C"/>
            <w:sz w:val="21"/>
            <w:szCs w:val="21"/>
          </w:rPr>
          <w:t>      </w:t>
        </w:r>
        <w:r>
          <w:rPr>
            <w:rStyle w:val="hljs-variablelanguage"/>
            <w:rFonts w:eastAsia="Arial" w:cs="Consolas"/>
            <w:color w:val="5C5C5C"/>
            <w:sz w:val="21"/>
            <w:szCs w:val="21"/>
          </w:rPr>
          <w:t>this</w:t>
        </w:r>
        <w:r>
          <w:rPr>
            <w:rFonts w:ascii="Consolas" w:hAnsi="Consolas" w:cs="Consolas"/>
            <w:color w:val="5C5C5C"/>
            <w:sz w:val="21"/>
            <w:szCs w:val="21"/>
          </w:rPr>
          <w:t>.</w:t>
        </w:r>
        <w:r>
          <w:rPr>
            <w:rStyle w:val="hljs-property"/>
            <w:rFonts w:ascii="Consolas" w:hAnsi="Consolas" w:cs="Consolas"/>
            <w:color w:val="5C5C5C"/>
            <w:sz w:val="21"/>
            <w:szCs w:val="21"/>
          </w:rPr>
          <w:t>flyweights</w:t>
        </w:r>
        <w:r>
          <w:rPr>
            <w:rFonts w:ascii="Consolas" w:hAnsi="Consolas" w:cs="Consolas"/>
            <w:color w:val="5C5C5C"/>
            <w:sz w:val="21"/>
            <w:szCs w:val="21"/>
          </w:rPr>
          <w:t>[key] = </w:t>
        </w:r>
        <w:r>
          <w:rPr>
            <w:rStyle w:val="hljs-keyword"/>
            <w:rFonts w:ascii="Consolas" w:eastAsia="Palatino Linotype" w:hAnsi="Consolas" w:cs="Consolas"/>
            <w:color w:val="A626A4"/>
            <w:sz w:val="21"/>
            <w:szCs w:val="21"/>
          </w:rPr>
          <w:t>new</w:t>
        </w:r>
        <w:r>
          <w:rPr>
            <w:rFonts w:ascii="Consolas" w:hAnsi="Consolas" w:cs="Consolas"/>
            <w:color w:val="5C5C5C"/>
            <w:sz w:val="21"/>
            <w:szCs w:val="21"/>
          </w:rPr>
          <w:t> </w:t>
        </w:r>
        <w:r>
          <w:rPr>
            <w:rStyle w:val="hljs-titleclass"/>
            <w:rFonts w:ascii="Consolas" w:eastAsiaTheme="majorEastAsia" w:hAnsi="Consolas" w:cs="Consolas"/>
            <w:color w:val="5C5C5C"/>
            <w:sz w:val="21"/>
            <w:szCs w:val="21"/>
          </w:rPr>
          <w:t>SongFlyweight</w:t>
        </w:r>
        <w:r>
          <w:rPr>
            <w:rFonts w:ascii="Consolas" w:hAnsi="Consolas" w:cs="Consolas"/>
            <w:color w:val="5C5C5C"/>
            <w:sz w:val="21"/>
            <w:szCs w:val="21"/>
          </w:rPr>
          <w:t>(title, artist, duration);</w:t>
        </w:r>
      </w:ins>
    </w:p>
    <w:p w14:paraId="727AEB8A" w14:textId="77777777" w:rsidR="008A61E0" w:rsidRDefault="008A61E0" w:rsidP="008A61E0">
      <w:pPr>
        <w:numPr>
          <w:ilvl w:val="0"/>
          <w:numId w:val="87"/>
        </w:numPr>
        <w:pBdr>
          <w:left w:val="single" w:sz="18" w:space="0" w:color="6CE26C"/>
        </w:pBdr>
        <w:spacing w:line="270" w:lineRule="atLeast"/>
        <w:ind w:left="1395"/>
        <w:rPr>
          <w:ins w:id="51" w:author="BPB BPB" w:date="2025-01-07T20:29:00Z" w16du:dateUtc="2025-01-07T14:59:00Z"/>
          <w:rFonts w:ascii="Consolas" w:hAnsi="Consolas" w:cs="Consolas"/>
          <w:color w:val="5C5C5C"/>
          <w:sz w:val="21"/>
          <w:szCs w:val="21"/>
        </w:rPr>
      </w:pPr>
      <w:ins w:id="52" w:author="BPB BPB" w:date="2025-01-07T20:29:00Z" w16du:dateUtc="2025-01-07T14:59:00Z">
        <w:r>
          <w:rPr>
            <w:rFonts w:ascii="Consolas" w:hAnsi="Consolas" w:cs="Consolas"/>
            <w:color w:val="5C5C5C"/>
            <w:sz w:val="21"/>
            <w:szCs w:val="21"/>
          </w:rPr>
          <w:t>    }</w:t>
        </w:r>
      </w:ins>
    </w:p>
    <w:p w14:paraId="70AB0B4F" w14:textId="77777777" w:rsidR="008A61E0" w:rsidRDefault="008A61E0" w:rsidP="008A61E0">
      <w:pPr>
        <w:pStyle w:val="alt"/>
        <w:numPr>
          <w:ilvl w:val="0"/>
          <w:numId w:val="87"/>
        </w:numPr>
        <w:pBdr>
          <w:left w:val="single" w:sz="18" w:space="0" w:color="6CE26C"/>
        </w:pBdr>
        <w:shd w:val="clear" w:color="auto" w:fill="F8F8F8"/>
        <w:spacing w:before="0" w:beforeAutospacing="0" w:after="0" w:afterAutospacing="0" w:line="270" w:lineRule="atLeast"/>
        <w:ind w:left="1395"/>
        <w:rPr>
          <w:ins w:id="53" w:author="BPB BPB" w:date="2025-01-07T20:29:00Z" w16du:dateUtc="2025-01-07T14:59:00Z"/>
          <w:rFonts w:ascii="Consolas" w:hAnsi="Consolas" w:cs="Consolas"/>
          <w:color w:val="5C5C5C"/>
          <w:sz w:val="21"/>
          <w:szCs w:val="21"/>
        </w:rPr>
      </w:pPr>
      <w:ins w:id="54" w:author="BPB BPB" w:date="2025-01-07T20:29:00Z" w16du:dateUtc="2025-01-07T14:59:00Z">
        <w:r>
          <w:rPr>
            <w:rFonts w:ascii="Consolas" w:hAnsi="Consolas" w:cs="Consolas"/>
            <w:color w:val="5C5C5C"/>
            <w:sz w:val="21"/>
            <w:szCs w:val="21"/>
          </w:rPr>
          <w:t>    </w:t>
        </w:r>
        <w:r>
          <w:rPr>
            <w:rStyle w:val="hljs-keyword"/>
            <w:rFonts w:ascii="Consolas" w:eastAsia="Palatino Linotype" w:hAnsi="Consolas" w:cs="Consolas"/>
            <w:color w:val="A626A4"/>
            <w:sz w:val="21"/>
            <w:szCs w:val="21"/>
          </w:rPr>
          <w:t>return</w:t>
        </w:r>
        <w:r>
          <w:rPr>
            <w:rFonts w:ascii="Consolas" w:hAnsi="Consolas" w:cs="Consolas"/>
            <w:color w:val="5C5C5C"/>
            <w:sz w:val="21"/>
            <w:szCs w:val="21"/>
          </w:rPr>
          <w:t> </w:t>
        </w:r>
        <w:proofErr w:type="spellStart"/>
        <w:r>
          <w:rPr>
            <w:rStyle w:val="hljs-variablelanguage"/>
            <w:rFonts w:eastAsia="Arial" w:cs="Consolas"/>
            <w:color w:val="5C5C5C"/>
            <w:sz w:val="21"/>
            <w:szCs w:val="21"/>
          </w:rPr>
          <w:t>this</w:t>
        </w:r>
        <w:r>
          <w:rPr>
            <w:rFonts w:ascii="Consolas" w:hAnsi="Consolas" w:cs="Consolas"/>
            <w:color w:val="5C5C5C"/>
            <w:sz w:val="21"/>
            <w:szCs w:val="21"/>
          </w:rPr>
          <w:t>.</w:t>
        </w:r>
        <w:r>
          <w:rPr>
            <w:rStyle w:val="hljs-property"/>
            <w:rFonts w:ascii="Consolas" w:hAnsi="Consolas" w:cs="Consolas"/>
            <w:color w:val="5C5C5C"/>
            <w:sz w:val="21"/>
            <w:szCs w:val="21"/>
          </w:rPr>
          <w:t>flyweights</w:t>
        </w:r>
        <w:proofErr w:type="spellEnd"/>
        <w:r>
          <w:rPr>
            <w:rFonts w:ascii="Consolas" w:hAnsi="Consolas" w:cs="Consolas"/>
            <w:color w:val="5C5C5C"/>
            <w:sz w:val="21"/>
            <w:szCs w:val="21"/>
          </w:rPr>
          <w:t>[key];</w:t>
        </w:r>
      </w:ins>
    </w:p>
    <w:p w14:paraId="6CDDD167" w14:textId="77777777" w:rsidR="008A61E0" w:rsidRDefault="008A61E0" w:rsidP="008A61E0">
      <w:pPr>
        <w:numPr>
          <w:ilvl w:val="0"/>
          <w:numId w:val="87"/>
        </w:numPr>
        <w:pBdr>
          <w:left w:val="single" w:sz="18" w:space="0" w:color="6CE26C"/>
        </w:pBdr>
        <w:spacing w:line="270" w:lineRule="atLeast"/>
        <w:ind w:left="1395"/>
        <w:rPr>
          <w:ins w:id="55" w:author="BPB BPB" w:date="2025-01-07T20:29:00Z" w16du:dateUtc="2025-01-07T14:59:00Z"/>
          <w:rFonts w:ascii="Consolas" w:hAnsi="Consolas" w:cs="Consolas"/>
          <w:color w:val="5C5C5C"/>
          <w:sz w:val="21"/>
          <w:szCs w:val="21"/>
        </w:rPr>
      </w:pPr>
      <w:ins w:id="56" w:author="BPB BPB" w:date="2025-01-07T20:29:00Z" w16du:dateUtc="2025-01-07T14:59:00Z">
        <w:r>
          <w:rPr>
            <w:rFonts w:ascii="Consolas" w:hAnsi="Consolas" w:cs="Consolas"/>
            <w:color w:val="5C5C5C"/>
            <w:sz w:val="21"/>
            <w:szCs w:val="21"/>
          </w:rPr>
          <w:t>  }</w:t>
        </w:r>
      </w:ins>
    </w:p>
    <w:p w14:paraId="14B7586D" w14:textId="77777777" w:rsidR="008A61E0" w:rsidRDefault="008A61E0" w:rsidP="008A61E0">
      <w:pPr>
        <w:pStyle w:val="alt"/>
        <w:numPr>
          <w:ilvl w:val="0"/>
          <w:numId w:val="87"/>
        </w:numPr>
        <w:pBdr>
          <w:left w:val="single" w:sz="18" w:space="0" w:color="6CE26C"/>
        </w:pBdr>
        <w:shd w:val="clear" w:color="auto" w:fill="F8F8F8"/>
        <w:spacing w:before="0" w:beforeAutospacing="0" w:after="0" w:afterAutospacing="0" w:line="270" w:lineRule="atLeast"/>
        <w:ind w:left="1395"/>
        <w:rPr>
          <w:ins w:id="57" w:author="BPB BPB" w:date="2025-01-07T20:29:00Z" w16du:dateUtc="2025-01-07T14:59:00Z"/>
          <w:rFonts w:ascii="Consolas" w:hAnsi="Consolas" w:cs="Consolas"/>
          <w:color w:val="5C5C5C"/>
          <w:sz w:val="21"/>
          <w:szCs w:val="21"/>
        </w:rPr>
      </w:pPr>
      <w:ins w:id="58" w:author="BPB BPB" w:date="2025-01-07T20:29:00Z" w16du:dateUtc="2025-01-07T14:59:00Z">
        <w:r>
          <w:rPr>
            <w:rFonts w:ascii="Consolas" w:hAnsi="Consolas" w:cs="Consolas"/>
            <w:color w:val="5C5C5C"/>
            <w:sz w:val="21"/>
            <w:szCs w:val="21"/>
          </w:rPr>
          <w:t>}</w:t>
        </w:r>
      </w:ins>
    </w:p>
    <w:p w14:paraId="58C818C0" w14:textId="77777777" w:rsidR="008A61E0" w:rsidRDefault="008A61E0" w:rsidP="008A61E0">
      <w:pPr>
        <w:rPr>
          <w:ins w:id="59" w:author="BPB BPB" w:date="2025-01-07T20:29:00Z" w16du:dateUtc="2025-01-07T14:59:00Z"/>
        </w:rPr>
      </w:pPr>
    </w:p>
    <w:p w14:paraId="392B78D8" w14:textId="32C7AC83" w:rsidR="00B86F05" w:rsidDel="008A61E0" w:rsidRDefault="00B86F05" w:rsidP="003D5719">
      <w:pPr>
        <w:spacing w:line="276" w:lineRule="auto"/>
        <w:rPr>
          <w:del w:id="60" w:author="BPB BPB" w:date="2025-01-07T20:29:00Z" w16du:dateUtc="2025-01-07T14:59:00Z"/>
          <w:rFonts w:ascii="Palatino Linotype" w:hAnsi="Palatino Linotype"/>
          <w:bCs/>
          <w:color w:val="000000" w:themeColor="text1"/>
          <w:sz w:val="22"/>
          <w:szCs w:val="22"/>
        </w:rPr>
      </w:pPr>
    </w:p>
    <w:p w14:paraId="76464537" w14:textId="6324FD32" w:rsidR="00A05343" w:rsidDel="008A61E0" w:rsidRDefault="00A05343" w:rsidP="00A05343">
      <w:pPr>
        <w:pStyle w:val="alt"/>
        <w:numPr>
          <w:ilvl w:val="0"/>
          <w:numId w:val="42"/>
        </w:numPr>
        <w:pBdr>
          <w:left w:val="single" w:sz="18" w:space="0" w:color="6CE26C"/>
        </w:pBdr>
        <w:shd w:val="clear" w:color="auto" w:fill="F8F8F8"/>
        <w:spacing w:before="0" w:beforeAutospacing="0" w:after="0" w:afterAutospacing="0" w:line="270" w:lineRule="atLeast"/>
        <w:ind w:left="1395"/>
        <w:rPr>
          <w:del w:id="61" w:author="BPB BPB" w:date="2025-01-07T20:29:00Z" w16du:dateUtc="2025-01-07T14:59:00Z"/>
          <w:rFonts w:ascii="Consolas" w:hAnsi="Consolas" w:cs="Consolas"/>
          <w:color w:val="5C5C5C"/>
          <w:sz w:val="21"/>
          <w:szCs w:val="21"/>
        </w:rPr>
      </w:pPr>
      <w:del w:id="62" w:author="BPB BPB" w:date="2025-01-07T20:29:00Z" w16du:dateUtc="2025-01-07T14:59:00Z">
        <w:r w:rsidDel="008A61E0">
          <w:rPr>
            <w:rStyle w:val="hljs-comment"/>
            <w:rFonts w:ascii="Consolas" w:eastAsiaTheme="majorEastAsia" w:hAnsi="Consolas" w:cs="Consolas"/>
            <w:i/>
            <w:iCs/>
            <w:color w:val="A0A1A7"/>
            <w:sz w:val="21"/>
            <w:szCs w:val="21"/>
          </w:rPr>
          <w:delText>// Flyweight factory</w:delText>
        </w:r>
      </w:del>
    </w:p>
    <w:p w14:paraId="00DA4645" w14:textId="04A804A9" w:rsidR="00A05343" w:rsidDel="008A61E0" w:rsidRDefault="00A05343" w:rsidP="00A05343">
      <w:pPr>
        <w:numPr>
          <w:ilvl w:val="0"/>
          <w:numId w:val="42"/>
        </w:numPr>
        <w:pBdr>
          <w:left w:val="single" w:sz="18" w:space="0" w:color="6CE26C"/>
        </w:pBdr>
        <w:shd w:val="clear" w:color="auto" w:fill="FFFFFF"/>
        <w:spacing w:line="270" w:lineRule="atLeast"/>
        <w:ind w:left="1395"/>
        <w:rPr>
          <w:del w:id="63" w:author="BPB BPB" w:date="2025-01-07T20:29:00Z" w16du:dateUtc="2025-01-07T14:59:00Z"/>
          <w:rFonts w:ascii="Consolas" w:hAnsi="Consolas" w:cs="Consolas"/>
          <w:color w:val="5C5C5C"/>
          <w:sz w:val="21"/>
          <w:szCs w:val="21"/>
        </w:rPr>
      </w:pPr>
      <w:del w:id="64" w:author="BPB BPB" w:date="2025-01-07T20:29:00Z" w16du:dateUtc="2025-01-07T14:59:00Z">
        <w:r w:rsidDel="008A61E0">
          <w:rPr>
            <w:rStyle w:val="hljs-keyword"/>
            <w:rFonts w:ascii="Consolas" w:eastAsia="Palatino Linotype" w:hAnsi="Consolas" w:cs="Consolas"/>
            <w:color w:val="A626A4"/>
            <w:sz w:val="21"/>
            <w:szCs w:val="21"/>
          </w:rPr>
          <w:delText>class</w:delText>
        </w:r>
        <w:r w:rsidDel="008A61E0">
          <w:rPr>
            <w:rStyle w:val="hljs-class"/>
            <w:rFonts w:ascii="Consolas" w:hAnsi="Consolas" w:cs="Consolas"/>
            <w:color w:val="5C5C5C"/>
            <w:sz w:val="21"/>
            <w:szCs w:val="21"/>
          </w:rPr>
          <w:delText> </w:delText>
        </w:r>
        <w:r w:rsidDel="008A61E0">
          <w:rPr>
            <w:rStyle w:val="hljs-title"/>
            <w:rFonts w:ascii="Consolas" w:hAnsi="Consolas" w:cs="Consolas"/>
            <w:color w:val="C18401"/>
            <w:sz w:val="21"/>
            <w:szCs w:val="21"/>
          </w:rPr>
          <w:delText>SongFlyweightFactory</w:delText>
        </w:r>
        <w:r w:rsidDel="008A61E0">
          <w:rPr>
            <w:rStyle w:val="hljs-class"/>
            <w:rFonts w:ascii="Consolas" w:hAnsi="Consolas" w:cs="Consolas"/>
            <w:color w:val="5C5C5C"/>
            <w:sz w:val="21"/>
            <w:szCs w:val="21"/>
          </w:rPr>
          <w:delText> </w:delText>
        </w:r>
        <w:r w:rsidDel="008A61E0">
          <w:rPr>
            <w:rFonts w:ascii="Consolas" w:hAnsi="Consolas" w:cs="Consolas"/>
            <w:color w:val="5C5C5C"/>
            <w:sz w:val="21"/>
            <w:szCs w:val="21"/>
          </w:rPr>
          <w:delText>{</w:delText>
        </w:r>
      </w:del>
    </w:p>
    <w:p w14:paraId="50C67F23" w14:textId="62789ECD" w:rsidR="00A05343" w:rsidDel="008A61E0" w:rsidRDefault="00A05343" w:rsidP="00A05343">
      <w:pPr>
        <w:pStyle w:val="alt"/>
        <w:numPr>
          <w:ilvl w:val="0"/>
          <w:numId w:val="42"/>
        </w:numPr>
        <w:pBdr>
          <w:left w:val="single" w:sz="18" w:space="0" w:color="6CE26C"/>
        </w:pBdr>
        <w:shd w:val="clear" w:color="auto" w:fill="F8F8F8"/>
        <w:spacing w:before="0" w:beforeAutospacing="0" w:after="0" w:afterAutospacing="0" w:line="270" w:lineRule="atLeast"/>
        <w:ind w:left="1395"/>
        <w:rPr>
          <w:del w:id="65" w:author="BPB BPB" w:date="2025-01-07T20:29:00Z" w16du:dateUtc="2025-01-07T14:59:00Z"/>
          <w:rFonts w:ascii="Consolas" w:hAnsi="Consolas" w:cs="Consolas"/>
          <w:color w:val="5C5C5C"/>
          <w:sz w:val="21"/>
          <w:szCs w:val="21"/>
        </w:rPr>
      </w:pPr>
      <w:del w:id="66" w:author="BPB BPB" w:date="2025-01-07T20:29:00Z" w16du:dateUtc="2025-01-07T14:59:00Z">
        <w:r w:rsidDel="008A61E0">
          <w:rPr>
            <w:rFonts w:ascii="Consolas" w:hAnsi="Consolas" w:cs="Consolas"/>
            <w:color w:val="5C5C5C"/>
            <w:sz w:val="21"/>
            <w:szCs w:val="21"/>
          </w:rPr>
          <w:delText>  </w:delText>
        </w:r>
        <w:r w:rsidDel="008A61E0">
          <w:rPr>
            <w:rStyle w:val="hljs-keyword"/>
            <w:rFonts w:ascii="Consolas" w:eastAsia="Palatino Linotype" w:hAnsi="Consolas" w:cs="Consolas"/>
            <w:color w:val="A626A4"/>
            <w:sz w:val="21"/>
            <w:szCs w:val="21"/>
          </w:rPr>
          <w:delText>constructor</w:delText>
        </w:r>
        <w:r w:rsidDel="008A61E0">
          <w:rPr>
            <w:rFonts w:ascii="Consolas" w:hAnsi="Consolas" w:cs="Consolas"/>
            <w:color w:val="5C5C5C"/>
            <w:sz w:val="21"/>
            <w:szCs w:val="21"/>
          </w:rPr>
          <w:delText>() {</w:delText>
        </w:r>
      </w:del>
    </w:p>
    <w:p w14:paraId="6A0832C9" w14:textId="6B59EBED" w:rsidR="00A05343" w:rsidDel="008A61E0" w:rsidRDefault="00A05343" w:rsidP="00A05343">
      <w:pPr>
        <w:numPr>
          <w:ilvl w:val="0"/>
          <w:numId w:val="42"/>
        </w:numPr>
        <w:pBdr>
          <w:left w:val="single" w:sz="18" w:space="0" w:color="6CE26C"/>
        </w:pBdr>
        <w:shd w:val="clear" w:color="auto" w:fill="FFFFFF"/>
        <w:spacing w:line="270" w:lineRule="atLeast"/>
        <w:ind w:left="1395"/>
        <w:rPr>
          <w:del w:id="67" w:author="BPB BPB" w:date="2025-01-07T20:29:00Z" w16du:dateUtc="2025-01-07T14:59:00Z"/>
          <w:rFonts w:ascii="Consolas" w:hAnsi="Consolas" w:cs="Consolas"/>
          <w:color w:val="5C5C5C"/>
          <w:sz w:val="21"/>
          <w:szCs w:val="21"/>
        </w:rPr>
      </w:pPr>
      <w:del w:id="68" w:author="BPB BPB" w:date="2025-01-07T20:29:00Z" w16du:dateUtc="2025-01-07T14:59:00Z">
        <w:r w:rsidDel="008A61E0">
          <w:rPr>
            <w:rFonts w:ascii="Consolas" w:hAnsi="Consolas" w:cs="Consolas"/>
            <w:color w:val="5C5C5C"/>
            <w:sz w:val="21"/>
            <w:szCs w:val="21"/>
          </w:rPr>
          <w:delText>    </w:delText>
        </w:r>
        <w:r w:rsidDel="008A61E0">
          <w:rPr>
            <w:rStyle w:val="hljs-keyword"/>
            <w:rFonts w:ascii="Consolas" w:eastAsia="Palatino Linotype" w:hAnsi="Consolas" w:cs="Consolas"/>
            <w:color w:val="A626A4"/>
            <w:sz w:val="21"/>
            <w:szCs w:val="21"/>
          </w:rPr>
          <w:delText>this</w:delText>
        </w:r>
        <w:r w:rsidDel="008A61E0">
          <w:rPr>
            <w:rFonts w:ascii="Consolas" w:hAnsi="Consolas" w:cs="Consolas"/>
            <w:color w:val="5C5C5C"/>
            <w:sz w:val="21"/>
            <w:szCs w:val="21"/>
          </w:rPr>
          <w:delText>.flyweights = {};</w:delText>
        </w:r>
      </w:del>
    </w:p>
    <w:p w14:paraId="579142DA" w14:textId="2E15CD6B" w:rsidR="00A05343" w:rsidDel="008A61E0" w:rsidRDefault="00A05343" w:rsidP="00A05343">
      <w:pPr>
        <w:pStyle w:val="alt"/>
        <w:numPr>
          <w:ilvl w:val="0"/>
          <w:numId w:val="42"/>
        </w:numPr>
        <w:pBdr>
          <w:left w:val="single" w:sz="18" w:space="0" w:color="6CE26C"/>
        </w:pBdr>
        <w:shd w:val="clear" w:color="auto" w:fill="F8F8F8"/>
        <w:spacing w:before="0" w:beforeAutospacing="0" w:after="0" w:afterAutospacing="0" w:line="270" w:lineRule="atLeast"/>
        <w:ind w:left="1395"/>
        <w:rPr>
          <w:del w:id="69" w:author="BPB BPB" w:date="2025-01-07T20:29:00Z" w16du:dateUtc="2025-01-07T14:59:00Z"/>
          <w:rFonts w:ascii="Consolas" w:hAnsi="Consolas" w:cs="Consolas"/>
          <w:color w:val="5C5C5C"/>
          <w:sz w:val="21"/>
          <w:szCs w:val="21"/>
        </w:rPr>
      </w:pPr>
      <w:del w:id="70" w:author="BPB BPB" w:date="2025-01-07T20:29:00Z" w16du:dateUtc="2025-01-07T14:59:00Z">
        <w:r w:rsidDel="008A61E0">
          <w:rPr>
            <w:rFonts w:ascii="Consolas" w:hAnsi="Consolas" w:cs="Consolas"/>
            <w:color w:val="5C5C5C"/>
            <w:sz w:val="21"/>
            <w:szCs w:val="21"/>
          </w:rPr>
          <w:delText>  }</w:delText>
        </w:r>
      </w:del>
    </w:p>
    <w:p w14:paraId="7ABE8C5E" w14:textId="15763E0B" w:rsidR="00A05343" w:rsidDel="008A61E0" w:rsidRDefault="00A05343" w:rsidP="00A05343">
      <w:pPr>
        <w:numPr>
          <w:ilvl w:val="0"/>
          <w:numId w:val="42"/>
        </w:numPr>
        <w:pBdr>
          <w:left w:val="single" w:sz="18" w:space="0" w:color="6CE26C"/>
        </w:pBdr>
        <w:shd w:val="clear" w:color="auto" w:fill="FFFFFF"/>
        <w:spacing w:line="270" w:lineRule="atLeast"/>
        <w:ind w:left="1395"/>
        <w:rPr>
          <w:del w:id="71" w:author="BPB BPB" w:date="2025-01-07T20:29:00Z" w16du:dateUtc="2025-01-07T14:59:00Z"/>
          <w:rFonts w:ascii="Consolas" w:hAnsi="Consolas" w:cs="Consolas"/>
          <w:color w:val="5C5C5C"/>
          <w:sz w:val="21"/>
          <w:szCs w:val="21"/>
        </w:rPr>
      </w:pPr>
    </w:p>
    <w:p w14:paraId="7B1BF6EB" w14:textId="3E1925EF" w:rsidR="00A05343" w:rsidDel="008A61E0" w:rsidRDefault="00A05343" w:rsidP="00A05343">
      <w:pPr>
        <w:pStyle w:val="alt"/>
        <w:numPr>
          <w:ilvl w:val="0"/>
          <w:numId w:val="42"/>
        </w:numPr>
        <w:pBdr>
          <w:left w:val="single" w:sz="18" w:space="0" w:color="6CE26C"/>
        </w:pBdr>
        <w:shd w:val="clear" w:color="auto" w:fill="F8F8F8"/>
        <w:spacing w:before="0" w:beforeAutospacing="0" w:after="0" w:afterAutospacing="0" w:line="270" w:lineRule="atLeast"/>
        <w:ind w:left="1395"/>
        <w:rPr>
          <w:del w:id="72" w:author="BPB BPB" w:date="2025-01-07T20:29:00Z" w16du:dateUtc="2025-01-07T14:59:00Z"/>
          <w:rFonts w:ascii="Consolas" w:hAnsi="Consolas" w:cs="Consolas"/>
          <w:color w:val="5C5C5C"/>
          <w:sz w:val="21"/>
          <w:szCs w:val="21"/>
        </w:rPr>
      </w:pPr>
      <w:del w:id="73" w:author="BPB BPB" w:date="2025-01-07T20:29:00Z" w16du:dateUtc="2025-01-07T14:59:00Z">
        <w:r w:rsidDel="008A61E0">
          <w:rPr>
            <w:rFonts w:ascii="Consolas" w:hAnsi="Consolas" w:cs="Consolas"/>
            <w:color w:val="5C5C5C"/>
            <w:sz w:val="21"/>
            <w:szCs w:val="21"/>
          </w:rPr>
          <w:delText>  getSongFlyweight(title, artist, duration) {</w:delText>
        </w:r>
      </w:del>
    </w:p>
    <w:p w14:paraId="7ADC907A" w14:textId="3E264F4C" w:rsidR="00A05343" w:rsidDel="008A61E0" w:rsidRDefault="00A05343" w:rsidP="00A05343">
      <w:pPr>
        <w:numPr>
          <w:ilvl w:val="0"/>
          <w:numId w:val="42"/>
        </w:numPr>
        <w:pBdr>
          <w:left w:val="single" w:sz="18" w:space="0" w:color="6CE26C"/>
        </w:pBdr>
        <w:shd w:val="clear" w:color="auto" w:fill="FFFFFF"/>
        <w:spacing w:line="270" w:lineRule="atLeast"/>
        <w:ind w:left="1395"/>
        <w:rPr>
          <w:del w:id="74" w:author="BPB BPB" w:date="2025-01-07T20:29:00Z" w16du:dateUtc="2025-01-07T14:59:00Z"/>
          <w:rFonts w:ascii="Consolas" w:hAnsi="Consolas" w:cs="Consolas"/>
          <w:color w:val="5C5C5C"/>
          <w:sz w:val="21"/>
          <w:szCs w:val="21"/>
        </w:rPr>
      </w:pPr>
      <w:del w:id="75" w:author="BPB BPB" w:date="2025-01-07T20:29:00Z" w16du:dateUtc="2025-01-07T14:59:00Z">
        <w:r w:rsidDel="008A61E0">
          <w:rPr>
            <w:rFonts w:ascii="Consolas" w:hAnsi="Consolas" w:cs="Consolas"/>
            <w:color w:val="5C5C5C"/>
            <w:sz w:val="21"/>
            <w:szCs w:val="21"/>
          </w:rPr>
          <w:delText>    </w:delText>
        </w:r>
        <w:r w:rsidDel="008A61E0">
          <w:rPr>
            <w:rStyle w:val="hljs-keyword"/>
            <w:rFonts w:ascii="Consolas" w:eastAsia="Palatino Linotype" w:hAnsi="Consolas" w:cs="Consolas"/>
            <w:color w:val="A626A4"/>
            <w:sz w:val="21"/>
            <w:szCs w:val="21"/>
          </w:rPr>
          <w:delText>const</w:delText>
        </w:r>
        <w:r w:rsidDel="008A61E0">
          <w:rPr>
            <w:rFonts w:ascii="Consolas" w:hAnsi="Consolas" w:cs="Consolas"/>
            <w:color w:val="5C5C5C"/>
            <w:sz w:val="21"/>
            <w:szCs w:val="21"/>
          </w:rPr>
          <w:delText> key = </w:delText>
        </w:r>
        <w:r w:rsidDel="008A61E0">
          <w:rPr>
            <w:rStyle w:val="hljs-string"/>
            <w:rFonts w:eastAsia="Arial" w:cs="Consolas"/>
            <w:color w:val="50A14F"/>
            <w:sz w:val="21"/>
            <w:szCs w:val="21"/>
          </w:rPr>
          <w:delText>`</w:delText>
        </w:r>
        <w:r w:rsidDel="008A61E0">
          <w:rPr>
            <w:rStyle w:val="hljs-subst"/>
            <w:rFonts w:ascii="Consolas" w:hAnsi="Consolas" w:cs="Consolas"/>
            <w:color w:val="E45649"/>
            <w:sz w:val="21"/>
            <w:szCs w:val="21"/>
          </w:rPr>
          <w:delText>${title}</w:delText>
        </w:r>
        <w:r w:rsidDel="008A61E0">
          <w:rPr>
            <w:rStyle w:val="hljs-string"/>
            <w:rFonts w:eastAsia="Arial" w:cs="Consolas"/>
            <w:color w:val="50A14F"/>
            <w:sz w:val="21"/>
            <w:szCs w:val="21"/>
          </w:rPr>
          <w:delText>-</w:delText>
        </w:r>
        <w:r w:rsidDel="008A61E0">
          <w:rPr>
            <w:rStyle w:val="hljs-subst"/>
            <w:rFonts w:ascii="Consolas" w:hAnsi="Consolas" w:cs="Consolas"/>
            <w:color w:val="E45649"/>
            <w:sz w:val="21"/>
            <w:szCs w:val="21"/>
          </w:rPr>
          <w:delText>${artist}</w:delText>
        </w:r>
        <w:r w:rsidDel="008A61E0">
          <w:rPr>
            <w:rStyle w:val="hljs-string"/>
            <w:rFonts w:eastAsia="Arial" w:cs="Consolas"/>
            <w:color w:val="50A14F"/>
            <w:sz w:val="21"/>
            <w:szCs w:val="21"/>
          </w:rPr>
          <w:delText>`</w:delText>
        </w:r>
        <w:r w:rsidDel="008A61E0">
          <w:rPr>
            <w:rFonts w:ascii="Consolas" w:hAnsi="Consolas" w:cs="Consolas"/>
            <w:color w:val="5C5C5C"/>
            <w:sz w:val="21"/>
            <w:szCs w:val="21"/>
          </w:rPr>
          <w:delText>; </w:delText>
        </w:r>
        <w:r w:rsidDel="008A61E0">
          <w:rPr>
            <w:rStyle w:val="hljs-comment"/>
            <w:rFonts w:ascii="Consolas" w:eastAsiaTheme="majorEastAsia" w:hAnsi="Consolas" w:cs="Consolas"/>
            <w:i/>
            <w:iCs/>
            <w:color w:val="A0A1A7"/>
            <w:sz w:val="21"/>
            <w:szCs w:val="21"/>
          </w:rPr>
          <w:delText>// Using a unique key for each song</w:delText>
        </w:r>
      </w:del>
    </w:p>
    <w:p w14:paraId="7A9F82F1" w14:textId="539BFAB1" w:rsidR="00A05343" w:rsidDel="008A61E0" w:rsidRDefault="00A05343" w:rsidP="00A05343">
      <w:pPr>
        <w:pStyle w:val="alt"/>
        <w:numPr>
          <w:ilvl w:val="0"/>
          <w:numId w:val="42"/>
        </w:numPr>
        <w:pBdr>
          <w:left w:val="single" w:sz="18" w:space="0" w:color="6CE26C"/>
        </w:pBdr>
        <w:shd w:val="clear" w:color="auto" w:fill="F8F8F8"/>
        <w:spacing w:before="0" w:beforeAutospacing="0" w:after="0" w:afterAutospacing="0" w:line="270" w:lineRule="atLeast"/>
        <w:ind w:left="1395"/>
        <w:rPr>
          <w:del w:id="76" w:author="BPB BPB" w:date="2025-01-07T20:29:00Z" w16du:dateUtc="2025-01-07T14:59:00Z"/>
          <w:rFonts w:ascii="Consolas" w:hAnsi="Consolas" w:cs="Consolas"/>
          <w:color w:val="5C5C5C"/>
          <w:sz w:val="21"/>
          <w:szCs w:val="21"/>
        </w:rPr>
      </w:pPr>
      <w:del w:id="77" w:author="BPB BPB" w:date="2025-01-07T20:29:00Z" w16du:dateUtc="2025-01-07T14:59:00Z">
        <w:r w:rsidDel="008A61E0">
          <w:rPr>
            <w:rFonts w:ascii="Consolas" w:hAnsi="Consolas" w:cs="Consolas"/>
            <w:color w:val="5C5C5C"/>
            <w:sz w:val="21"/>
            <w:szCs w:val="21"/>
          </w:rPr>
          <w:delText>    </w:delText>
        </w:r>
        <w:r w:rsidDel="008A61E0">
          <w:rPr>
            <w:rStyle w:val="hljs-keyword"/>
            <w:rFonts w:ascii="Consolas" w:eastAsia="Palatino Linotype" w:hAnsi="Consolas" w:cs="Consolas"/>
            <w:color w:val="A626A4"/>
            <w:sz w:val="21"/>
            <w:szCs w:val="21"/>
          </w:rPr>
          <w:delText>if</w:delText>
        </w:r>
        <w:r w:rsidDel="008A61E0">
          <w:rPr>
            <w:rFonts w:ascii="Consolas" w:hAnsi="Consolas" w:cs="Consolas"/>
            <w:color w:val="5C5C5C"/>
            <w:sz w:val="21"/>
            <w:szCs w:val="21"/>
          </w:rPr>
          <w:delText> (!</w:delText>
        </w:r>
        <w:r w:rsidDel="008A61E0">
          <w:rPr>
            <w:rStyle w:val="hljs-keyword"/>
            <w:rFonts w:ascii="Consolas" w:eastAsia="Palatino Linotype" w:hAnsi="Consolas" w:cs="Consolas"/>
            <w:color w:val="A626A4"/>
            <w:sz w:val="21"/>
            <w:szCs w:val="21"/>
          </w:rPr>
          <w:delText>this</w:delText>
        </w:r>
        <w:r w:rsidDel="008A61E0">
          <w:rPr>
            <w:rFonts w:ascii="Consolas" w:hAnsi="Consolas" w:cs="Consolas"/>
            <w:color w:val="5C5C5C"/>
            <w:sz w:val="21"/>
            <w:szCs w:val="21"/>
          </w:rPr>
          <w:delText>.flyweights[key]) {</w:delText>
        </w:r>
      </w:del>
    </w:p>
    <w:p w14:paraId="546F43AC" w14:textId="4E02B600" w:rsidR="00A05343" w:rsidDel="008A61E0" w:rsidRDefault="00A05343" w:rsidP="00A05343">
      <w:pPr>
        <w:numPr>
          <w:ilvl w:val="0"/>
          <w:numId w:val="42"/>
        </w:numPr>
        <w:pBdr>
          <w:left w:val="single" w:sz="18" w:space="0" w:color="6CE26C"/>
        </w:pBdr>
        <w:shd w:val="clear" w:color="auto" w:fill="FFFFFF"/>
        <w:spacing w:line="270" w:lineRule="atLeast"/>
        <w:ind w:left="1395"/>
        <w:rPr>
          <w:del w:id="78" w:author="BPB BPB" w:date="2025-01-07T20:29:00Z" w16du:dateUtc="2025-01-07T14:59:00Z"/>
          <w:rFonts w:ascii="Consolas" w:hAnsi="Consolas" w:cs="Consolas"/>
          <w:color w:val="5C5C5C"/>
          <w:sz w:val="21"/>
          <w:szCs w:val="21"/>
        </w:rPr>
      </w:pPr>
      <w:del w:id="79" w:author="BPB BPB" w:date="2025-01-07T20:29:00Z" w16du:dateUtc="2025-01-07T14:59:00Z">
        <w:r w:rsidDel="008A61E0">
          <w:rPr>
            <w:rFonts w:ascii="Consolas" w:hAnsi="Consolas" w:cs="Consolas"/>
            <w:color w:val="5C5C5C"/>
            <w:sz w:val="21"/>
            <w:szCs w:val="21"/>
          </w:rPr>
          <w:delText>      </w:delText>
        </w:r>
        <w:r w:rsidDel="008A61E0">
          <w:rPr>
            <w:rStyle w:val="hljs-keyword"/>
            <w:rFonts w:ascii="Consolas" w:eastAsia="Palatino Linotype" w:hAnsi="Consolas" w:cs="Consolas"/>
            <w:color w:val="A626A4"/>
            <w:sz w:val="21"/>
            <w:szCs w:val="21"/>
          </w:rPr>
          <w:delText>this</w:delText>
        </w:r>
        <w:r w:rsidDel="008A61E0">
          <w:rPr>
            <w:rFonts w:ascii="Consolas" w:hAnsi="Consolas" w:cs="Consolas"/>
            <w:color w:val="5C5C5C"/>
            <w:sz w:val="21"/>
            <w:szCs w:val="21"/>
          </w:rPr>
          <w:delText>.flyweights[key] = </w:delText>
        </w:r>
        <w:r w:rsidDel="008A61E0">
          <w:rPr>
            <w:rStyle w:val="hljs-keyword"/>
            <w:rFonts w:ascii="Consolas" w:eastAsia="Palatino Linotype" w:hAnsi="Consolas" w:cs="Consolas"/>
            <w:color w:val="A626A4"/>
            <w:sz w:val="21"/>
            <w:szCs w:val="21"/>
          </w:rPr>
          <w:delText>new</w:delText>
        </w:r>
        <w:r w:rsidDel="008A61E0">
          <w:rPr>
            <w:rFonts w:ascii="Consolas" w:hAnsi="Consolas" w:cs="Consolas"/>
            <w:color w:val="5C5C5C"/>
            <w:sz w:val="21"/>
            <w:szCs w:val="21"/>
          </w:rPr>
          <w:delText> ConcreteSongFlyweight(title, artist, duration);</w:delText>
        </w:r>
      </w:del>
    </w:p>
    <w:p w14:paraId="4B83FB85" w14:textId="615EC6D8" w:rsidR="00A05343" w:rsidDel="008A61E0" w:rsidRDefault="00A05343" w:rsidP="00A05343">
      <w:pPr>
        <w:pStyle w:val="alt"/>
        <w:numPr>
          <w:ilvl w:val="0"/>
          <w:numId w:val="42"/>
        </w:numPr>
        <w:pBdr>
          <w:left w:val="single" w:sz="18" w:space="0" w:color="6CE26C"/>
        </w:pBdr>
        <w:shd w:val="clear" w:color="auto" w:fill="F8F8F8"/>
        <w:spacing w:before="0" w:beforeAutospacing="0" w:after="0" w:afterAutospacing="0" w:line="270" w:lineRule="atLeast"/>
        <w:ind w:left="1395"/>
        <w:rPr>
          <w:del w:id="80" w:author="BPB BPB" w:date="2025-01-07T20:29:00Z" w16du:dateUtc="2025-01-07T14:59:00Z"/>
          <w:rFonts w:ascii="Consolas" w:hAnsi="Consolas" w:cs="Consolas"/>
          <w:color w:val="5C5C5C"/>
          <w:sz w:val="21"/>
          <w:szCs w:val="21"/>
        </w:rPr>
      </w:pPr>
      <w:del w:id="81" w:author="BPB BPB" w:date="2025-01-07T20:29:00Z" w16du:dateUtc="2025-01-07T14:59:00Z">
        <w:r w:rsidDel="008A61E0">
          <w:rPr>
            <w:rFonts w:ascii="Consolas" w:hAnsi="Consolas" w:cs="Consolas"/>
            <w:color w:val="5C5C5C"/>
            <w:sz w:val="21"/>
            <w:szCs w:val="21"/>
          </w:rPr>
          <w:delText>    }</w:delText>
        </w:r>
      </w:del>
    </w:p>
    <w:p w14:paraId="2154F596" w14:textId="52010C46" w:rsidR="00A05343" w:rsidDel="008A61E0" w:rsidRDefault="00A05343" w:rsidP="00A05343">
      <w:pPr>
        <w:numPr>
          <w:ilvl w:val="0"/>
          <w:numId w:val="42"/>
        </w:numPr>
        <w:pBdr>
          <w:left w:val="single" w:sz="18" w:space="0" w:color="6CE26C"/>
        </w:pBdr>
        <w:shd w:val="clear" w:color="auto" w:fill="FFFFFF"/>
        <w:spacing w:line="270" w:lineRule="atLeast"/>
        <w:ind w:left="1395"/>
        <w:rPr>
          <w:del w:id="82" w:author="BPB BPB" w:date="2025-01-07T20:29:00Z" w16du:dateUtc="2025-01-07T14:59:00Z"/>
          <w:rFonts w:ascii="Consolas" w:hAnsi="Consolas" w:cs="Consolas"/>
          <w:color w:val="5C5C5C"/>
          <w:sz w:val="21"/>
          <w:szCs w:val="21"/>
        </w:rPr>
      </w:pPr>
      <w:del w:id="83" w:author="BPB BPB" w:date="2025-01-07T20:29:00Z" w16du:dateUtc="2025-01-07T14:59:00Z">
        <w:r w:rsidDel="008A61E0">
          <w:rPr>
            <w:rFonts w:ascii="Consolas" w:hAnsi="Consolas" w:cs="Consolas"/>
            <w:color w:val="5C5C5C"/>
            <w:sz w:val="21"/>
            <w:szCs w:val="21"/>
          </w:rPr>
          <w:delText>    </w:delText>
        </w:r>
        <w:r w:rsidDel="008A61E0">
          <w:rPr>
            <w:rStyle w:val="hljs-keyword"/>
            <w:rFonts w:ascii="Consolas" w:eastAsia="Palatino Linotype" w:hAnsi="Consolas" w:cs="Consolas"/>
            <w:color w:val="A626A4"/>
            <w:sz w:val="21"/>
            <w:szCs w:val="21"/>
          </w:rPr>
          <w:delText>return</w:delText>
        </w:r>
        <w:r w:rsidDel="008A61E0">
          <w:rPr>
            <w:rFonts w:ascii="Consolas" w:hAnsi="Consolas" w:cs="Consolas"/>
            <w:color w:val="5C5C5C"/>
            <w:sz w:val="21"/>
            <w:szCs w:val="21"/>
          </w:rPr>
          <w:delText> </w:delText>
        </w:r>
        <w:r w:rsidDel="008A61E0">
          <w:rPr>
            <w:rStyle w:val="hljs-keyword"/>
            <w:rFonts w:ascii="Consolas" w:eastAsia="Palatino Linotype" w:hAnsi="Consolas" w:cs="Consolas"/>
            <w:color w:val="A626A4"/>
            <w:sz w:val="21"/>
            <w:szCs w:val="21"/>
          </w:rPr>
          <w:delText>this</w:delText>
        </w:r>
        <w:r w:rsidDel="008A61E0">
          <w:rPr>
            <w:rFonts w:ascii="Consolas" w:hAnsi="Consolas" w:cs="Consolas"/>
            <w:color w:val="5C5C5C"/>
            <w:sz w:val="21"/>
            <w:szCs w:val="21"/>
          </w:rPr>
          <w:delText>.flyweights[key];</w:delText>
        </w:r>
      </w:del>
    </w:p>
    <w:p w14:paraId="535E2DEB" w14:textId="055B390E" w:rsidR="00A05343" w:rsidDel="008A61E0" w:rsidRDefault="00A05343" w:rsidP="00A05343">
      <w:pPr>
        <w:pStyle w:val="alt"/>
        <w:numPr>
          <w:ilvl w:val="0"/>
          <w:numId w:val="42"/>
        </w:numPr>
        <w:pBdr>
          <w:left w:val="single" w:sz="18" w:space="0" w:color="6CE26C"/>
        </w:pBdr>
        <w:shd w:val="clear" w:color="auto" w:fill="F8F8F8"/>
        <w:spacing w:before="0" w:beforeAutospacing="0" w:after="0" w:afterAutospacing="0" w:line="270" w:lineRule="atLeast"/>
        <w:ind w:left="1395"/>
        <w:rPr>
          <w:del w:id="84" w:author="BPB BPB" w:date="2025-01-07T20:29:00Z" w16du:dateUtc="2025-01-07T14:59:00Z"/>
          <w:rFonts w:ascii="Consolas" w:hAnsi="Consolas" w:cs="Consolas"/>
          <w:color w:val="5C5C5C"/>
          <w:sz w:val="21"/>
          <w:szCs w:val="21"/>
        </w:rPr>
      </w:pPr>
      <w:del w:id="85" w:author="BPB BPB" w:date="2025-01-07T20:29:00Z" w16du:dateUtc="2025-01-07T14:59:00Z">
        <w:r w:rsidDel="008A61E0">
          <w:rPr>
            <w:rFonts w:ascii="Consolas" w:hAnsi="Consolas" w:cs="Consolas"/>
            <w:color w:val="5C5C5C"/>
            <w:sz w:val="21"/>
            <w:szCs w:val="21"/>
          </w:rPr>
          <w:delText>  }</w:delText>
        </w:r>
      </w:del>
    </w:p>
    <w:p w14:paraId="5F147393" w14:textId="34E7155A" w:rsidR="00A05343" w:rsidDel="008A61E0" w:rsidRDefault="00A05343" w:rsidP="00A05343">
      <w:pPr>
        <w:numPr>
          <w:ilvl w:val="0"/>
          <w:numId w:val="42"/>
        </w:numPr>
        <w:pBdr>
          <w:left w:val="single" w:sz="18" w:space="0" w:color="6CE26C"/>
        </w:pBdr>
        <w:shd w:val="clear" w:color="auto" w:fill="FFFFFF"/>
        <w:spacing w:line="270" w:lineRule="atLeast"/>
        <w:ind w:left="1395"/>
        <w:rPr>
          <w:del w:id="86" w:author="BPB BPB" w:date="2025-01-07T20:29:00Z" w16du:dateUtc="2025-01-07T14:59:00Z"/>
          <w:rFonts w:ascii="Consolas" w:hAnsi="Consolas" w:cs="Consolas"/>
          <w:color w:val="5C5C5C"/>
          <w:sz w:val="21"/>
          <w:szCs w:val="21"/>
        </w:rPr>
      </w:pPr>
      <w:del w:id="87" w:author="BPB BPB" w:date="2025-01-07T20:29:00Z" w16du:dateUtc="2025-01-07T14:59:00Z">
        <w:r w:rsidDel="008A61E0">
          <w:rPr>
            <w:rFonts w:ascii="Consolas" w:hAnsi="Consolas" w:cs="Consolas"/>
            <w:color w:val="5C5C5C"/>
            <w:sz w:val="21"/>
            <w:szCs w:val="21"/>
          </w:rPr>
          <w:delText>}</w:delText>
        </w:r>
      </w:del>
    </w:p>
    <w:p w14:paraId="346C8E6A" w14:textId="77777777" w:rsidR="00B86F05" w:rsidRDefault="00B86F05" w:rsidP="003D5719">
      <w:pPr>
        <w:spacing w:line="276" w:lineRule="auto"/>
        <w:rPr>
          <w:rFonts w:ascii="Palatino Linotype" w:hAnsi="Palatino Linotype"/>
          <w:bCs/>
          <w:color w:val="000000" w:themeColor="text1"/>
          <w:sz w:val="22"/>
          <w:szCs w:val="22"/>
        </w:rPr>
      </w:pPr>
    </w:p>
    <w:p w14:paraId="718A1C6C" w14:textId="77777777" w:rsidR="009C306B" w:rsidRPr="009C306B" w:rsidRDefault="009C306B" w:rsidP="009C306B">
      <w:pPr>
        <w:spacing w:before="100" w:beforeAutospacing="1" w:after="100" w:afterAutospacing="1"/>
        <w:rPr>
          <w:ins w:id="88" w:author="BPB BPB" w:date="2025-01-07T20:30:00Z" w16du:dateUtc="2025-01-07T15:00:00Z"/>
          <w:rFonts w:ascii="Palatino Linotype" w:hAnsi="Palatino Linotype"/>
          <w:sz w:val="22"/>
          <w:szCs w:val="22"/>
          <w:rPrChange w:id="89" w:author="BPB BPB" w:date="2025-01-07T20:31:00Z" w16du:dateUtc="2025-01-07T15:01:00Z">
            <w:rPr>
              <w:ins w:id="90" w:author="BPB BPB" w:date="2025-01-07T20:30:00Z" w16du:dateUtc="2025-01-07T15:00:00Z"/>
            </w:rPr>
          </w:rPrChange>
        </w:rPr>
      </w:pPr>
      <w:ins w:id="91" w:author="BPB BPB" w:date="2025-01-07T20:30:00Z" w16du:dateUtc="2025-01-07T15:00:00Z">
        <w:r w:rsidRPr="009C306B">
          <w:rPr>
            <w:rFonts w:ascii="Palatino Linotype" w:hAnsi="Palatino Linotype"/>
            <w:sz w:val="22"/>
            <w:szCs w:val="22"/>
            <w:rPrChange w:id="92" w:author="BPB BPB" w:date="2025-01-07T20:31:00Z" w16du:dateUtc="2025-01-07T15:01:00Z">
              <w:rPr/>
            </w:rPrChange>
          </w:rPr>
          <w:t xml:space="preserve">The </w:t>
        </w:r>
        <w:proofErr w:type="spellStart"/>
        <w:r w:rsidRPr="009C306B">
          <w:rPr>
            <w:rFonts w:ascii="Palatino Linotype" w:hAnsi="Palatino Linotype" w:cs="Courier New"/>
            <w:b/>
            <w:bCs/>
            <w:sz w:val="22"/>
            <w:szCs w:val="22"/>
            <w:rPrChange w:id="93" w:author="BPB BPB" w:date="2025-01-07T20:31:00Z" w16du:dateUtc="2025-01-07T15:01:00Z">
              <w:rPr>
                <w:rFonts w:ascii="Courier New" w:hAnsi="Courier New" w:cs="Courier New"/>
                <w:b/>
                <w:bCs/>
                <w:sz w:val="20"/>
                <w:szCs w:val="20"/>
              </w:rPr>
            </w:rPrChange>
          </w:rPr>
          <w:t>getSongFlyweight</w:t>
        </w:r>
        <w:proofErr w:type="spellEnd"/>
        <w:r w:rsidRPr="009C306B">
          <w:rPr>
            <w:rFonts w:ascii="Palatino Linotype" w:hAnsi="Palatino Linotype"/>
            <w:sz w:val="22"/>
            <w:szCs w:val="22"/>
            <w:rPrChange w:id="94" w:author="BPB BPB" w:date="2025-01-07T20:31:00Z" w16du:dateUtc="2025-01-07T15:01:00Z">
              <w:rPr/>
            </w:rPrChange>
          </w:rPr>
          <w:t xml:space="preserve"> method now constructs the key by including the </w:t>
        </w:r>
        <w:r w:rsidRPr="009C306B">
          <w:rPr>
            <w:rFonts w:ascii="Palatino Linotype" w:hAnsi="Palatino Linotype" w:cs="Courier New"/>
            <w:sz w:val="22"/>
            <w:szCs w:val="22"/>
            <w:rPrChange w:id="95" w:author="BPB BPB" w:date="2025-01-07T20:31:00Z" w16du:dateUtc="2025-01-07T15:01:00Z">
              <w:rPr>
                <w:rFonts w:ascii="Courier New" w:hAnsi="Courier New" w:cs="Courier New"/>
                <w:sz w:val="20"/>
                <w:szCs w:val="20"/>
              </w:rPr>
            </w:rPrChange>
          </w:rPr>
          <w:t>duration</w:t>
        </w:r>
        <w:r w:rsidRPr="009C306B">
          <w:rPr>
            <w:rFonts w:ascii="Palatino Linotype" w:hAnsi="Palatino Linotype"/>
            <w:sz w:val="22"/>
            <w:szCs w:val="22"/>
            <w:rPrChange w:id="96" w:author="BPB BPB" w:date="2025-01-07T20:31:00Z" w16du:dateUtc="2025-01-07T15:01:00Z">
              <w:rPr/>
            </w:rPrChange>
          </w:rPr>
          <w:t xml:space="preserve"> along with the </w:t>
        </w:r>
        <w:r w:rsidRPr="009C306B">
          <w:rPr>
            <w:rFonts w:ascii="Palatino Linotype" w:hAnsi="Palatino Linotype" w:cs="Courier New"/>
            <w:sz w:val="22"/>
            <w:szCs w:val="22"/>
            <w:rPrChange w:id="97" w:author="BPB BPB" w:date="2025-01-07T20:31:00Z" w16du:dateUtc="2025-01-07T15:01:00Z">
              <w:rPr>
                <w:rFonts w:ascii="Courier New" w:hAnsi="Courier New" w:cs="Courier New"/>
                <w:sz w:val="20"/>
                <w:szCs w:val="20"/>
              </w:rPr>
            </w:rPrChange>
          </w:rPr>
          <w:t>title</w:t>
        </w:r>
        <w:r w:rsidRPr="009C306B">
          <w:rPr>
            <w:rFonts w:ascii="Palatino Linotype" w:hAnsi="Palatino Linotype"/>
            <w:sz w:val="22"/>
            <w:szCs w:val="22"/>
            <w:rPrChange w:id="98" w:author="BPB BPB" w:date="2025-01-07T20:31:00Z" w16du:dateUtc="2025-01-07T15:01:00Z">
              <w:rPr/>
            </w:rPrChange>
          </w:rPr>
          <w:t xml:space="preserve"> and </w:t>
        </w:r>
        <w:r w:rsidRPr="009C306B">
          <w:rPr>
            <w:rFonts w:ascii="Palatino Linotype" w:hAnsi="Palatino Linotype" w:cs="Courier New"/>
            <w:sz w:val="22"/>
            <w:szCs w:val="22"/>
            <w:rPrChange w:id="99" w:author="BPB BPB" w:date="2025-01-07T20:31:00Z" w16du:dateUtc="2025-01-07T15:01:00Z">
              <w:rPr>
                <w:rFonts w:ascii="Courier New" w:hAnsi="Courier New" w:cs="Courier New"/>
                <w:sz w:val="20"/>
                <w:szCs w:val="20"/>
              </w:rPr>
            </w:rPrChange>
          </w:rPr>
          <w:t>artist</w:t>
        </w:r>
        <w:r w:rsidRPr="009C306B">
          <w:rPr>
            <w:rFonts w:ascii="Palatino Linotype" w:hAnsi="Palatino Linotype"/>
            <w:sz w:val="22"/>
            <w:szCs w:val="22"/>
            <w:rPrChange w:id="100" w:author="BPB BPB" w:date="2025-01-07T20:31:00Z" w16du:dateUtc="2025-01-07T15:01:00Z">
              <w:rPr/>
            </w:rPrChange>
          </w:rPr>
          <w:t xml:space="preserve">. This ensures that each unique combination of </w:t>
        </w:r>
        <w:r w:rsidRPr="009C306B">
          <w:rPr>
            <w:rFonts w:ascii="Palatino Linotype" w:hAnsi="Palatino Linotype" w:cs="Courier New"/>
            <w:sz w:val="22"/>
            <w:szCs w:val="22"/>
            <w:rPrChange w:id="101" w:author="BPB BPB" w:date="2025-01-07T20:31:00Z" w16du:dateUtc="2025-01-07T15:01:00Z">
              <w:rPr>
                <w:rFonts w:ascii="Courier New" w:hAnsi="Courier New" w:cs="Courier New"/>
                <w:sz w:val="20"/>
                <w:szCs w:val="20"/>
              </w:rPr>
            </w:rPrChange>
          </w:rPr>
          <w:t>title</w:t>
        </w:r>
        <w:r w:rsidRPr="009C306B">
          <w:rPr>
            <w:rFonts w:ascii="Palatino Linotype" w:hAnsi="Palatino Linotype"/>
            <w:sz w:val="22"/>
            <w:szCs w:val="22"/>
            <w:rPrChange w:id="102" w:author="BPB BPB" w:date="2025-01-07T20:31:00Z" w16du:dateUtc="2025-01-07T15:01:00Z">
              <w:rPr/>
            </w:rPrChange>
          </w:rPr>
          <w:t xml:space="preserve">, </w:t>
        </w:r>
        <w:r w:rsidRPr="009C306B">
          <w:rPr>
            <w:rFonts w:ascii="Palatino Linotype" w:hAnsi="Palatino Linotype" w:cs="Courier New"/>
            <w:sz w:val="22"/>
            <w:szCs w:val="22"/>
            <w:rPrChange w:id="103" w:author="BPB BPB" w:date="2025-01-07T20:31:00Z" w16du:dateUtc="2025-01-07T15:01:00Z">
              <w:rPr>
                <w:rFonts w:ascii="Courier New" w:hAnsi="Courier New" w:cs="Courier New"/>
                <w:sz w:val="20"/>
                <w:szCs w:val="20"/>
              </w:rPr>
            </w:rPrChange>
          </w:rPr>
          <w:t>artist</w:t>
        </w:r>
        <w:r w:rsidRPr="009C306B">
          <w:rPr>
            <w:rFonts w:ascii="Palatino Linotype" w:hAnsi="Palatino Linotype"/>
            <w:sz w:val="22"/>
            <w:szCs w:val="22"/>
            <w:rPrChange w:id="104" w:author="BPB BPB" w:date="2025-01-07T20:31:00Z" w16du:dateUtc="2025-01-07T15:01:00Z">
              <w:rPr/>
            </w:rPrChange>
          </w:rPr>
          <w:t xml:space="preserve">, and </w:t>
        </w:r>
        <w:r w:rsidRPr="009C306B">
          <w:rPr>
            <w:rFonts w:ascii="Palatino Linotype" w:hAnsi="Palatino Linotype" w:cs="Courier New"/>
            <w:sz w:val="22"/>
            <w:szCs w:val="22"/>
            <w:rPrChange w:id="105" w:author="BPB BPB" w:date="2025-01-07T20:31:00Z" w16du:dateUtc="2025-01-07T15:01:00Z">
              <w:rPr>
                <w:rFonts w:ascii="Courier New" w:hAnsi="Courier New" w:cs="Courier New"/>
                <w:sz w:val="20"/>
                <w:szCs w:val="20"/>
              </w:rPr>
            </w:rPrChange>
          </w:rPr>
          <w:t>duration</w:t>
        </w:r>
        <w:r w:rsidRPr="009C306B">
          <w:rPr>
            <w:rFonts w:ascii="Palatino Linotype" w:hAnsi="Palatino Linotype"/>
            <w:sz w:val="22"/>
            <w:szCs w:val="22"/>
            <w:rPrChange w:id="106" w:author="BPB BPB" w:date="2025-01-07T20:31:00Z" w16du:dateUtc="2025-01-07T15:01:00Z">
              <w:rPr/>
            </w:rPrChange>
          </w:rPr>
          <w:t xml:space="preserve"> results in a distinct key, preventing collisions where songs with the same title and artist but different durations might incorrectly share the same flyweight object.</w:t>
        </w:r>
      </w:ins>
    </w:p>
    <w:p w14:paraId="5A713EAA" w14:textId="77777777" w:rsidR="009C306B" w:rsidRPr="009C306B" w:rsidRDefault="009C306B" w:rsidP="009C306B">
      <w:pPr>
        <w:spacing w:before="100" w:beforeAutospacing="1" w:after="100" w:afterAutospacing="1"/>
        <w:rPr>
          <w:ins w:id="107" w:author="BPB BPB" w:date="2025-01-07T20:30:00Z" w16du:dateUtc="2025-01-07T15:00:00Z"/>
          <w:rFonts w:ascii="Palatino Linotype" w:hAnsi="Palatino Linotype"/>
          <w:sz w:val="22"/>
          <w:szCs w:val="22"/>
          <w:rPrChange w:id="108" w:author="BPB BPB" w:date="2025-01-07T20:31:00Z" w16du:dateUtc="2025-01-07T15:01:00Z">
            <w:rPr>
              <w:ins w:id="109" w:author="BPB BPB" w:date="2025-01-07T20:30:00Z" w16du:dateUtc="2025-01-07T15:00:00Z"/>
            </w:rPr>
          </w:rPrChange>
        </w:rPr>
      </w:pPr>
      <w:ins w:id="110" w:author="BPB BPB" w:date="2025-01-07T20:30:00Z" w16du:dateUtc="2025-01-07T15:00:00Z">
        <w:r w:rsidRPr="009C306B">
          <w:rPr>
            <w:rFonts w:ascii="Palatino Linotype" w:hAnsi="Palatino Linotype"/>
            <w:sz w:val="22"/>
            <w:szCs w:val="22"/>
            <w:rPrChange w:id="111" w:author="BPB BPB" w:date="2025-01-07T20:31:00Z" w16du:dateUtc="2025-01-07T15:01:00Z">
              <w:rPr/>
            </w:rPrChange>
          </w:rPr>
          <w:t>By doing so, the Flyweight pattern is implemented more robustly, accurately reflecting the uniqueness of each song instance.</w:t>
        </w:r>
      </w:ins>
    </w:p>
    <w:p w14:paraId="757C4A62" w14:textId="4A2466D7" w:rsidR="00A05343" w:rsidDel="009C306B" w:rsidRDefault="001D7AF0" w:rsidP="001D7AF0">
      <w:pPr>
        <w:spacing w:line="276" w:lineRule="auto"/>
        <w:rPr>
          <w:del w:id="112" w:author="BPB BPB" w:date="2025-01-07T20:30:00Z" w16du:dateUtc="2025-01-07T15:00:00Z"/>
          <w:rFonts w:ascii="Palatino Linotype" w:hAnsi="Palatino Linotype"/>
          <w:bCs/>
          <w:color w:val="000000" w:themeColor="text1"/>
          <w:sz w:val="22"/>
          <w:szCs w:val="22"/>
        </w:rPr>
      </w:pPr>
      <w:del w:id="113" w:author="BPB BPB" w:date="2025-01-07T20:30:00Z" w16du:dateUtc="2025-01-07T15:00:00Z">
        <w:r w:rsidRPr="001D7AF0" w:rsidDel="009C306B">
          <w:rPr>
            <w:rFonts w:ascii="Palatino Linotype" w:hAnsi="Palatino Linotype"/>
            <w:bCs/>
            <w:color w:val="000000" w:themeColor="text1"/>
            <w:sz w:val="22"/>
            <w:szCs w:val="22"/>
          </w:rPr>
          <w:delText xml:space="preserve">In the </w:delText>
        </w:r>
        <w:r w:rsidRPr="00FD2C50" w:rsidDel="009C306B">
          <w:rPr>
            <w:rStyle w:val="NormalBPBHEBChar"/>
          </w:rPr>
          <w:delText xml:space="preserve">provided code example, we created the SongFlyweightFactory class, which functions as a factory method to generate and retrieve flyweight objects. The flyweights property is of prime importance in this class. In the getSongFlyweight method, we accept the arguments title, artist, and duration. We use the </w:delText>
        </w:r>
        <w:r w:rsidR="00DD71FD" w:rsidRPr="00FD2C50" w:rsidDel="009C306B">
          <w:rPr>
            <w:rStyle w:val="NormalBPBHEBChar"/>
          </w:rPr>
          <w:delText>title</w:delText>
        </w:r>
        <w:r w:rsidRPr="00FD2C50" w:rsidDel="009C306B">
          <w:rPr>
            <w:rStyle w:val="NormalBPBHEBChar"/>
          </w:rPr>
          <w:delText xml:space="preserve"> and </w:delText>
        </w:r>
        <w:r w:rsidR="00DD71FD" w:rsidRPr="00FD2C50" w:rsidDel="009C306B">
          <w:rPr>
            <w:rStyle w:val="NormalBPBHEBChar"/>
          </w:rPr>
          <w:delText>artist</w:delText>
        </w:r>
        <w:r w:rsidRPr="00FD2C50" w:rsidDel="009C306B">
          <w:rPr>
            <w:rStyle w:val="NormalBPBHEBChar"/>
          </w:rPr>
          <w:delText xml:space="preserve"> to create a key, which is a unique identifier. This key is</w:delText>
        </w:r>
        <w:r w:rsidRPr="001D7AF0" w:rsidDel="009C306B">
          <w:rPr>
            <w:rFonts w:ascii="Palatino Linotype" w:hAnsi="Palatino Linotype"/>
            <w:bCs/>
            <w:color w:val="000000" w:themeColor="text1"/>
            <w:sz w:val="22"/>
            <w:szCs w:val="22"/>
          </w:rPr>
          <w:delText xml:space="preserve"> employed to identify and reuse existing flyweights or create new ones if necessary.</w:delText>
        </w:r>
      </w:del>
    </w:p>
    <w:p w14:paraId="24AF76E0" w14:textId="77777777" w:rsidR="00BD298C" w:rsidRDefault="00BD298C" w:rsidP="001D7AF0">
      <w:pPr>
        <w:spacing w:line="276" w:lineRule="auto"/>
        <w:rPr>
          <w:rFonts w:ascii="Palatino Linotype" w:hAnsi="Palatino Linotype"/>
          <w:bCs/>
          <w:color w:val="000000" w:themeColor="text1"/>
          <w:sz w:val="22"/>
          <w:szCs w:val="22"/>
        </w:rPr>
      </w:pPr>
    </w:p>
    <w:p w14:paraId="093AD998" w14:textId="77777777" w:rsidR="00BD298C" w:rsidRDefault="00BD298C" w:rsidP="00FD2C50">
      <w:pPr>
        <w:pStyle w:val="Heading3BPBHEB"/>
      </w:pPr>
      <w:r>
        <w:t>Step 5: Client code</w:t>
      </w:r>
    </w:p>
    <w:p w14:paraId="6C64B793" w14:textId="06758308" w:rsidR="002863F4" w:rsidRDefault="000E2244" w:rsidP="00FD2C50">
      <w:pPr>
        <w:pStyle w:val="NormalBPBHEB"/>
      </w:pPr>
      <w:r w:rsidRPr="000E2244">
        <w:t>Now, let's apply the defined code to implement it in the client code</w:t>
      </w:r>
      <w:r>
        <w:t>:</w:t>
      </w:r>
    </w:p>
    <w:p w14:paraId="726FC385" w14:textId="77777777" w:rsidR="009A0F6E" w:rsidRDefault="009A0F6E" w:rsidP="001D7AF0">
      <w:pPr>
        <w:spacing w:line="276" w:lineRule="auto"/>
        <w:rPr>
          <w:rFonts w:ascii="Palatino Linotype" w:hAnsi="Palatino Linotype"/>
          <w:bCs/>
          <w:color w:val="000000" w:themeColor="text1"/>
          <w:sz w:val="22"/>
          <w:szCs w:val="22"/>
        </w:rPr>
      </w:pPr>
    </w:p>
    <w:p w14:paraId="3A6AFE87" w14:textId="77777777" w:rsidR="009E1C59" w:rsidRDefault="009E1C59" w:rsidP="009E1C59">
      <w:pPr>
        <w:pStyle w:val="alt"/>
        <w:numPr>
          <w:ilvl w:val="0"/>
          <w:numId w:val="4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Client code</w:t>
      </w:r>
    </w:p>
    <w:p w14:paraId="35B34CB9" w14:textId="77777777" w:rsidR="009E1C59" w:rsidRDefault="009E1C59" w:rsidP="009E1C59">
      <w:pPr>
        <w:numPr>
          <w:ilvl w:val="0"/>
          <w:numId w:val="43"/>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const</w:t>
      </w:r>
      <w:r>
        <w:rPr>
          <w:rFonts w:ascii="Consolas" w:hAnsi="Consolas" w:cs="Consolas"/>
          <w:color w:val="5C5C5C"/>
          <w:sz w:val="21"/>
          <w:szCs w:val="21"/>
        </w:rPr>
        <w:t> </w:t>
      </w:r>
      <w:proofErr w:type="spellStart"/>
      <w:r>
        <w:rPr>
          <w:rFonts w:ascii="Consolas" w:hAnsi="Consolas" w:cs="Consolas"/>
          <w:color w:val="5C5C5C"/>
          <w:sz w:val="21"/>
          <w:szCs w:val="21"/>
        </w:rPr>
        <w:t>songFlyweightFactory</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SongFlyweightFactory</w:t>
      </w:r>
      <w:proofErr w:type="spellEnd"/>
      <w:r>
        <w:rPr>
          <w:rFonts w:ascii="Consolas" w:hAnsi="Consolas" w:cs="Consolas"/>
          <w:color w:val="5C5C5C"/>
          <w:sz w:val="21"/>
          <w:szCs w:val="21"/>
        </w:rPr>
        <w:t>();</w:t>
      </w:r>
    </w:p>
    <w:p w14:paraId="3A931A37" w14:textId="77777777" w:rsidR="009E1C59" w:rsidRDefault="009E1C59" w:rsidP="009E1C59">
      <w:pPr>
        <w:pStyle w:val="alt"/>
        <w:numPr>
          <w:ilvl w:val="0"/>
          <w:numId w:val="4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386194FC" w14:textId="77777777" w:rsidR="009E1C59" w:rsidRDefault="009E1C59" w:rsidP="009E1C59">
      <w:pPr>
        <w:numPr>
          <w:ilvl w:val="0"/>
          <w:numId w:val="43"/>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const</w:t>
      </w:r>
      <w:r>
        <w:rPr>
          <w:rFonts w:ascii="Consolas" w:hAnsi="Consolas" w:cs="Consolas"/>
          <w:color w:val="5C5C5C"/>
          <w:sz w:val="21"/>
          <w:szCs w:val="21"/>
        </w:rPr>
        <w:t> song1 = songFlyweightFactory.getSongFlyweight(</w:t>
      </w:r>
      <w:r>
        <w:rPr>
          <w:rStyle w:val="hljs-string"/>
          <w:rFonts w:ascii="Consolas" w:eastAsia="Palatino Linotype" w:hAnsi="Consolas" w:cs="Consolas"/>
          <w:color w:val="50A14F"/>
          <w:sz w:val="21"/>
          <w:szCs w:val="21"/>
        </w:rPr>
        <w:t>'Song A'</w:t>
      </w:r>
      <w:r>
        <w:rPr>
          <w:rFonts w:ascii="Consolas" w:hAnsi="Consolas" w:cs="Consolas"/>
          <w:color w:val="5C5C5C"/>
          <w:sz w:val="21"/>
          <w:szCs w:val="21"/>
        </w:rPr>
        <w:t>, </w:t>
      </w:r>
      <w:r>
        <w:rPr>
          <w:rStyle w:val="hljs-string"/>
          <w:rFonts w:ascii="Consolas" w:eastAsia="Palatino Linotype" w:hAnsi="Consolas" w:cs="Consolas"/>
          <w:color w:val="50A14F"/>
          <w:sz w:val="21"/>
          <w:szCs w:val="21"/>
        </w:rPr>
        <w:t>'Artist X'</w:t>
      </w:r>
      <w:r>
        <w:rPr>
          <w:rFonts w:ascii="Consolas" w:hAnsi="Consolas" w:cs="Consolas"/>
          <w:color w:val="5C5C5C"/>
          <w:sz w:val="21"/>
          <w:szCs w:val="21"/>
        </w:rPr>
        <w:t>, </w:t>
      </w:r>
      <w:r>
        <w:rPr>
          <w:rStyle w:val="hljs-string"/>
          <w:rFonts w:ascii="Consolas" w:eastAsia="Palatino Linotype" w:hAnsi="Consolas" w:cs="Consolas"/>
          <w:color w:val="50A14F"/>
          <w:sz w:val="21"/>
          <w:szCs w:val="21"/>
        </w:rPr>
        <w:t>'3:30'</w:t>
      </w:r>
      <w:r>
        <w:rPr>
          <w:rFonts w:ascii="Consolas" w:hAnsi="Consolas" w:cs="Consolas"/>
          <w:color w:val="5C5C5C"/>
          <w:sz w:val="21"/>
          <w:szCs w:val="21"/>
        </w:rPr>
        <w:t>);</w:t>
      </w:r>
    </w:p>
    <w:p w14:paraId="129D5BB2" w14:textId="77777777" w:rsidR="009E1C59" w:rsidRDefault="009E1C59" w:rsidP="009E1C59">
      <w:pPr>
        <w:pStyle w:val="alt"/>
        <w:numPr>
          <w:ilvl w:val="0"/>
          <w:numId w:val="4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const</w:t>
      </w:r>
      <w:r>
        <w:rPr>
          <w:rFonts w:ascii="Consolas" w:hAnsi="Consolas" w:cs="Consolas"/>
          <w:color w:val="5C5C5C"/>
          <w:sz w:val="21"/>
          <w:szCs w:val="21"/>
        </w:rPr>
        <w:t> song2 = songFlyweightFactory.getSongFlyweight(</w:t>
      </w:r>
      <w:r>
        <w:rPr>
          <w:rStyle w:val="hljs-string"/>
          <w:rFonts w:ascii="Consolas" w:eastAsia="Palatino Linotype" w:hAnsi="Consolas" w:cs="Consolas"/>
          <w:color w:val="50A14F"/>
          <w:sz w:val="21"/>
          <w:szCs w:val="21"/>
        </w:rPr>
        <w:t>'Song B'</w:t>
      </w:r>
      <w:r>
        <w:rPr>
          <w:rFonts w:ascii="Consolas" w:hAnsi="Consolas" w:cs="Consolas"/>
          <w:color w:val="5C5C5C"/>
          <w:sz w:val="21"/>
          <w:szCs w:val="21"/>
        </w:rPr>
        <w:t>, </w:t>
      </w:r>
      <w:r>
        <w:rPr>
          <w:rStyle w:val="hljs-string"/>
          <w:rFonts w:ascii="Consolas" w:eastAsia="Palatino Linotype" w:hAnsi="Consolas" w:cs="Consolas"/>
          <w:color w:val="50A14F"/>
          <w:sz w:val="21"/>
          <w:szCs w:val="21"/>
        </w:rPr>
        <w:t>'Artist Y'</w:t>
      </w:r>
      <w:r>
        <w:rPr>
          <w:rFonts w:ascii="Consolas" w:hAnsi="Consolas" w:cs="Consolas"/>
          <w:color w:val="5C5C5C"/>
          <w:sz w:val="21"/>
          <w:szCs w:val="21"/>
        </w:rPr>
        <w:t>, </w:t>
      </w:r>
      <w:r>
        <w:rPr>
          <w:rStyle w:val="hljs-string"/>
          <w:rFonts w:ascii="Consolas" w:eastAsia="Palatino Linotype" w:hAnsi="Consolas" w:cs="Consolas"/>
          <w:color w:val="50A14F"/>
          <w:sz w:val="21"/>
          <w:szCs w:val="21"/>
        </w:rPr>
        <w:t>'4:15'</w:t>
      </w:r>
      <w:r>
        <w:rPr>
          <w:rFonts w:ascii="Consolas" w:hAnsi="Consolas" w:cs="Consolas"/>
          <w:color w:val="5C5C5C"/>
          <w:sz w:val="21"/>
          <w:szCs w:val="21"/>
        </w:rPr>
        <w:t>);</w:t>
      </w:r>
    </w:p>
    <w:p w14:paraId="39D36E77" w14:textId="77777777" w:rsidR="009E1C59" w:rsidRDefault="009E1C59" w:rsidP="009E1C59">
      <w:pPr>
        <w:numPr>
          <w:ilvl w:val="0"/>
          <w:numId w:val="43"/>
        </w:numPr>
        <w:pBdr>
          <w:left w:val="single" w:sz="18" w:space="0" w:color="6CE26C"/>
        </w:pBdr>
        <w:shd w:val="clear" w:color="auto" w:fill="FFFFFF"/>
        <w:spacing w:line="270" w:lineRule="atLeast"/>
        <w:ind w:left="1395"/>
        <w:rPr>
          <w:rFonts w:ascii="Consolas" w:hAnsi="Consolas" w:cs="Consolas"/>
          <w:color w:val="5C5C5C"/>
          <w:sz w:val="21"/>
          <w:szCs w:val="21"/>
        </w:rPr>
      </w:pPr>
    </w:p>
    <w:p w14:paraId="7F41AAE9" w14:textId="77777777" w:rsidR="009E1C59" w:rsidRDefault="009E1C59" w:rsidP="009E1C59">
      <w:pPr>
        <w:pStyle w:val="alt"/>
        <w:numPr>
          <w:ilvl w:val="0"/>
          <w:numId w:val="4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song1.operation({ order: </w:t>
      </w:r>
      <w:r>
        <w:rPr>
          <w:rStyle w:val="hljs-number"/>
          <w:rFonts w:ascii="Consolas" w:hAnsi="Consolas" w:cs="Consolas"/>
          <w:color w:val="986801"/>
          <w:sz w:val="21"/>
          <w:szCs w:val="21"/>
        </w:rPr>
        <w:t>1</w:t>
      </w:r>
      <w:r>
        <w:rPr>
          <w:rFonts w:ascii="Consolas" w:hAnsi="Consolas" w:cs="Consolas"/>
          <w:color w:val="5C5C5C"/>
          <w:sz w:val="21"/>
          <w:szCs w:val="21"/>
        </w:rPr>
        <w:t>, </w:t>
      </w:r>
      <w:proofErr w:type="spellStart"/>
      <w:r>
        <w:rPr>
          <w:rFonts w:ascii="Consolas" w:hAnsi="Consolas" w:cs="Consolas"/>
          <w:color w:val="5C5C5C"/>
          <w:sz w:val="21"/>
          <w:szCs w:val="21"/>
        </w:rPr>
        <w:t>playCount</w:t>
      </w:r>
      <w:proofErr w:type="spellEnd"/>
      <w:r>
        <w:rPr>
          <w:rFonts w:ascii="Consolas" w:hAnsi="Consolas" w:cs="Consolas"/>
          <w:color w:val="5C5C5C"/>
          <w:sz w:val="21"/>
          <w:szCs w:val="21"/>
        </w:rPr>
        <w:t>: </w:t>
      </w:r>
      <w:r>
        <w:rPr>
          <w:rStyle w:val="hljs-number"/>
          <w:rFonts w:ascii="Consolas" w:hAnsi="Consolas" w:cs="Consolas"/>
          <w:color w:val="986801"/>
          <w:sz w:val="21"/>
          <w:szCs w:val="21"/>
        </w:rPr>
        <w:t>10</w:t>
      </w:r>
      <w:r>
        <w:rPr>
          <w:rFonts w:ascii="Consolas" w:hAnsi="Consolas" w:cs="Consolas"/>
          <w:color w:val="5C5C5C"/>
          <w:sz w:val="21"/>
          <w:szCs w:val="21"/>
        </w:rPr>
        <w:t> });</w:t>
      </w:r>
    </w:p>
    <w:p w14:paraId="1546AB20" w14:textId="77777777" w:rsidR="009E1C59" w:rsidRDefault="009E1C59" w:rsidP="009E1C59">
      <w:pPr>
        <w:numPr>
          <w:ilvl w:val="0"/>
          <w:numId w:val="4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song2.operation({ order: </w:t>
      </w:r>
      <w:r>
        <w:rPr>
          <w:rStyle w:val="hljs-number"/>
          <w:rFonts w:ascii="Consolas" w:hAnsi="Consolas" w:cs="Consolas"/>
          <w:color w:val="986801"/>
          <w:sz w:val="21"/>
          <w:szCs w:val="21"/>
        </w:rPr>
        <w:t>2</w:t>
      </w:r>
      <w:r>
        <w:rPr>
          <w:rFonts w:ascii="Consolas" w:hAnsi="Consolas" w:cs="Consolas"/>
          <w:color w:val="5C5C5C"/>
          <w:sz w:val="21"/>
          <w:szCs w:val="21"/>
        </w:rPr>
        <w:t>, </w:t>
      </w:r>
      <w:proofErr w:type="spellStart"/>
      <w:r>
        <w:rPr>
          <w:rFonts w:ascii="Consolas" w:hAnsi="Consolas" w:cs="Consolas"/>
          <w:color w:val="5C5C5C"/>
          <w:sz w:val="21"/>
          <w:szCs w:val="21"/>
        </w:rPr>
        <w:t>playCount</w:t>
      </w:r>
      <w:proofErr w:type="spellEnd"/>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 });</w:t>
      </w:r>
    </w:p>
    <w:p w14:paraId="33618E38" w14:textId="77777777" w:rsidR="009A0F6E" w:rsidRDefault="009A0F6E" w:rsidP="001D7AF0">
      <w:pPr>
        <w:spacing w:line="276" w:lineRule="auto"/>
        <w:rPr>
          <w:rFonts w:ascii="Palatino Linotype" w:hAnsi="Palatino Linotype"/>
          <w:bCs/>
          <w:color w:val="000000" w:themeColor="text1"/>
          <w:sz w:val="22"/>
          <w:szCs w:val="22"/>
        </w:rPr>
      </w:pPr>
    </w:p>
    <w:p w14:paraId="2501939A" w14:textId="2D8CE2AC" w:rsidR="00FF4C3C" w:rsidRPr="00FF4C3C" w:rsidRDefault="00FF4C3C" w:rsidP="00FD2C50">
      <w:pPr>
        <w:pStyle w:val="NormalBPBHEB"/>
        <w:rPr>
          <w:bCs/>
          <w:color w:val="000000" w:themeColor="text1"/>
          <w:szCs w:val="22"/>
        </w:rPr>
      </w:pPr>
      <w:r w:rsidRPr="00FF4C3C">
        <w:t xml:space="preserve">In the client code, we create an instance of the </w:t>
      </w:r>
      <w:proofErr w:type="spellStart"/>
      <w:r w:rsidRPr="00FF4C3C">
        <w:rPr>
          <w:b/>
        </w:rPr>
        <w:t>SongFlyweightFactory</w:t>
      </w:r>
      <w:proofErr w:type="spellEnd"/>
      <w:r w:rsidRPr="00FF4C3C">
        <w:t xml:space="preserve">. We then use the factory to get or create </w:t>
      </w:r>
      <w:proofErr w:type="spellStart"/>
      <w:r w:rsidRPr="00FF4C3C">
        <w:rPr>
          <w:b/>
        </w:rPr>
        <w:t>SongFlyweight</w:t>
      </w:r>
      <w:proofErr w:type="spellEnd"/>
      <w:r w:rsidRPr="00FF4C3C">
        <w:t xml:space="preserve"> instances (</w:t>
      </w:r>
      <w:r w:rsidRPr="00FF4C3C">
        <w:rPr>
          <w:b/>
        </w:rPr>
        <w:t>song1</w:t>
      </w:r>
      <w:r w:rsidRPr="00FF4C3C">
        <w:t xml:space="preserve"> and </w:t>
      </w:r>
      <w:r w:rsidRPr="00FF4C3C">
        <w:rPr>
          <w:b/>
        </w:rPr>
        <w:t>song2</w:t>
      </w:r>
      <w:r w:rsidRPr="00FF4C3C">
        <w:t xml:space="preserve">) by providing unique intrinsic </w:t>
      </w:r>
      <w:r w:rsidRPr="00FF4C3C">
        <w:lastRenderedPageBreak/>
        <w:t xml:space="preserve">properties. Finally, we call the </w:t>
      </w:r>
      <w:r w:rsidRPr="00FF4C3C">
        <w:rPr>
          <w:b/>
        </w:rPr>
        <w:t>operation</w:t>
      </w:r>
      <w:r w:rsidRPr="00FF4C3C">
        <w:t xml:space="preserve"> method on each instance, passing extrinsic properties like order in the playlist and play count.</w:t>
      </w:r>
    </w:p>
    <w:p w14:paraId="70D4D346" w14:textId="77777777" w:rsidR="00FF4C3C" w:rsidRDefault="00FF4C3C" w:rsidP="00FD2C50">
      <w:pPr>
        <w:pStyle w:val="NormalBPBHEB"/>
      </w:pPr>
      <w:r w:rsidRPr="00FF4C3C">
        <w:t>By following these steps, you create a system where shared properties of songs are efficiently managed by flyweights, reducing memory overhead in a music playlist application. This allows you to handle a large number of similar objects with less memory consumption.</w:t>
      </w:r>
    </w:p>
    <w:p w14:paraId="5ED6FDFE" w14:textId="77777777" w:rsidR="00900F62" w:rsidRDefault="00900F62" w:rsidP="00FF4C3C">
      <w:pPr>
        <w:spacing w:line="276" w:lineRule="auto"/>
        <w:rPr>
          <w:rFonts w:ascii="Palatino Linotype" w:hAnsi="Palatino Linotype"/>
          <w:bCs/>
          <w:color w:val="000000" w:themeColor="text1"/>
          <w:sz w:val="22"/>
          <w:szCs w:val="22"/>
        </w:rPr>
      </w:pPr>
    </w:p>
    <w:p w14:paraId="1C3646DC" w14:textId="77777777" w:rsidR="00900F62" w:rsidRDefault="00900F62" w:rsidP="00437ECE">
      <w:pPr>
        <w:pStyle w:val="Heading2BPBHEB"/>
      </w:pPr>
      <w:r>
        <w:t>Applications</w:t>
      </w:r>
    </w:p>
    <w:p w14:paraId="3A493F09" w14:textId="501DB7A7" w:rsidR="009D49DE" w:rsidRDefault="0079738D" w:rsidP="00FD2C50">
      <w:pPr>
        <w:pStyle w:val="NormalBPBHEB"/>
      </w:pPr>
      <w:r w:rsidRPr="0079738D">
        <w:t>The Flyweight pattern can be effective in various scenarios in JavaScript, especially when dealing with a large number of similar objects where memory usage needs to be optimized. Here are some scenarios where the Flyweight pattern can be beneficial:</w:t>
      </w:r>
    </w:p>
    <w:p w14:paraId="062C9C08" w14:textId="0D8E68D9" w:rsidR="007C2B89" w:rsidRDefault="00D6426D" w:rsidP="00FD2C50">
      <w:pPr>
        <w:pStyle w:val="Heading3BPBHEB"/>
      </w:pPr>
      <w:r>
        <w:t>Rendering engine in a game</w:t>
      </w:r>
    </w:p>
    <w:p w14:paraId="2081615F" w14:textId="7A15239D" w:rsidR="00C616CF" w:rsidRDefault="00A42487" w:rsidP="00FD2C50">
      <w:pPr>
        <w:pStyle w:val="NormalBPBHEB"/>
      </w:pPr>
      <w:r w:rsidRPr="00A42487">
        <w:t xml:space="preserve">In a game development scenario, if </w:t>
      </w:r>
      <w:r w:rsidR="008D5D84">
        <w:t>we</w:t>
      </w:r>
      <w:r w:rsidRPr="00A42487">
        <w:t xml:space="preserve"> have a multitude of similar objects (e.g., trees, rocks) with shared characteristics (e.g., texture, colo</w:t>
      </w:r>
      <w:r w:rsidR="008D5D84">
        <w:t>u</w:t>
      </w:r>
      <w:r w:rsidRPr="00A42487">
        <w:t xml:space="preserve">r), </w:t>
      </w:r>
      <w:r w:rsidR="008D5D84">
        <w:t>we</w:t>
      </w:r>
      <w:r w:rsidRPr="00A42487">
        <w:t xml:space="preserve"> can use the Flyweight pattern to optimize memory usage by sharing common properties among instances.</w:t>
      </w:r>
    </w:p>
    <w:p w14:paraId="327F96AB" w14:textId="1D194C87" w:rsidR="00AB67F4" w:rsidRDefault="00AB67F4" w:rsidP="00FD2C50">
      <w:pPr>
        <w:pStyle w:val="Heading3BPBHEB"/>
      </w:pPr>
      <w:r>
        <w:t>UI components in a web application</w:t>
      </w:r>
    </w:p>
    <w:p w14:paraId="54B428F1" w14:textId="27ECFAC0" w:rsidR="0029651E" w:rsidRDefault="00742804" w:rsidP="00FD2C50">
      <w:pPr>
        <w:pStyle w:val="NormalBPBHEB"/>
      </w:pPr>
      <w:r w:rsidRPr="00742804">
        <w:t xml:space="preserve">In a web application with numerous UI components (e.g., buttons, dropdowns) that share common styles, </w:t>
      </w:r>
      <w:r w:rsidR="00997506">
        <w:t>we</w:t>
      </w:r>
      <w:r w:rsidRPr="00742804">
        <w:t xml:space="preserve"> can use the Flyweight pattern to manage the common styling properties centrally, reducing redundancy and improving performance.</w:t>
      </w:r>
    </w:p>
    <w:p w14:paraId="51905E28" w14:textId="21AB9D93" w:rsidR="00634BEB" w:rsidRDefault="00634BEB" w:rsidP="00FD2C50">
      <w:pPr>
        <w:pStyle w:val="Heading3BPBHEB"/>
      </w:pPr>
      <w:r>
        <w:t>Document Object Model (DOM) nodes</w:t>
      </w:r>
    </w:p>
    <w:p w14:paraId="24593CA2" w14:textId="2170AF37" w:rsidR="002863F4" w:rsidRDefault="00C671F5" w:rsidP="00FD2C50">
      <w:pPr>
        <w:pStyle w:val="NormalBPBHEB"/>
      </w:pPr>
      <w:r w:rsidRPr="00C671F5">
        <w:t xml:space="preserve">When manipulating the DOM in a web application, if </w:t>
      </w:r>
      <w:r>
        <w:t>we</w:t>
      </w:r>
      <w:r w:rsidRPr="00C671F5">
        <w:t xml:space="preserve"> have a large number of similar elements with shared properties (e.g., class names, styles), </w:t>
      </w:r>
      <w:r w:rsidR="00EF6787">
        <w:t>we</w:t>
      </w:r>
      <w:r w:rsidRPr="00C671F5">
        <w:t xml:space="preserve"> can use the Flyweight pattern to efficiently manage and share these common properties.</w:t>
      </w:r>
    </w:p>
    <w:p w14:paraId="56DC7A1D" w14:textId="00CCD01B" w:rsidR="00A9149C" w:rsidRDefault="00A9149C" w:rsidP="00FD2C50">
      <w:pPr>
        <w:pStyle w:val="Heading3BPBHEB"/>
      </w:pPr>
      <w:r>
        <w:t>Collaborative editing tools</w:t>
      </w:r>
    </w:p>
    <w:p w14:paraId="6A7BC79D" w14:textId="68E7566E" w:rsidR="006E0528" w:rsidRDefault="008072C8" w:rsidP="00FD2C50">
      <w:pPr>
        <w:pStyle w:val="NormalBPBHEB"/>
      </w:pPr>
      <w:r w:rsidRPr="008072C8">
        <w:t xml:space="preserve">In a collaborative editing tool, if </w:t>
      </w:r>
      <w:r>
        <w:t>we</w:t>
      </w:r>
      <w:r w:rsidRPr="008072C8">
        <w:t xml:space="preserve"> have multiple users working on a document and using similar text formatting options, </w:t>
      </w:r>
      <w:r>
        <w:t>we</w:t>
      </w:r>
      <w:r w:rsidRPr="008072C8">
        <w:t xml:space="preserve"> can use the Flyweight pattern to share the formatting information to minimize the memory footprint.</w:t>
      </w:r>
    </w:p>
    <w:p w14:paraId="591D843A" w14:textId="77777777" w:rsidR="006E0528" w:rsidRDefault="006E0528" w:rsidP="00FD2C50">
      <w:pPr>
        <w:pStyle w:val="NormalBPBHEB"/>
      </w:pPr>
    </w:p>
    <w:p w14:paraId="0F6E0B80" w14:textId="767236DC" w:rsidR="00E760DE" w:rsidRDefault="00E760DE" w:rsidP="00FD2C50">
      <w:pPr>
        <w:pStyle w:val="NormalBPBHEB"/>
      </w:pPr>
      <w:r w:rsidRPr="00E760DE">
        <w:t>In each of these scenarios, the Flyweight pattern can help optimize memory usage by sharing common properties among similar objects, leading to improved performance and reduced resource consumption.</w:t>
      </w:r>
    </w:p>
    <w:p w14:paraId="23D7F822" w14:textId="77777777" w:rsidR="00E520F9" w:rsidRDefault="00E520F9" w:rsidP="008072C8">
      <w:pPr>
        <w:spacing w:line="276" w:lineRule="auto"/>
        <w:rPr>
          <w:rFonts w:ascii="Palatino Linotype" w:hAnsi="Palatino Linotype"/>
          <w:bCs/>
          <w:color w:val="000000" w:themeColor="text1"/>
          <w:sz w:val="22"/>
          <w:szCs w:val="22"/>
        </w:rPr>
      </w:pPr>
    </w:p>
    <w:p w14:paraId="1637B068" w14:textId="77777777" w:rsidR="005B08A9" w:rsidRDefault="005B08A9" w:rsidP="00437ECE">
      <w:pPr>
        <w:pStyle w:val="Heading2BPBHEB"/>
      </w:pPr>
      <w:r>
        <w:t>Pros and Cons</w:t>
      </w:r>
    </w:p>
    <w:p w14:paraId="320C2016" w14:textId="18DD02BC" w:rsidR="005B08A9" w:rsidRDefault="005B08A9" w:rsidP="00FD2C50">
      <w:pPr>
        <w:pStyle w:val="NormalBPBHEB"/>
      </w:pPr>
      <w:r>
        <w:t xml:space="preserve">The advantage of using the </w:t>
      </w:r>
      <w:r w:rsidR="00A86FE6">
        <w:t>Flyweight</w:t>
      </w:r>
      <w:r>
        <w:t xml:space="preserve"> design pattern in our code is that it can </w:t>
      </w:r>
      <w:r w:rsidR="0035335E">
        <w:t>save lots of RAM, provided the program has lots of similar objects.</w:t>
      </w:r>
    </w:p>
    <w:p w14:paraId="3940658A" w14:textId="77777777" w:rsidR="0035335E" w:rsidRDefault="0035335E" w:rsidP="00FD2C50">
      <w:pPr>
        <w:pStyle w:val="NormalBPBHEB"/>
      </w:pPr>
    </w:p>
    <w:p w14:paraId="4A5970D1" w14:textId="276F093C" w:rsidR="0035335E" w:rsidRDefault="0035335E" w:rsidP="00FD2C50">
      <w:pPr>
        <w:pStyle w:val="NormalBPBHEB"/>
      </w:pPr>
      <w:r>
        <w:t>However, there are two major disadvantages of the Flyweight design pattern:</w:t>
      </w:r>
    </w:p>
    <w:p w14:paraId="5375F18E" w14:textId="15BC4674" w:rsidR="0035335E" w:rsidRDefault="00167E33" w:rsidP="00FD2C50">
      <w:pPr>
        <w:pStyle w:val="NormalBPBHEB"/>
        <w:numPr>
          <w:ilvl w:val="0"/>
          <w:numId w:val="84"/>
        </w:numPr>
      </w:pPr>
      <w:r>
        <w:t>We might be trading RAM for CPU cycles when recalculation would happen every time someone calls a flyweight method.</w:t>
      </w:r>
    </w:p>
    <w:p w14:paraId="372410E6" w14:textId="77ED68FE" w:rsidR="00167E33" w:rsidRDefault="001957F2" w:rsidP="00FD2C50">
      <w:pPr>
        <w:pStyle w:val="NormalBPBHEB"/>
        <w:numPr>
          <w:ilvl w:val="0"/>
          <w:numId w:val="84"/>
        </w:numPr>
      </w:pPr>
      <w:r>
        <w:t>The code becomes far too complicated, if not handled correctly.</w:t>
      </w:r>
    </w:p>
    <w:p w14:paraId="37AABCEF" w14:textId="77777777" w:rsidR="00E520F9" w:rsidRDefault="00E520F9" w:rsidP="00FD2C50">
      <w:pPr>
        <w:pStyle w:val="NormalBPBHEB"/>
        <w:rPr>
          <w:bCs/>
          <w:color w:val="000000" w:themeColor="text1"/>
          <w:szCs w:val="22"/>
        </w:rPr>
      </w:pPr>
    </w:p>
    <w:p w14:paraId="6DC6816E" w14:textId="1098A673" w:rsidR="001053CD" w:rsidRDefault="00FB43E0" w:rsidP="00FD2C50">
      <w:pPr>
        <w:pStyle w:val="Heading1BPBHEB"/>
      </w:pPr>
      <w:r>
        <w:t>Proxy</w:t>
      </w:r>
      <w:r w:rsidR="001053CD">
        <w:t xml:space="preserve"> design pattern</w:t>
      </w:r>
    </w:p>
    <w:p w14:paraId="37FB6B2F" w14:textId="51EA5164" w:rsidR="00E520F9" w:rsidRDefault="001053CD" w:rsidP="00FD2C50">
      <w:pPr>
        <w:pStyle w:val="NormalBPBHEB"/>
      </w:pPr>
      <w:r>
        <w:t xml:space="preserve">The </w:t>
      </w:r>
      <w:r w:rsidR="00496462">
        <w:t>Proxy</w:t>
      </w:r>
      <w:r>
        <w:t xml:space="preserve"> design pattern is a structural design pattern that </w:t>
      </w:r>
      <w:r w:rsidR="00496462">
        <w:t xml:space="preserve">provides surrogate or a placeholder for another object. </w:t>
      </w:r>
      <w:r w:rsidR="00E642D8">
        <w:t>A proxy controls the access to the original object, allowing us to add extra behaviour or restrictions.</w:t>
      </w:r>
      <w:r w:rsidR="009464A8">
        <w:t xml:space="preserve"> This can be useful for various scenarios like lazy loading, access control, and so on.</w:t>
      </w:r>
    </w:p>
    <w:p w14:paraId="07822029" w14:textId="77777777" w:rsidR="003236A0" w:rsidRDefault="003236A0" w:rsidP="001053CD">
      <w:pPr>
        <w:spacing w:line="276" w:lineRule="auto"/>
        <w:rPr>
          <w:rFonts w:ascii="Palatino Linotype" w:hAnsi="Palatino Linotype"/>
          <w:sz w:val="22"/>
          <w:szCs w:val="22"/>
        </w:rPr>
      </w:pPr>
    </w:p>
    <w:p w14:paraId="44F1A74A" w14:textId="77777777" w:rsidR="00EB49CF" w:rsidRDefault="00EB49CF" w:rsidP="00437ECE">
      <w:pPr>
        <w:pStyle w:val="Heading2BPBHEB"/>
      </w:pPr>
      <w:r>
        <w:t>Problem Scenario</w:t>
      </w:r>
    </w:p>
    <w:p w14:paraId="13FCA41E" w14:textId="68204353" w:rsidR="003236A0" w:rsidRDefault="004360C9" w:rsidP="00FD2C50">
      <w:pPr>
        <w:pStyle w:val="NormalBPBHEB"/>
      </w:pPr>
      <w:r>
        <w:t xml:space="preserve">To understand the problem solved by the proxy design patterns, let’s take a very relevant example of a photo-sharing website where users can upload and view images. </w:t>
      </w:r>
      <w:r w:rsidR="00476D7B">
        <w:t>As users scroll through their feed, the application needs to load and display images. However, some images might be very large in size, leading to a slower loading time and a poor user experience.</w:t>
      </w:r>
    </w:p>
    <w:p w14:paraId="2D54BA53" w14:textId="24FC88DF" w:rsidR="007827C6" w:rsidRPr="007827C6" w:rsidRDefault="007A1E36" w:rsidP="00FD2C50">
      <w:pPr>
        <w:pStyle w:val="NormalBPBHEB"/>
      </w:pPr>
      <w:r>
        <w:t xml:space="preserve">In this scenario, </w:t>
      </w:r>
      <w:r w:rsidR="005F7E3C">
        <w:t xml:space="preserve">loading all the images at once, especially the larger ones, can result in a very sluggish performance. Users generally do not like to wait for the images to load, and they will end up being frustrated and stop using the application altogether. </w:t>
      </w:r>
      <w:r w:rsidR="007827C6" w:rsidRPr="007827C6">
        <w:t>Additionally, downloading large images can consume a significant amount of bandwidth, impacting both server and client resources.</w:t>
      </w:r>
    </w:p>
    <w:p w14:paraId="267CD6C0" w14:textId="77777777" w:rsidR="007827C6" w:rsidRDefault="007827C6" w:rsidP="00FD2C50">
      <w:pPr>
        <w:pStyle w:val="NormalBPBHEB"/>
      </w:pPr>
      <w:r w:rsidRPr="007827C6">
        <w:t>The challenge is to optimize the image loading process, ensuring that only the images currently in the user's viewport are loaded. Loading images only when necessary can improve the application's performance and reduce the strain on network resources.</w:t>
      </w:r>
    </w:p>
    <w:p w14:paraId="3271D6D1" w14:textId="77777777" w:rsidR="00D721FB" w:rsidRDefault="00D721FB" w:rsidP="007827C6">
      <w:pPr>
        <w:spacing w:line="276" w:lineRule="auto"/>
        <w:rPr>
          <w:rFonts w:ascii="Palatino Linotype" w:hAnsi="Palatino Linotype"/>
          <w:bCs/>
          <w:color w:val="000000" w:themeColor="text1"/>
          <w:sz w:val="22"/>
          <w:szCs w:val="22"/>
        </w:rPr>
      </w:pPr>
    </w:p>
    <w:p w14:paraId="37B4BDF0" w14:textId="77777777" w:rsidR="00D33475" w:rsidRDefault="00D33475" w:rsidP="00437ECE">
      <w:pPr>
        <w:pStyle w:val="Heading2BPBHEB"/>
      </w:pPr>
      <w:r>
        <w:t>Implementation</w:t>
      </w:r>
    </w:p>
    <w:p w14:paraId="5A0DA954" w14:textId="31CD0EEE" w:rsidR="00D721FB" w:rsidRDefault="00D33475" w:rsidP="00FD2C50">
      <w:pPr>
        <w:pStyle w:val="NormalBPBHEB"/>
      </w:pPr>
      <w:r w:rsidRPr="00E66CEB">
        <w:t xml:space="preserve">Let's </w:t>
      </w:r>
      <w:r>
        <w:t>go through</w:t>
      </w:r>
      <w:r w:rsidR="00680B0E">
        <w:t xml:space="preserve"> the step-by-step process of implementing the Proxy design pattern in our codebase:</w:t>
      </w:r>
    </w:p>
    <w:p w14:paraId="3389D8D7" w14:textId="1AE9590B" w:rsidR="0084205A" w:rsidRDefault="0084205A" w:rsidP="00FD2C50">
      <w:pPr>
        <w:pStyle w:val="Heading3BPBHEB"/>
      </w:pPr>
      <w:r>
        <w:t xml:space="preserve">Step 1: Identify the </w:t>
      </w:r>
      <w:r w:rsidR="00B85314">
        <w:t>subject (real object)</w:t>
      </w:r>
    </w:p>
    <w:p w14:paraId="4EC815C8" w14:textId="64F80AA0" w:rsidR="00776B79" w:rsidRDefault="0084205A" w:rsidP="00FD2C50">
      <w:pPr>
        <w:pStyle w:val="NormalBPBHEB"/>
      </w:pPr>
      <w:r>
        <w:t xml:space="preserve">The </w:t>
      </w:r>
      <w:r w:rsidR="009735C0">
        <w:t>very first thing that we need to do is to i</w:t>
      </w:r>
      <w:r w:rsidR="009735C0" w:rsidRPr="009735C0">
        <w:t xml:space="preserve">dentify the original object (subject) for which </w:t>
      </w:r>
      <w:r w:rsidR="00AE5156">
        <w:t>we</w:t>
      </w:r>
      <w:r w:rsidR="009735C0" w:rsidRPr="009735C0">
        <w:t xml:space="preserve"> want to control access. This is the object that the proxy will act as a surrogate for.</w:t>
      </w:r>
    </w:p>
    <w:p w14:paraId="2F0DC9BB" w14:textId="0CEC35A1" w:rsidR="00400F6F" w:rsidRDefault="00400F6F" w:rsidP="00FD2C50">
      <w:pPr>
        <w:pStyle w:val="Heading3BPBHEB"/>
      </w:pPr>
      <w:r>
        <w:lastRenderedPageBreak/>
        <w:t xml:space="preserve">Step 2: </w:t>
      </w:r>
      <w:r w:rsidR="0090325E">
        <w:t>Create the Proxy</w:t>
      </w:r>
    </w:p>
    <w:p w14:paraId="147BE967" w14:textId="05B5DC76" w:rsidR="00776B79" w:rsidRDefault="000A4840" w:rsidP="00FD2C50">
      <w:pPr>
        <w:pStyle w:val="NormalBPBHEB"/>
      </w:pPr>
      <w:r>
        <w:t>Next, we will i</w:t>
      </w:r>
      <w:r w:rsidRPr="000A4840">
        <w:t>mplement a proxy class that will act as a substitute or placeholder for the real object. The proxy controls access to the real object and can add additional behavio</w:t>
      </w:r>
      <w:r w:rsidR="00DD40B1">
        <w:t>u</w:t>
      </w:r>
      <w:r w:rsidRPr="000A4840">
        <w:t>r</w:t>
      </w:r>
      <w:r w:rsidR="007D0904">
        <w:t>.</w:t>
      </w:r>
    </w:p>
    <w:p w14:paraId="4E43512D" w14:textId="66CDEE45" w:rsidR="00FD4DC9" w:rsidRDefault="00FD4DC9" w:rsidP="00FD2C50">
      <w:pPr>
        <w:pStyle w:val="Heading3BPBHEB"/>
      </w:pPr>
      <w:r>
        <w:t xml:space="preserve">Step 3: </w:t>
      </w:r>
      <w:r w:rsidR="002864F5">
        <w:t>Define the proxy interfa</w:t>
      </w:r>
      <w:r w:rsidR="0052601D">
        <w:t>ce</w:t>
      </w:r>
    </w:p>
    <w:p w14:paraId="1D4EC051" w14:textId="785B8918" w:rsidR="008B4EE1" w:rsidRDefault="00690EB5" w:rsidP="00FD2C50">
      <w:pPr>
        <w:pStyle w:val="NormalBPBHEB"/>
      </w:pPr>
      <w:r>
        <w:t xml:space="preserve">Now, we need to create a proxy interface, i.e., a common interface that </w:t>
      </w:r>
      <w:r w:rsidRPr="00690EB5">
        <w:t>both the real object and the proxy will implement. This ensures that the proxy can be used interchangeably with the real object.</w:t>
      </w:r>
    </w:p>
    <w:p w14:paraId="12A9603E" w14:textId="0DD4C379" w:rsidR="0052621F" w:rsidRDefault="0052621F" w:rsidP="00FD2C50">
      <w:pPr>
        <w:pStyle w:val="Heading3BPBHEB"/>
      </w:pPr>
      <w:r>
        <w:t xml:space="preserve">Step 4: </w:t>
      </w:r>
      <w:r w:rsidR="00B26299">
        <w:t>Implement the real object</w:t>
      </w:r>
    </w:p>
    <w:p w14:paraId="1EBB5019" w14:textId="4E8DE472" w:rsidR="00D721FB" w:rsidRPr="007827C6" w:rsidRDefault="0052621F" w:rsidP="00FD2C50">
      <w:pPr>
        <w:pStyle w:val="NormalBPBHEB"/>
      </w:pPr>
      <w:r>
        <w:t>Now, we need</w:t>
      </w:r>
      <w:r w:rsidR="00B077DD">
        <w:t xml:space="preserve"> to d</w:t>
      </w:r>
      <w:r w:rsidR="00B077DD" w:rsidRPr="00B077DD">
        <w:t>evelop the class for the real object, which contains the actual functionality that the proxy will control access to.</w:t>
      </w:r>
    </w:p>
    <w:p w14:paraId="632083CB" w14:textId="41740982" w:rsidR="0052621F" w:rsidRDefault="0052621F" w:rsidP="00FD2C50">
      <w:pPr>
        <w:pStyle w:val="Heading3BPBHEB"/>
      </w:pPr>
      <w:r>
        <w:t xml:space="preserve">Step </w:t>
      </w:r>
      <w:r w:rsidR="00F4700B">
        <w:t>5</w:t>
      </w:r>
      <w:r>
        <w:t xml:space="preserve">: </w:t>
      </w:r>
      <w:r w:rsidR="002820FC">
        <w:t>Implement the proxy</w:t>
      </w:r>
    </w:p>
    <w:p w14:paraId="44F35F9E" w14:textId="582502F4" w:rsidR="0052621F" w:rsidRDefault="0052621F" w:rsidP="00FD2C50">
      <w:pPr>
        <w:pStyle w:val="NormalBPBHEB"/>
      </w:pPr>
      <w:r>
        <w:t>Now</w:t>
      </w:r>
      <w:r w:rsidR="00272BDF">
        <w:t xml:space="preserve">, we will create the proxy class, which wraps around the real object. </w:t>
      </w:r>
      <w:r w:rsidR="00AD0B1D" w:rsidRPr="00AD0B1D">
        <w:t>The proxy intercepts requests and can add additional functionality or control access to the real object.</w:t>
      </w:r>
    </w:p>
    <w:p w14:paraId="28A00AE3" w14:textId="543A72B3" w:rsidR="0052621F" w:rsidRDefault="0052621F" w:rsidP="00FD2C50">
      <w:pPr>
        <w:pStyle w:val="Heading3BPBHEB"/>
      </w:pPr>
      <w:r>
        <w:t xml:space="preserve">Step </w:t>
      </w:r>
      <w:r w:rsidR="0092043D">
        <w:t>6</w:t>
      </w:r>
      <w:r>
        <w:t xml:space="preserve">: </w:t>
      </w:r>
      <w:r w:rsidR="00291355">
        <w:t>Utilize the proxy in client code</w:t>
      </w:r>
    </w:p>
    <w:p w14:paraId="11D4B7E8" w14:textId="6305228B" w:rsidR="0052621F" w:rsidRDefault="00280C1A" w:rsidP="00FD2C50">
      <w:pPr>
        <w:pStyle w:val="NormalBPBHEB"/>
      </w:pPr>
      <w:r>
        <w:t>As a final step, we will</w:t>
      </w:r>
      <w:r w:rsidRPr="00280C1A">
        <w:t xml:space="preserve"> replace instances </w:t>
      </w:r>
      <w:r>
        <w:t>in</w:t>
      </w:r>
      <w:r w:rsidRPr="00280C1A">
        <w:t xml:space="preserve"> our application where </w:t>
      </w:r>
      <w:r>
        <w:t xml:space="preserve">we </w:t>
      </w:r>
      <w:r w:rsidRPr="00280C1A">
        <w:t>use the real object</w:t>
      </w:r>
      <w:r w:rsidR="002F6DDA">
        <w:t>,</w:t>
      </w:r>
      <w:r w:rsidRPr="00280C1A">
        <w:t xml:space="preserve"> with the proxy. This allows the proxy to control access to the real object and apply the additional behavio</w:t>
      </w:r>
      <w:r w:rsidR="002F6DDA">
        <w:t>u</w:t>
      </w:r>
      <w:r w:rsidRPr="00280C1A">
        <w:t>r.</w:t>
      </w:r>
    </w:p>
    <w:p w14:paraId="27B4552B" w14:textId="77777777" w:rsidR="0058417A" w:rsidRDefault="0058417A" w:rsidP="0052621F">
      <w:pPr>
        <w:spacing w:line="276" w:lineRule="auto"/>
        <w:rPr>
          <w:rFonts w:ascii="Palatino Linotype" w:hAnsi="Palatino Linotype"/>
          <w:bCs/>
          <w:color w:val="000000" w:themeColor="text1"/>
          <w:sz w:val="22"/>
          <w:szCs w:val="22"/>
        </w:rPr>
      </w:pPr>
    </w:p>
    <w:p w14:paraId="05674167" w14:textId="0C627BD3" w:rsidR="0058417A" w:rsidRDefault="0058417A" w:rsidP="0052621F">
      <w:pPr>
        <w:spacing w:line="276" w:lineRule="auto"/>
        <w:rPr>
          <w:rFonts w:ascii="Palatino Linotype" w:hAnsi="Palatino Linotype"/>
          <w:bCs/>
          <w:color w:val="000000" w:themeColor="text1"/>
          <w:sz w:val="22"/>
          <w:szCs w:val="22"/>
        </w:rPr>
      </w:pPr>
      <w:r>
        <w:rPr>
          <w:rFonts w:ascii="Palatino Linotype" w:hAnsi="Palatino Linotype"/>
          <w:bCs/>
          <w:color w:val="000000" w:themeColor="text1"/>
          <w:sz w:val="22"/>
          <w:szCs w:val="22"/>
        </w:rPr>
        <w:t>While it’s fairly easy to comprehend these steps, let’s have a look at a coding example in the next section to help us understand better.</w:t>
      </w:r>
    </w:p>
    <w:p w14:paraId="43E604BA" w14:textId="77777777" w:rsidR="0058417A" w:rsidRDefault="0058417A" w:rsidP="0052621F">
      <w:pPr>
        <w:spacing w:line="276" w:lineRule="auto"/>
        <w:rPr>
          <w:rFonts w:ascii="Palatino Linotype" w:hAnsi="Palatino Linotype"/>
          <w:bCs/>
          <w:color w:val="000000" w:themeColor="text1"/>
          <w:sz w:val="22"/>
          <w:szCs w:val="22"/>
        </w:rPr>
      </w:pPr>
    </w:p>
    <w:p w14:paraId="1FAEB50B" w14:textId="77777777" w:rsidR="0058417A" w:rsidRDefault="0058417A" w:rsidP="0052621F">
      <w:pPr>
        <w:spacing w:line="276" w:lineRule="auto"/>
        <w:rPr>
          <w:rFonts w:ascii="Palatino Linotype" w:hAnsi="Palatino Linotype"/>
          <w:bCs/>
          <w:color w:val="000000" w:themeColor="text1"/>
          <w:sz w:val="22"/>
          <w:szCs w:val="22"/>
        </w:rPr>
      </w:pPr>
    </w:p>
    <w:p w14:paraId="5F129BF6" w14:textId="77777777" w:rsidR="001F2363" w:rsidRDefault="001F2363" w:rsidP="00FD2C50">
      <w:pPr>
        <w:pStyle w:val="Heading2BPBHEB"/>
      </w:pPr>
      <w:r>
        <w:t>Code Example</w:t>
      </w:r>
    </w:p>
    <w:p w14:paraId="46FD472C" w14:textId="23D74B99" w:rsidR="00D278DF" w:rsidRDefault="001F2363" w:rsidP="00FD2C50">
      <w:pPr>
        <w:pStyle w:val="NormalBPBHEB"/>
      </w:pPr>
      <w:r w:rsidRPr="001F2363">
        <w:t>To understand the implementation of a proxy pattern effectively, let's explore the concept of lazy-loading in web applications. We will break down the process into steps for a clearer understanding and implementation.</w:t>
      </w:r>
    </w:p>
    <w:p w14:paraId="73F28FDE" w14:textId="77777777" w:rsidR="003326FD" w:rsidRDefault="003326FD" w:rsidP="00FD2C50">
      <w:pPr>
        <w:pStyle w:val="Heading3BPBHEB"/>
      </w:pPr>
      <w:r>
        <w:t>Step 1: Identify the subject (real object)</w:t>
      </w:r>
    </w:p>
    <w:p w14:paraId="08724F02" w14:textId="6FFB8C47" w:rsidR="00D278DF" w:rsidRDefault="00C03F1A" w:rsidP="00FD2C50">
      <w:pPr>
        <w:pStyle w:val="NormalBPBHEB"/>
      </w:pPr>
      <w:r>
        <w:t>In our example, the subject will be the image loader. So, let’s create a class surrounding it:</w:t>
      </w:r>
    </w:p>
    <w:p w14:paraId="09938583" w14:textId="77777777" w:rsidR="00C03F1A" w:rsidRDefault="00C03F1A" w:rsidP="003326FD">
      <w:pPr>
        <w:spacing w:line="276" w:lineRule="auto"/>
        <w:rPr>
          <w:rFonts w:ascii="Palatino Linotype" w:hAnsi="Palatino Linotype"/>
          <w:bCs/>
          <w:color w:val="000000" w:themeColor="text1"/>
          <w:sz w:val="22"/>
          <w:szCs w:val="22"/>
        </w:rPr>
      </w:pPr>
    </w:p>
    <w:p w14:paraId="255B8FCC" w14:textId="77777777" w:rsidR="00C03F1A" w:rsidRDefault="00C03F1A" w:rsidP="00C03F1A">
      <w:pPr>
        <w:pStyle w:val="alt"/>
        <w:numPr>
          <w:ilvl w:val="0"/>
          <w:numId w:val="4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Real Object (Subject)</w:t>
      </w:r>
    </w:p>
    <w:p w14:paraId="44A84DA4" w14:textId="77777777" w:rsidR="00C03F1A" w:rsidRDefault="00C03F1A" w:rsidP="00C03F1A">
      <w:pPr>
        <w:numPr>
          <w:ilvl w:val="0"/>
          <w:numId w:val="45"/>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eastAsia="Palatino Linotype" w:hAnsi="Consolas" w:cs="Consolas"/>
          <w:color w:val="A626A4"/>
          <w:sz w:val="21"/>
          <w:szCs w:val="21"/>
        </w:rPr>
        <w:t>class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ImageLoader</w:t>
      </w:r>
      <w:proofErr w:type="spellEnd"/>
      <w:r>
        <w:rPr>
          <w:rStyle w:val="hljs-class"/>
          <w:rFonts w:ascii="Consolas" w:hAnsi="Consolas" w:cs="Consolas"/>
          <w:color w:val="5C5C5C"/>
          <w:sz w:val="21"/>
          <w:szCs w:val="21"/>
        </w:rPr>
        <w:t> </w:t>
      </w:r>
      <w:r>
        <w:rPr>
          <w:rFonts w:ascii="Consolas" w:hAnsi="Consolas" w:cs="Consolas"/>
          <w:color w:val="5C5C5C"/>
          <w:sz w:val="21"/>
          <w:szCs w:val="21"/>
        </w:rPr>
        <w:t>{</w:t>
      </w:r>
    </w:p>
    <w:p w14:paraId="07B75FD4" w14:textId="77777777" w:rsidR="00C03F1A" w:rsidRDefault="00C03F1A" w:rsidP="00C03F1A">
      <w:pPr>
        <w:pStyle w:val="alt"/>
        <w:numPr>
          <w:ilvl w:val="0"/>
          <w:numId w:val="4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loadImage</w:t>
      </w:r>
      <w:proofErr w:type="spellEnd"/>
      <w:r>
        <w:rPr>
          <w:rFonts w:ascii="Consolas" w:hAnsi="Consolas" w:cs="Consolas"/>
          <w:color w:val="5C5C5C"/>
          <w:sz w:val="21"/>
          <w:szCs w:val="21"/>
        </w:rPr>
        <w:t>(</w:t>
      </w:r>
      <w:proofErr w:type="spellStart"/>
      <w:r>
        <w:rPr>
          <w:rFonts w:ascii="Consolas" w:hAnsi="Consolas" w:cs="Consolas"/>
          <w:color w:val="5C5C5C"/>
          <w:sz w:val="21"/>
          <w:szCs w:val="21"/>
        </w:rPr>
        <w:t>url</w:t>
      </w:r>
      <w:proofErr w:type="spellEnd"/>
      <w:r>
        <w:rPr>
          <w:rFonts w:ascii="Consolas" w:hAnsi="Consolas" w:cs="Consolas"/>
          <w:color w:val="5C5C5C"/>
          <w:sz w:val="21"/>
          <w:szCs w:val="21"/>
        </w:rPr>
        <w:t>) {</w:t>
      </w:r>
    </w:p>
    <w:p w14:paraId="20E3F3ED" w14:textId="77777777" w:rsidR="00C03F1A" w:rsidRDefault="00C03F1A" w:rsidP="00C03F1A">
      <w:pPr>
        <w:numPr>
          <w:ilvl w:val="0"/>
          <w:numId w:val="4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sidRPr="00C03F1A">
        <w:rPr>
          <w:rStyle w:val="hljs-builtin"/>
          <w:rFonts w:ascii="Consolas" w:eastAsia="Arial" w:hAnsi="Consolas" w:cs="Consolas"/>
          <w:color w:val="C18401"/>
          <w:sz w:val="21"/>
          <w:szCs w:val="21"/>
        </w:rPr>
        <w:t>console</w:t>
      </w:r>
      <w:r>
        <w:rPr>
          <w:rFonts w:ascii="Consolas" w:hAnsi="Consolas" w:cs="Consolas"/>
          <w:color w:val="5C5C5C"/>
          <w:sz w:val="21"/>
          <w:szCs w:val="21"/>
        </w:rPr>
        <w:t>.log(</w:t>
      </w:r>
      <w:r>
        <w:rPr>
          <w:rStyle w:val="hljs-string"/>
          <w:rFonts w:ascii="Consolas" w:hAnsi="Consolas" w:cs="Consolas"/>
          <w:color w:val="50A14F"/>
          <w:sz w:val="21"/>
          <w:szCs w:val="21"/>
        </w:rPr>
        <w:t>`</w:t>
      </w:r>
      <w:proofErr w:type="spellStart"/>
      <w:r>
        <w:rPr>
          <w:rStyle w:val="hljs-string"/>
          <w:rFonts w:ascii="Consolas" w:hAnsi="Consolas" w:cs="Consolas"/>
          <w:color w:val="50A14F"/>
          <w:sz w:val="21"/>
          <w:szCs w:val="21"/>
        </w:rPr>
        <w:t>ImageLoader</w:t>
      </w:r>
      <w:proofErr w:type="spellEnd"/>
      <w:r>
        <w:rPr>
          <w:rStyle w:val="hljs-string"/>
          <w:rFonts w:ascii="Consolas" w:hAnsi="Consolas" w:cs="Consolas"/>
          <w:color w:val="50A14F"/>
          <w:sz w:val="21"/>
          <w:szCs w:val="21"/>
        </w:rPr>
        <w:t>: Loading image from </w:t>
      </w:r>
      <w:r w:rsidRPr="00C03F1A">
        <w:rPr>
          <w:rStyle w:val="hljs-subst"/>
          <w:rFonts w:ascii="Consolas" w:eastAsia="Palatino Linotype" w:hAnsi="Consolas" w:cs="Consolas"/>
          <w:color w:val="E45649"/>
          <w:sz w:val="21"/>
          <w:szCs w:val="21"/>
        </w:rPr>
        <w:t>${</w:t>
      </w:r>
      <w:proofErr w:type="spellStart"/>
      <w:r w:rsidRPr="00C03F1A">
        <w:rPr>
          <w:rStyle w:val="hljs-subst"/>
          <w:rFonts w:ascii="Consolas" w:eastAsia="Palatino Linotype" w:hAnsi="Consolas" w:cs="Consolas"/>
          <w:color w:val="E45649"/>
          <w:sz w:val="21"/>
          <w:szCs w:val="21"/>
        </w:rPr>
        <w:t>url</w:t>
      </w:r>
      <w:proofErr w:type="spellEnd"/>
      <w:r w:rsidRPr="00C03F1A">
        <w:rPr>
          <w:rStyle w:val="hljs-subst"/>
          <w:rFonts w:ascii="Consolas" w:eastAsia="Palatino Linotype" w:hAnsi="Consolas" w:cs="Consolas"/>
          <w:color w:val="E45649"/>
          <w:sz w:val="21"/>
          <w:szCs w:val="21"/>
        </w:rPr>
        <w:t>}</w:t>
      </w:r>
      <w:r>
        <w:rPr>
          <w:rStyle w:val="hljs-string"/>
          <w:rFonts w:ascii="Consolas" w:hAnsi="Consolas" w:cs="Consolas"/>
          <w:color w:val="50A14F"/>
          <w:sz w:val="21"/>
          <w:szCs w:val="21"/>
        </w:rPr>
        <w:t>`</w:t>
      </w:r>
      <w:r>
        <w:rPr>
          <w:rFonts w:ascii="Consolas" w:hAnsi="Consolas" w:cs="Consolas"/>
          <w:color w:val="5C5C5C"/>
          <w:sz w:val="21"/>
          <w:szCs w:val="21"/>
        </w:rPr>
        <w:t>);</w:t>
      </w:r>
    </w:p>
    <w:p w14:paraId="64118F81" w14:textId="77777777" w:rsidR="00C03F1A" w:rsidRDefault="00C03F1A" w:rsidP="00C03F1A">
      <w:pPr>
        <w:pStyle w:val="alt"/>
        <w:numPr>
          <w:ilvl w:val="0"/>
          <w:numId w:val="4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eastAsiaTheme="majorEastAsia" w:hAnsi="Consolas" w:cs="Consolas"/>
          <w:i/>
          <w:iCs/>
          <w:color w:val="A0A1A7"/>
          <w:sz w:val="21"/>
          <w:szCs w:val="21"/>
        </w:rPr>
        <w:t>// Actual image loading logic</w:t>
      </w:r>
    </w:p>
    <w:p w14:paraId="10BB41DA" w14:textId="77777777" w:rsidR="00C03F1A" w:rsidRDefault="00C03F1A" w:rsidP="00C03F1A">
      <w:pPr>
        <w:numPr>
          <w:ilvl w:val="0"/>
          <w:numId w:val="4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7AD9F094" w14:textId="77777777" w:rsidR="00C03F1A" w:rsidRDefault="00C03F1A" w:rsidP="00C03F1A">
      <w:pPr>
        <w:pStyle w:val="alt"/>
        <w:numPr>
          <w:ilvl w:val="0"/>
          <w:numId w:val="4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6AB01483" w14:textId="77777777" w:rsidR="00C03F1A" w:rsidRDefault="00C03F1A" w:rsidP="003326FD">
      <w:pPr>
        <w:spacing w:line="276" w:lineRule="auto"/>
        <w:rPr>
          <w:rFonts w:ascii="Palatino Linotype" w:hAnsi="Palatino Linotype"/>
          <w:bCs/>
          <w:color w:val="000000" w:themeColor="text1"/>
          <w:sz w:val="22"/>
          <w:szCs w:val="22"/>
        </w:rPr>
      </w:pPr>
    </w:p>
    <w:p w14:paraId="46BFD41E" w14:textId="734D02DB" w:rsidR="00C03F1A" w:rsidRDefault="00D777CA" w:rsidP="00FD2C50">
      <w:pPr>
        <w:pStyle w:val="NormalBPBHEB"/>
      </w:pPr>
      <w:r w:rsidRPr="00D777CA">
        <w:lastRenderedPageBreak/>
        <w:t xml:space="preserve">In this example, we have defined a class </w:t>
      </w:r>
      <w:proofErr w:type="spellStart"/>
      <w:r w:rsidRPr="00861FA2">
        <w:rPr>
          <w:rStyle w:val="CodeinTextBPBHEBChar"/>
        </w:rPr>
        <w:t>ImageLoader</w:t>
      </w:r>
      <w:proofErr w:type="spellEnd"/>
      <w:r w:rsidRPr="00D777CA">
        <w:t xml:space="preserve"> with a single method </w:t>
      </w:r>
      <w:proofErr w:type="spellStart"/>
      <w:r w:rsidRPr="00CC66AC">
        <w:rPr>
          <w:rStyle w:val="CodeinTextBPBHEBChar"/>
        </w:rPr>
        <w:t>loadImage</w:t>
      </w:r>
      <w:proofErr w:type="spellEnd"/>
      <w:r w:rsidRPr="00D777CA">
        <w:t xml:space="preserve"> that takes a </w:t>
      </w:r>
      <w:proofErr w:type="spellStart"/>
      <w:r w:rsidRPr="00CC66AC">
        <w:rPr>
          <w:rStyle w:val="CodeinTextBPBHEBChar"/>
        </w:rPr>
        <w:t>url</w:t>
      </w:r>
      <w:proofErr w:type="spellEnd"/>
      <w:r w:rsidRPr="00D777CA">
        <w:t xml:space="preserve"> as a parameter. The </w:t>
      </w:r>
      <w:proofErr w:type="spellStart"/>
      <w:r w:rsidRPr="00CC66AC">
        <w:rPr>
          <w:rStyle w:val="CodeinTextBPBHEBChar"/>
        </w:rPr>
        <w:t>loadImage</w:t>
      </w:r>
      <w:proofErr w:type="spellEnd"/>
      <w:r w:rsidRPr="00D777CA">
        <w:t xml:space="preserve"> method simulates loading an image by printing a message indicating the URL from which the image is being loaded. This serves as a basic representation of a loading logic in a real-world scenario.</w:t>
      </w:r>
    </w:p>
    <w:p w14:paraId="6449D6F6" w14:textId="77777777" w:rsidR="00C42C21" w:rsidRDefault="00C42C21" w:rsidP="00D777CA">
      <w:pPr>
        <w:spacing w:line="276" w:lineRule="auto"/>
        <w:rPr>
          <w:rFonts w:ascii="Palatino Linotype" w:hAnsi="Palatino Linotype"/>
          <w:bCs/>
          <w:color w:val="000000" w:themeColor="text1"/>
          <w:sz w:val="22"/>
          <w:szCs w:val="22"/>
        </w:rPr>
      </w:pPr>
    </w:p>
    <w:p w14:paraId="744EF35F" w14:textId="77777777" w:rsidR="0081663A" w:rsidRDefault="0081663A" w:rsidP="00FD2C50">
      <w:pPr>
        <w:pStyle w:val="Heading3BPBHEB"/>
      </w:pPr>
      <w:r>
        <w:t>Step 2: Create the Proxy</w:t>
      </w:r>
    </w:p>
    <w:p w14:paraId="4C0558BB" w14:textId="255A88A5" w:rsidR="00C42C21" w:rsidRDefault="005271C3" w:rsidP="00FD2C50">
      <w:pPr>
        <w:pStyle w:val="NormalBPBHEB"/>
      </w:pPr>
      <w:r w:rsidRPr="005271C3">
        <w:t xml:space="preserve">In the subsequent step, we aim to create a proxy for our main subject, the </w:t>
      </w:r>
      <w:proofErr w:type="spellStart"/>
      <w:r w:rsidRPr="00312B22">
        <w:rPr>
          <w:rStyle w:val="CodeinTextBPBHEBChar"/>
        </w:rPr>
        <w:t>ImageLoader</w:t>
      </w:r>
      <w:proofErr w:type="spellEnd"/>
      <w:r w:rsidRPr="005271C3">
        <w:t xml:space="preserve"> class. This proxy will be designed to intercept and control access to the </w:t>
      </w:r>
      <w:proofErr w:type="spellStart"/>
      <w:r w:rsidRPr="00312B22">
        <w:rPr>
          <w:rStyle w:val="CodeinTextBPBHEBChar"/>
        </w:rPr>
        <w:t>loadImage</w:t>
      </w:r>
      <w:proofErr w:type="spellEnd"/>
      <w:r w:rsidRPr="005271C3">
        <w:t xml:space="preserve"> method. Let's proceed with the implementation of this proxy</w:t>
      </w:r>
      <w:r w:rsidR="00EA0B7A">
        <w:t>:</w:t>
      </w:r>
    </w:p>
    <w:p w14:paraId="26C952E5" w14:textId="77777777" w:rsidR="00195D23" w:rsidRDefault="00195D23" w:rsidP="005271C3">
      <w:pPr>
        <w:spacing w:line="276" w:lineRule="auto"/>
        <w:rPr>
          <w:rFonts w:ascii="Palatino Linotype" w:hAnsi="Palatino Linotype"/>
          <w:bCs/>
          <w:color w:val="000000" w:themeColor="text1"/>
          <w:sz w:val="22"/>
          <w:szCs w:val="22"/>
        </w:rPr>
      </w:pPr>
    </w:p>
    <w:p w14:paraId="5BAEDB22" w14:textId="77777777" w:rsidR="00960DF5" w:rsidRDefault="00960DF5" w:rsidP="00960DF5">
      <w:pPr>
        <w:pStyle w:val="alt"/>
        <w:numPr>
          <w:ilvl w:val="0"/>
          <w:numId w:val="4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Proxy</w:t>
      </w:r>
    </w:p>
    <w:p w14:paraId="5E199798" w14:textId="77777777" w:rsidR="00960DF5" w:rsidRDefault="00960DF5" w:rsidP="00960DF5">
      <w:pPr>
        <w:numPr>
          <w:ilvl w:val="0"/>
          <w:numId w:val="46"/>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eastAsia="Palatino Linotype" w:hAnsi="Consolas" w:cs="Consolas"/>
          <w:color w:val="A626A4"/>
          <w:sz w:val="21"/>
          <w:szCs w:val="21"/>
        </w:rPr>
        <w:t>class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ImageProxy</w:t>
      </w:r>
      <w:proofErr w:type="spellEnd"/>
      <w:r>
        <w:rPr>
          <w:rStyle w:val="hljs-class"/>
          <w:rFonts w:ascii="Consolas" w:hAnsi="Consolas" w:cs="Consolas"/>
          <w:color w:val="5C5C5C"/>
          <w:sz w:val="21"/>
          <w:szCs w:val="21"/>
        </w:rPr>
        <w:t> </w:t>
      </w:r>
      <w:r>
        <w:rPr>
          <w:rFonts w:ascii="Consolas" w:hAnsi="Consolas" w:cs="Consolas"/>
          <w:color w:val="5C5C5C"/>
          <w:sz w:val="21"/>
          <w:szCs w:val="21"/>
        </w:rPr>
        <w:t>{</w:t>
      </w:r>
    </w:p>
    <w:p w14:paraId="16D97FCF" w14:textId="77777777" w:rsidR="00960DF5" w:rsidRDefault="00960DF5" w:rsidP="00960DF5">
      <w:pPr>
        <w:pStyle w:val="alt"/>
        <w:numPr>
          <w:ilvl w:val="0"/>
          <w:numId w:val="4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eastAsia="Palatino Linotype" w:hAnsi="Consolas" w:cs="Consolas"/>
          <w:color w:val="A626A4"/>
          <w:sz w:val="21"/>
          <w:szCs w:val="21"/>
        </w:rPr>
        <w:t>constructor</w:t>
      </w:r>
      <w:r>
        <w:rPr>
          <w:rFonts w:ascii="Consolas" w:hAnsi="Consolas" w:cs="Consolas"/>
          <w:color w:val="5C5C5C"/>
          <w:sz w:val="21"/>
          <w:szCs w:val="21"/>
        </w:rPr>
        <w:t>() {</w:t>
      </w:r>
    </w:p>
    <w:p w14:paraId="3108D6A8" w14:textId="77777777" w:rsidR="00960DF5" w:rsidRDefault="00960DF5" w:rsidP="00960DF5">
      <w:pPr>
        <w:numPr>
          <w:ilvl w:val="0"/>
          <w:numId w:val="4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eastAsia="Palatino Linotype" w:hAnsi="Consolas" w:cs="Consolas"/>
          <w:color w:val="A626A4"/>
          <w:sz w:val="21"/>
          <w:szCs w:val="21"/>
        </w:rPr>
        <w:t>this</w:t>
      </w:r>
      <w:r>
        <w:rPr>
          <w:rFonts w:ascii="Consolas" w:hAnsi="Consolas" w:cs="Consolas"/>
          <w:color w:val="5C5C5C"/>
          <w:sz w:val="21"/>
          <w:szCs w:val="21"/>
        </w:rPr>
        <w:t>.imageLoader</w:t>
      </w:r>
      <w:proofErr w:type="spellEnd"/>
      <w:r>
        <w:rPr>
          <w:rFonts w:ascii="Consolas" w:hAnsi="Consolas" w:cs="Consolas"/>
          <w:color w:val="5C5C5C"/>
          <w:sz w:val="21"/>
          <w:szCs w:val="21"/>
        </w:rPr>
        <w:t> = </w:t>
      </w:r>
      <w:r>
        <w:rPr>
          <w:rStyle w:val="hljs-keyword"/>
          <w:rFonts w:ascii="Consolas" w:eastAsia="Palatino Linotype"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ImageLoader</w:t>
      </w:r>
      <w:proofErr w:type="spellEnd"/>
      <w:r>
        <w:rPr>
          <w:rFonts w:ascii="Consolas" w:hAnsi="Consolas" w:cs="Consolas"/>
          <w:color w:val="5C5C5C"/>
          <w:sz w:val="21"/>
          <w:szCs w:val="21"/>
        </w:rPr>
        <w:t>();</w:t>
      </w:r>
    </w:p>
    <w:p w14:paraId="3B1FB62F" w14:textId="77777777" w:rsidR="00960DF5" w:rsidRDefault="00960DF5" w:rsidP="00960DF5">
      <w:pPr>
        <w:pStyle w:val="alt"/>
        <w:numPr>
          <w:ilvl w:val="0"/>
          <w:numId w:val="4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4A9D0A08" w14:textId="77777777" w:rsidR="00960DF5" w:rsidRDefault="00960DF5" w:rsidP="00960DF5">
      <w:pPr>
        <w:numPr>
          <w:ilvl w:val="0"/>
          <w:numId w:val="46"/>
        </w:numPr>
        <w:pBdr>
          <w:left w:val="single" w:sz="18" w:space="0" w:color="6CE26C"/>
        </w:pBdr>
        <w:shd w:val="clear" w:color="auto" w:fill="FFFFFF"/>
        <w:spacing w:line="270" w:lineRule="atLeast"/>
        <w:ind w:left="1395"/>
        <w:rPr>
          <w:rFonts w:ascii="Consolas" w:hAnsi="Consolas" w:cs="Consolas"/>
          <w:color w:val="5C5C5C"/>
          <w:sz w:val="21"/>
          <w:szCs w:val="21"/>
        </w:rPr>
      </w:pPr>
    </w:p>
    <w:p w14:paraId="0596B066" w14:textId="77777777" w:rsidR="00960DF5" w:rsidRDefault="00960DF5" w:rsidP="00960DF5">
      <w:pPr>
        <w:pStyle w:val="alt"/>
        <w:numPr>
          <w:ilvl w:val="0"/>
          <w:numId w:val="4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loadImage</w:t>
      </w:r>
      <w:proofErr w:type="spellEnd"/>
      <w:r>
        <w:rPr>
          <w:rFonts w:ascii="Consolas" w:hAnsi="Consolas" w:cs="Consolas"/>
          <w:color w:val="5C5C5C"/>
          <w:sz w:val="21"/>
          <w:szCs w:val="21"/>
        </w:rPr>
        <w:t>(</w:t>
      </w:r>
      <w:proofErr w:type="spellStart"/>
      <w:r>
        <w:rPr>
          <w:rFonts w:ascii="Consolas" w:hAnsi="Consolas" w:cs="Consolas"/>
          <w:color w:val="5C5C5C"/>
          <w:sz w:val="21"/>
          <w:szCs w:val="21"/>
        </w:rPr>
        <w:t>url</w:t>
      </w:r>
      <w:proofErr w:type="spellEnd"/>
      <w:r>
        <w:rPr>
          <w:rFonts w:ascii="Consolas" w:hAnsi="Consolas" w:cs="Consolas"/>
          <w:color w:val="5C5C5C"/>
          <w:sz w:val="21"/>
          <w:szCs w:val="21"/>
        </w:rPr>
        <w:t>) {</w:t>
      </w:r>
    </w:p>
    <w:p w14:paraId="00F9E438" w14:textId="77777777" w:rsidR="00960DF5" w:rsidRDefault="00960DF5" w:rsidP="00960DF5">
      <w:pPr>
        <w:numPr>
          <w:ilvl w:val="0"/>
          <w:numId w:val="4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eastAsiaTheme="majorEastAsia" w:hAnsi="Consolas" w:cs="Consolas"/>
          <w:i/>
          <w:iCs/>
          <w:color w:val="A0A1A7"/>
          <w:sz w:val="21"/>
          <w:szCs w:val="21"/>
        </w:rPr>
        <w:t>// Proxy logic for lazy-loading</w:t>
      </w:r>
    </w:p>
    <w:p w14:paraId="0DB4DD70" w14:textId="77777777" w:rsidR="00960DF5" w:rsidRDefault="00960DF5" w:rsidP="00960DF5">
      <w:pPr>
        <w:pStyle w:val="alt"/>
        <w:numPr>
          <w:ilvl w:val="0"/>
          <w:numId w:val="4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sidRPr="00CF274F">
        <w:rPr>
          <w:rStyle w:val="hljs-builtin"/>
          <w:rFonts w:ascii="Consolas" w:eastAsia="Arial" w:hAnsi="Consolas" w:cs="Consolas"/>
          <w:color w:val="C18401"/>
          <w:sz w:val="21"/>
          <w:szCs w:val="21"/>
        </w:rPr>
        <w:t>console</w:t>
      </w:r>
      <w:r w:rsidRPr="00CF274F">
        <w:rPr>
          <w:rFonts w:ascii="Consolas" w:hAnsi="Consolas" w:cs="Consolas"/>
          <w:color w:val="5C5C5C"/>
          <w:sz w:val="21"/>
          <w:szCs w:val="21"/>
        </w:rPr>
        <w:t>.</w:t>
      </w:r>
      <w:r>
        <w:rPr>
          <w:rFonts w:ascii="Consolas" w:hAnsi="Consolas" w:cs="Consolas"/>
          <w:color w:val="5C5C5C"/>
          <w:sz w:val="21"/>
          <w:szCs w:val="21"/>
        </w:rPr>
        <w:t>log(</w:t>
      </w:r>
      <w:r>
        <w:rPr>
          <w:rStyle w:val="hljs-string"/>
          <w:rFonts w:ascii="Consolas" w:hAnsi="Consolas" w:cs="Consolas"/>
          <w:color w:val="50A14F"/>
          <w:sz w:val="21"/>
          <w:szCs w:val="21"/>
        </w:rPr>
        <w:t>`ImageProxy: Request received for image from </w:t>
      </w:r>
      <w:r w:rsidRPr="00CF274F">
        <w:rPr>
          <w:rStyle w:val="hljs-subst"/>
          <w:rFonts w:ascii="Consolas" w:eastAsia="Palatino Linotype" w:hAnsi="Consolas" w:cs="Consolas"/>
          <w:color w:val="E45649"/>
          <w:sz w:val="21"/>
          <w:szCs w:val="21"/>
        </w:rPr>
        <w:t>${url}</w:t>
      </w:r>
      <w:r w:rsidRPr="00CF274F">
        <w:rPr>
          <w:rStyle w:val="hljs-string"/>
          <w:rFonts w:ascii="Consolas" w:hAnsi="Consolas" w:cs="Consolas"/>
          <w:color w:val="50A14F"/>
          <w:sz w:val="21"/>
          <w:szCs w:val="21"/>
        </w:rPr>
        <w:t>`</w:t>
      </w:r>
      <w:r w:rsidRPr="00CF274F">
        <w:rPr>
          <w:rFonts w:ascii="Consolas" w:hAnsi="Consolas" w:cs="Consolas"/>
          <w:color w:val="5C5C5C"/>
          <w:sz w:val="21"/>
          <w:szCs w:val="21"/>
        </w:rPr>
        <w:t>);</w:t>
      </w:r>
    </w:p>
    <w:p w14:paraId="6E9FC1CA" w14:textId="77777777" w:rsidR="00960DF5" w:rsidRDefault="00960DF5" w:rsidP="00960DF5">
      <w:pPr>
        <w:numPr>
          <w:ilvl w:val="0"/>
          <w:numId w:val="4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eastAsiaTheme="majorEastAsia" w:hAnsi="Consolas" w:cs="Consolas"/>
          <w:i/>
          <w:iCs/>
          <w:color w:val="A0A1A7"/>
          <w:sz w:val="21"/>
          <w:szCs w:val="21"/>
        </w:rPr>
        <w:t>// Additional proxy logic for lazy-loading</w:t>
      </w:r>
    </w:p>
    <w:p w14:paraId="01DA5F41" w14:textId="77777777" w:rsidR="00960DF5" w:rsidRDefault="00960DF5" w:rsidP="00960DF5">
      <w:pPr>
        <w:pStyle w:val="alt"/>
        <w:numPr>
          <w:ilvl w:val="0"/>
          <w:numId w:val="4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eastAsia="Palatino Linotype" w:hAnsi="Consolas" w:cs="Consolas"/>
          <w:color w:val="A626A4"/>
          <w:sz w:val="21"/>
          <w:szCs w:val="21"/>
        </w:rPr>
        <w:t>this</w:t>
      </w:r>
      <w:r>
        <w:rPr>
          <w:rFonts w:ascii="Consolas" w:hAnsi="Consolas" w:cs="Consolas"/>
          <w:color w:val="5C5C5C"/>
          <w:sz w:val="21"/>
          <w:szCs w:val="21"/>
        </w:rPr>
        <w:t>.imageLoader.loadImage</w:t>
      </w:r>
      <w:proofErr w:type="spellEnd"/>
      <w:r>
        <w:rPr>
          <w:rFonts w:ascii="Consolas" w:hAnsi="Consolas" w:cs="Consolas"/>
          <w:color w:val="5C5C5C"/>
          <w:sz w:val="21"/>
          <w:szCs w:val="21"/>
        </w:rPr>
        <w:t>(</w:t>
      </w:r>
      <w:proofErr w:type="spellStart"/>
      <w:r>
        <w:rPr>
          <w:rFonts w:ascii="Consolas" w:hAnsi="Consolas" w:cs="Consolas"/>
          <w:color w:val="5C5C5C"/>
          <w:sz w:val="21"/>
          <w:szCs w:val="21"/>
        </w:rPr>
        <w:t>url</w:t>
      </w:r>
      <w:proofErr w:type="spellEnd"/>
      <w:r>
        <w:rPr>
          <w:rFonts w:ascii="Consolas" w:hAnsi="Consolas" w:cs="Consolas"/>
          <w:color w:val="5C5C5C"/>
          <w:sz w:val="21"/>
          <w:szCs w:val="21"/>
        </w:rPr>
        <w:t>);</w:t>
      </w:r>
    </w:p>
    <w:p w14:paraId="3184FBE2" w14:textId="77777777" w:rsidR="00960DF5" w:rsidRDefault="00960DF5" w:rsidP="00960DF5">
      <w:pPr>
        <w:numPr>
          <w:ilvl w:val="0"/>
          <w:numId w:val="4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55BFDA94" w14:textId="77777777" w:rsidR="00960DF5" w:rsidRDefault="00960DF5" w:rsidP="00960DF5">
      <w:pPr>
        <w:pStyle w:val="alt"/>
        <w:numPr>
          <w:ilvl w:val="0"/>
          <w:numId w:val="4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3CD8207A" w14:textId="77777777" w:rsidR="00195D23" w:rsidRDefault="00195D23" w:rsidP="005271C3">
      <w:pPr>
        <w:spacing w:line="276" w:lineRule="auto"/>
        <w:rPr>
          <w:rFonts w:ascii="Palatino Linotype" w:hAnsi="Palatino Linotype"/>
          <w:bCs/>
          <w:color w:val="000000" w:themeColor="text1"/>
          <w:sz w:val="22"/>
          <w:szCs w:val="22"/>
        </w:rPr>
      </w:pPr>
    </w:p>
    <w:p w14:paraId="3FA8CAFC" w14:textId="381D331E" w:rsidR="005222CE" w:rsidRDefault="003D4129" w:rsidP="00FD2C50">
      <w:pPr>
        <w:pStyle w:val="NormalBPBHEB"/>
      </w:pPr>
      <w:r w:rsidRPr="003D4129">
        <w:t xml:space="preserve">In this example, we have effectively implemented a proxy class for our </w:t>
      </w:r>
      <w:proofErr w:type="spellStart"/>
      <w:r w:rsidRPr="00DB04F0">
        <w:rPr>
          <w:rStyle w:val="CodeinTextBPBHEBChar"/>
        </w:rPr>
        <w:t>ImageLoader</w:t>
      </w:r>
      <w:proofErr w:type="spellEnd"/>
      <w:r w:rsidRPr="003D4129">
        <w:t xml:space="preserve">. The proxy, represented by the </w:t>
      </w:r>
      <w:proofErr w:type="spellStart"/>
      <w:r w:rsidRPr="00DB04F0">
        <w:rPr>
          <w:rStyle w:val="CodeinTextBPBHEBChar"/>
        </w:rPr>
        <w:t>ImageProxy</w:t>
      </w:r>
      <w:proofErr w:type="spellEnd"/>
      <w:r w:rsidRPr="003D4129">
        <w:t xml:space="preserve"> class, contains an instance of the </w:t>
      </w:r>
      <w:proofErr w:type="spellStart"/>
      <w:r w:rsidRPr="00DB04F0">
        <w:rPr>
          <w:rStyle w:val="CodeinTextBPBHEBChar"/>
        </w:rPr>
        <w:t>ImageLoader</w:t>
      </w:r>
      <w:proofErr w:type="spellEnd"/>
      <w:r w:rsidRPr="003D4129">
        <w:t xml:space="preserve"> (stored in the </w:t>
      </w:r>
      <w:proofErr w:type="spellStart"/>
      <w:r w:rsidRPr="00DB04F0">
        <w:rPr>
          <w:rStyle w:val="CodeinTextBPBHEBChar"/>
        </w:rPr>
        <w:t>imageLoader</w:t>
      </w:r>
      <w:proofErr w:type="spellEnd"/>
      <w:r w:rsidRPr="003D4129">
        <w:t xml:space="preserve"> property). We've replicated the </w:t>
      </w:r>
      <w:proofErr w:type="spellStart"/>
      <w:r w:rsidRPr="00DB04F0">
        <w:rPr>
          <w:rStyle w:val="CodeinTextBPBHEBChar"/>
        </w:rPr>
        <w:t>loadImage</w:t>
      </w:r>
      <w:proofErr w:type="spellEnd"/>
      <w:r w:rsidRPr="003D4129">
        <w:t xml:space="preserve"> method from the </w:t>
      </w:r>
      <w:proofErr w:type="spellStart"/>
      <w:r w:rsidRPr="00DB04F0">
        <w:rPr>
          <w:rStyle w:val="CodeinTextBPBHEBChar"/>
        </w:rPr>
        <w:t>ImageLoader</w:t>
      </w:r>
      <w:proofErr w:type="spellEnd"/>
      <w:r w:rsidRPr="003D4129">
        <w:t xml:space="preserve"> and introduced a statement to indicate that this is the image proxy. Additionally, we've incorporated an extra logic for lazy-loading. The proxy utilizes the </w:t>
      </w:r>
      <w:proofErr w:type="spellStart"/>
      <w:r w:rsidRPr="0010264A">
        <w:rPr>
          <w:rStyle w:val="CodeinTextBPBHEBChar"/>
        </w:rPr>
        <w:t>loadImage</w:t>
      </w:r>
      <w:proofErr w:type="spellEnd"/>
      <w:r w:rsidRPr="003D4129">
        <w:t xml:space="preserve"> method of the </w:t>
      </w:r>
      <w:proofErr w:type="spellStart"/>
      <w:r w:rsidRPr="0010264A">
        <w:rPr>
          <w:rStyle w:val="CodeinTextBPBHEBChar"/>
        </w:rPr>
        <w:t>imageLoader</w:t>
      </w:r>
      <w:proofErr w:type="spellEnd"/>
      <w:r w:rsidRPr="003D4129">
        <w:t xml:space="preserve"> instance to load the actual image when needed.</w:t>
      </w:r>
    </w:p>
    <w:p w14:paraId="1AE6D5F9" w14:textId="77777777" w:rsidR="00EF5074" w:rsidRDefault="00EF5074" w:rsidP="003D4129">
      <w:pPr>
        <w:spacing w:line="276" w:lineRule="auto"/>
        <w:rPr>
          <w:rFonts w:ascii="Palatino Linotype" w:hAnsi="Palatino Linotype"/>
          <w:bCs/>
          <w:color w:val="000000" w:themeColor="text1"/>
          <w:sz w:val="22"/>
          <w:szCs w:val="22"/>
        </w:rPr>
      </w:pPr>
    </w:p>
    <w:p w14:paraId="1D0416CF" w14:textId="77777777" w:rsidR="004F7636" w:rsidRDefault="004F7636" w:rsidP="00FD2C50">
      <w:pPr>
        <w:pStyle w:val="Heading3BPBHEB"/>
      </w:pPr>
      <w:r>
        <w:t>Step 3: Define the proxy interface</w:t>
      </w:r>
    </w:p>
    <w:p w14:paraId="626AE708" w14:textId="1C269E36" w:rsidR="00EF5074" w:rsidRDefault="0026419B" w:rsidP="00FD2C50">
      <w:pPr>
        <w:pStyle w:val="NormalBPBHEB"/>
      </w:pPr>
      <w:r w:rsidRPr="0026419B">
        <w:t>Now, let's proceed with the crucial step of defining the proxy interface that both the real object and the proxy can implement. Let's go ahead and create that:</w:t>
      </w:r>
    </w:p>
    <w:p w14:paraId="2D865C95" w14:textId="77777777" w:rsidR="001B27BD" w:rsidRDefault="001B27BD" w:rsidP="0026419B">
      <w:pPr>
        <w:spacing w:line="276" w:lineRule="auto"/>
        <w:rPr>
          <w:rFonts w:ascii="Palatino Linotype" w:hAnsi="Palatino Linotype"/>
          <w:bCs/>
          <w:color w:val="000000" w:themeColor="text1"/>
          <w:sz w:val="22"/>
          <w:szCs w:val="22"/>
        </w:rPr>
      </w:pPr>
    </w:p>
    <w:p w14:paraId="3DBB0ED1" w14:textId="77777777" w:rsidR="00D33D7A" w:rsidRDefault="00D33D7A" w:rsidP="00D33D7A">
      <w:pPr>
        <w:pStyle w:val="alt"/>
        <w:numPr>
          <w:ilvl w:val="0"/>
          <w:numId w:val="4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Interface for both Real Object and Proxy</w:t>
      </w:r>
    </w:p>
    <w:p w14:paraId="4C343613" w14:textId="77777777" w:rsidR="00D33D7A" w:rsidRDefault="00D33D7A" w:rsidP="00D33D7A">
      <w:pPr>
        <w:numPr>
          <w:ilvl w:val="0"/>
          <w:numId w:val="47"/>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eastAsia="Palatino Linotype" w:hAnsi="Consolas" w:cs="Consolas"/>
          <w:color w:val="A626A4"/>
          <w:sz w:val="21"/>
          <w:szCs w:val="21"/>
        </w:rPr>
        <w:t>class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ImageInterface</w:t>
      </w:r>
      <w:proofErr w:type="spellEnd"/>
      <w:r>
        <w:rPr>
          <w:rStyle w:val="hljs-class"/>
          <w:rFonts w:ascii="Consolas" w:hAnsi="Consolas" w:cs="Consolas"/>
          <w:color w:val="5C5C5C"/>
          <w:sz w:val="21"/>
          <w:szCs w:val="21"/>
        </w:rPr>
        <w:t> {</w:t>
      </w:r>
    </w:p>
    <w:p w14:paraId="0A0B620E" w14:textId="77777777" w:rsidR="00D33D7A" w:rsidRDefault="00D33D7A" w:rsidP="00D33D7A">
      <w:pPr>
        <w:pStyle w:val="alt"/>
        <w:numPr>
          <w:ilvl w:val="0"/>
          <w:numId w:val="4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loadImage</w:t>
      </w:r>
      <w:proofErr w:type="spellEnd"/>
      <w:r>
        <w:rPr>
          <w:rFonts w:ascii="Consolas" w:hAnsi="Consolas" w:cs="Consolas"/>
          <w:color w:val="5C5C5C"/>
          <w:sz w:val="21"/>
          <w:szCs w:val="21"/>
        </w:rPr>
        <w:t>(</w:t>
      </w:r>
      <w:proofErr w:type="spellStart"/>
      <w:r>
        <w:rPr>
          <w:rFonts w:ascii="Consolas" w:hAnsi="Consolas" w:cs="Consolas"/>
          <w:color w:val="5C5C5C"/>
          <w:sz w:val="21"/>
          <w:szCs w:val="21"/>
        </w:rPr>
        <w:t>url</w:t>
      </w:r>
      <w:proofErr w:type="spellEnd"/>
      <w:r>
        <w:rPr>
          <w:rFonts w:ascii="Consolas" w:hAnsi="Consolas" w:cs="Consolas"/>
          <w:color w:val="5C5C5C"/>
          <w:sz w:val="21"/>
          <w:szCs w:val="21"/>
        </w:rPr>
        <w:t>) {</w:t>
      </w:r>
    </w:p>
    <w:p w14:paraId="71BD5CD1" w14:textId="77777777" w:rsidR="00D33D7A" w:rsidRDefault="00D33D7A" w:rsidP="00D33D7A">
      <w:pPr>
        <w:numPr>
          <w:ilvl w:val="0"/>
          <w:numId w:val="4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eastAsiaTheme="majorEastAsia" w:hAnsi="Consolas" w:cs="Consolas"/>
          <w:i/>
          <w:iCs/>
          <w:color w:val="A0A1A7"/>
          <w:sz w:val="21"/>
          <w:szCs w:val="21"/>
        </w:rPr>
        <w:t>// Common method for image loading</w:t>
      </w:r>
    </w:p>
    <w:p w14:paraId="089EC4CD" w14:textId="77777777" w:rsidR="00D33D7A" w:rsidRDefault="00D33D7A" w:rsidP="00D33D7A">
      <w:pPr>
        <w:pStyle w:val="alt"/>
        <w:numPr>
          <w:ilvl w:val="0"/>
          <w:numId w:val="4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4DF09E26" w14:textId="77777777" w:rsidR="00D33D7A" w:rsidRDefault="00D33D7A" w:rsidP="00D33D7A">
      <w:pPr>
        <w:numPr>
          <w:ilvl w:val="0"/>
          <w:numId w:val="4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14:paraId="22F0020E" w14:textId="77777777" w:rsidR="00D33D7A" w:rsidRDefault="00D33D7A" w:rsidP="00FD2C50">
      <w:pPr>
        <w:pStyle w:val="NormalBPBHEB"/>
      </w:pPr>
    </w:p>
    <w:p w14:paraId="3F43481E" w14:textId="7D64C59D" w:rsidR="001B27BD" w:rsidRDefault="00D33D7A" w:rsidP="00FD2C50">
      <w:pPr>
        <w:pStyle w:val="NormalBPBHEB"/>
      </w:pPr>
      <w:r w:rsidRPr="00D33D7A">
        <w:lastRenderedPageBreak/>
        <w:t xml:space="preserve">In the example above, we've introduced the class </w:t>
      </w:r>
      <w:proofErr w:type="spellStart"/>
      <w:r w:rsidRPr="00D33D7A">
        <w:rPr>
          <w:rStyle w:val="CodeinTextBPBHEBChar"/>
        </w:rPr>
        <w:t>ImageInterface</w:t>
      </w:r>
      <w:proofErr w:type="spellEnd"/>
      <w:r w:rsidRPr="00D33D7A">
        <w:t xml:space="preserve">, which features a singular method – </w:t>
      </w:r>
      <w:proofErr w:type="spellStart"/>
      <w:r w:rsidRPr="00D33D7A">
        <w:rPr>
          <w:rStyle w:val="CodeinTextBPBHEBChar"/>
        </w:rPr>
        <w:t>loadImage</w:t>
      </w:r>
      <w:proofErr w:type="spellEnd"/>
      <w:r w:rsidRPr="00D33D7A">
        <w:t>. This method is shared between both the proxy and the original subject.</w:t>
      </w:r>
    </w:p>
    <w:p w14:paraId="0402C125" w14:textId="77777777" w:rsidR="00D33D7A" w:rsidRDefault="00D33D7A" w:rsidP="0026419B">
      <w:pPr>
        <w:spacing w:line="276" w:lineRule="auto"/>
        <w:rPr>
          <w:rFonts w:ascii="Palatino Linotype" w:hAnsi="Palatino Linotype"/>
          <w:sz w:val="22"/>
          <w:szCs w:val="22"/>
        </w:rPr>
      </w:pPr>
    </w:p>
    <w:p w14:paraId="4F47B0F8" w14:textId="77777777" w:rsidR="00156C05" w:rsidRDefault="00156C05" w:rsidP="00FD2C50">
      <w:pPr>
        <w:pStyle w:val="Heading3BPBHEB"/>
      </w:pPr>
      <w:r>
        <w:t>Step 4: Implement the real object</w:t>
      </w:r>
    </w:p>
    <w:p w14:paraId="0BF2F7AD" w14:textId="08A7330C" w:rsidR="00F054A8" w:rsidRDefault="00F054A8" w:rsidP="00FD2C50">
      <w:pPr>
        <w:pStyle w:val="NormalBPBHEB"/>
      </w:pPr>
      <w:r>
        <w:t>In this step, we need to make the real object implement the proxy interfac</w:t>
      </w:r>
      <w:r w:rsidR="00C956F5">
        <w:t>e:</w:t>
      </w:r>
    </w:p>
    <w:p w14:paraId="5DBAC29D" w14:textId="77777777" w:rsidR="00C956F5" w:rsidRDefault="00C956F5" w:rsidP="00156C05">
      <w:pPr>
        <w:spacing w:line="276" w:lineRule="auto"/>
        <w:rPr>
          <w:rFonts w:ascii="Palatino Linotype" w:hAnsi="Palatino Linotype"/>
          <w:bCs/>
          <w:color w:val="000000" w:themeColor="text1"/>
          <w:sz w:val="22"/>
          <w:szCs w:val="22"/>
        </w:rPr>
      </w:pPr>
    </w:p>
    <w:p w14:paraId="22C06517" w14:textId="77777777" w:rsidR="008B2758" w:rsidRDefault="008B2758" w:rsidP="008B2758">
      <w:pPr>
        <w:pStyle w:val="alt"/>
        <w:numPr>
          <w:ilvl w:val="0"/>
          <w:numId w:val="4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Real Object (Subject)</w:t>
      </w:r>
    </w:p>
    <w:p w14:paraId="49F2EF1C" w14:textId="77777777" w:rsidR="008B2758" w:rsidRDefault="008B2758" w:rsidP="008B2758">
      <w:pPr>
        <w:numPr>
          <w:ilvl w:val="0"/>
          <w:numId w:val="48"/>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eastAsia="Palatino Linotype" w:hAnsi="Consolas" w:cs="Consolas"/>
          <w:color w:val="A626A4"/>
          <w:sz w:val="21"/>
          <w:szCs w:val="21"/>
        </w:rPr>
        <w:t>class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ImageLoader</w:t>
      </w:r>
      <w:proofErr w:type="spellEnd"/>
      <w:r>
        <w:rPr>
          <w:rStyle w:val="hljs-class"/>
          <w:rFonts w:ascii="Consolas" w:hAnsi="Consolas" w:cs="Consolas"/>
          <w:color w:val="5C5C5C"/>
          <w:sz w:val="21"/>
          <w:szCs w:val="21"/>
        </w:rPr>
        <w:t> </w:t>
      </w:r>
      <w:r>
        <w:rPr>
          <w:rStyle w:val="hljs-keyword"/>
          <w:rFonts w:ascii="Consolas" w:eastAsia="Palatino Linotype" w:hAnsi="Consolas" w:cs="Consolas"/>
          <w:color w:val="A626A4"/>
          <w:sz w:val="21"/>
          <w:szCs w:val="21"/>
        </w:rPr>
        <w:t>extends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ImageInterface</w:t>
      </w:r>
      <w:proofErr w:type="spellEnd"/>
      <w:r>
        <w:rPr>
          <w:rStyle w:val="hljs-class"/>
          <w:rFonts w:ascii="Consolas" w:hAnsi="Consolas" w:cs="Consolas"/>
          <w:color w:val="5C5C5C"/>
          <w:sz w:val="21"/>
          <w:szCs w:val="21"/>
        </w:rPr>
        <w:t> </w:t>
      </w:r>
      <w:r>
        <w:rPr>
          <w:rFonts w:ascii="Consolas" w:hAnsi="Consolas" w:cs="Consolas"/>
          <w:color w:val="5C5C5C"/>
          <w:sz w:val="21"/>
          <w:szCs w:val="21"/>
        </w:rPr>
        <w:t>{</w:t>
      </w:r>
    </w:p>
    <w:p w14:paraId="07CBD127" w14:textId="77777777" w:rsidR="008B2758" w:rsidRDefault="008B2758" w:rsidP="008B2758">
      <w:pPr>
        <w:pStyle w:val="alt"/>
        <w:numPr>
          <w:ilvl w:val="0"/>
          <w:numId w:val="4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loadImage</w:t>
      </w:r>
      <w:proofErr w:type="spellEnd"/>
      <w:r>
        <w:rPr>
          <w:rFonts w:ascii="Consolas" w:hAnsi="Consolas" w:cs="Consolas"/>
          <w:color w:val="5C5C5C"/>
          <w:sz w:val="21"/>
          <w:szCs w:val="21"/>
        </w:rPr>
        <w:t>(</w:t>
      </w:r>
      <w:proofErr w:type="spellStart"/>
      <w:r>
        <w:rPr>
          <w:rFonts w:ascii="Consolas" w:hAnsi="Consolas" w:cs="Consolas"/>
          <w:color w:val="5C5C5C"/>
          <w:sz w:val="21"/>
          <w:szCs w:val="21"/>
        </w:rPr>
        <w:t>url</w:t>
      </w:r>
      <w:proofErr w:type="spellEnd"/>
      <w:r>
        <w:rPr>
          <w:rFonts w:ascii="Consolas" w:hAnsi="Consolas" w:cs="Consolas"/>
          <w:color w:val="5C5C5C"/>
          <w:sz w:val="21"/>
          <w:szCs w:val="21"/>
        </w:rPr>
        <w:t>) {</w:t>
      </w:r>
    </w:p>
    <w:p w14:paraId="31237FB0" w14:textId="77777777" w:rsidR="008B2758" w:rsidRDefault="008B2758" w:rsidP="008B2758">
      <w:pPr>
        <w:numPr>
          <w:ilvl w:val="0"/>
          <w:numId w:val="4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sidRPr="00EB3D97">
        <w:rPr>
          <w:rStyle w:val="hljs-builtin"/>
          <w:rFonts w:ascii="Consolas" w:eastAsia="Arial" w:hAnsi="Consolas" w:cs="Consolas"/>
          <w:color w:val="C18401"/>
          <w:sz w:val="21"/>
          <w:szCs w:val="21"/>
        </w:rPr>
        <w:t>console</w:t>
      </w:r>
      <w:r>
        <w:rPr>
          <w:rFonts w:ascii="Consolas" w:hAnsi="Consolas" w:cs="Consolas"/>
          <w:color w:val="5C5C5C"/>
          <w:sz w:val="21"/>
          <w:szCs w:val="21"/>
        </w:rPr>
        <w:t>.log(</w:t>
      </w:r>
      <w:r>
        <w:rPr>
          <w:rStyle w:val="hljs-string"/>
          <w:rFonts w:ascii="Consolas" w:hAnsi="Consolas" w:cs="Consolas"/>
          <w:color w:val="50A14F"/>
          <w:sz w:val="21"/>
          <w:szCs w:val="21"/>
        </w:rPr>
        <w:t>`</w:t>
      </w:r>
      <w:proofErr w:type="spellStart"/>
      <w:r>
        <w:rPr>
          <w:rStyle w:val="hljs-string"/>
          <w:rFonts w:ascii="Consolas" w:hAnsi="Consolas" w:cs="Consolas"/>
          <w:color w:val="50A14F"/>
          <w:sz w:val="21"/>
          <w:szCs w:val="21"/>
        </w:rPr>
        <w:t>ImageLoader</w:t>
      </w:r>
      <w:proofErr w:type="spellEnd"/>
      <w:r>
        <w:rPr>
          <w:rStyle w:val="hljs-string"/>
          <w:rFonts w:ascii="Consolas" w:hAnsi="Consolas" w:cs="Consolas"/>
          <w:color w:val="50A14F"/>
          <w:sz w:val="21"/>
          <w:szCs w:val="21"/>
        </w:rPr>
        <w:t>: Loading image from </w:t>
      </w:r>
      <w:r w:rsidRPr="00EB3D97">
        <w:rPr>
          <w:rStyle w:val="hljs-subst"/>
          <w:rFonts w:ascii="Consolas" w:eastAsia="Palatino Linotype" w:hAnsi="Consolas" w:cs="Consolas"/>
          <w:color w:val="E45649"/>
          <w:sz w:val="21"/>
          <w:szCs w:val="21"/>
        </w:rPr>
        <w:t>${</w:t>
      </w:r>
      <w:proofErr w:type="spellStart"/>
      <w:r w:rsidRPr="00EB3D97">
        <w:rPr>
          <w:rStyle w:val="hljs-subst"/>
          <w:rFonts w:ascii="Consolas" w:eastAsia="Palatino Linotype" w:hAnsi="Consolas" w:cs="Consolas"/>
          <w:color w:val="E45649"/>
          <w:sz w:val="21"/>
          <w:szCs w:val="21"/>
        </w:rPr>
        <w:t>url</w:t>
      </w:r>
      <w:proofErr w:type="spellEnd"/>
      <w:r w:rsidRPr="00EB3D97">
        <w:rPr>
          <w:rStyle w:val="hljs-subst"/>
          <w:rFonts w:ascii="Consolas" w:eastAsia="Palatino Linotype" w:hAnsi="Consolas" w:cs="Consolas"/>
          <w:color w:val="E45649"/>
          <w:sz w:val="21"/>
          <w:szCs w:val="21"/>
        </w:rPr>
        <w:t>}</w:t>
      </w:r>
      <w:r>
        <w:rPr>
          <w:rStyle w:val="hljs-string"/>
          <w:rFonts w:ascii="Consolas" w:hAnsi="Consolas" w:cs="Consolas"/>
          <w:color w:val="50A14F"/>
          <w:sz w:val="21"/>
          <w:szCs w:val="21"/>
        </w:rPr>
        <w:t>`</w:t>
      </w:r>
      <w:r>
        <w:rPr>
          <w:rFonts w:ascii="Consolas" w:hAnsi="Consolas" w:cs="Consolas"/>
          <w:color w:val="5C5C5C"/>
          <w:sz w:val="21"/>
          <w:szCs w:val="21"/>
        </w:rPr>
        <w:t>);</w:t>
      </w:r>
    </w:p>
    <w:p w14:paraId="39E65775" w14:textId="77777777" w:rsidR="008B2758" w:rsidRDefault="008B2758" w:rsidP="008B2758">
      <w:pPr>
        <w:pStyle w:val="alt"/>
        <w:numPr>
          <w:ilvl w:val="0"/>
          <w:numId w:val="4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eastAsiaTheme="majorEastAsia" w:hAnsi="Consolas" w:cs="Consolas"/>
          <w:i/>
          <w:iCs/>
          <w:color w:val="A0A1A7"/>
          <w:sz w:val="21"/>
          <w:szCs w:val="21"/>
        </w:rPr>
        <w:t>// Actual image loading logic</w:t>
      </w:r>
    </w:p>
    <w:p w14:paraId="54B5F925" w14:textId="77777777" w:rsidR="008B2758" w:rsidRDefault="008B2758" w:rsidP="008B2758">
      <w:pPr>
        <w:numPr>
          <w:ilvl w:val="0"/>
          <w:numId w:val="4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6423F1E2" w14:textId="77777777" w:rsidR="008B2758" w:rsidRDefault="008B2758" w:rsidP="008B2758">
      <w:pPr>
        <w:pStyle w:val="alt"/>
        <w:numPr>
          <w:ilvl w:val="0"/>
          <w:numId w:val="4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1616E2D1" w14:textId="77777777" w:rsidR="00C956F5" w:rsidRDefault="00C956F5" w:rsidP="00156C05">
      <w:pPr>
        <w:spacing w:line="276" w:lineRule="auto"/>
        <w:rPr>
          <w:rFonts w:ascii="Palatino Linotype" w:hAnsi="Palatino Linotype"/>
          <w:bCs/>
          <w:color w:val="000000" w:themeColor="text1"/>
          <w:sz w:val="22"/>
          <w:szCs w:val="22"/>
        </w:rPr>
      </w:pPr>
    </w:p>
    <w:p w14:paraId="0A85FBE2" w14:textId="46EF946C" w:rsidR="008B2758" w:rsidRDefault="00EB3D97" w:rsidP="00FD2C50">
      <w:pPr>
        <w:pStyle w:val="NormalBPBHEB"/>
      </w:pPr>
      <w:r>
        <w:t xml:space="preserve">Here, we have modified our original class to implement the </w:t>
      </w:r>
      <w:proofErr w:type="spellStart"/>
      <w:r w:rsidRPr="00EB3D97">
        <w:rPr>
          <w:rStyle w:val="CodeinTextBPBHEBChar"/>
        </w:rPr>
        <w:t>ImageInterface</w:t>
      </w:r>
      <w:proofErr w:type="spellEnd"/>
      <w:r>
        <w:t xml:space="preserve"> that we created in step 3.</w:t>
      </w:r>
    </w:p>
    <w:p w14:paraId="620335FC" w14:textId="77777777" w:rsidR="00D65C50" w:rsidRDefault="00D65C50" w:rsidP="00156C05">
      <w:pPr>
        <w:spacing w:line="276" w:lineRule="auto"/>
        <w:rPr>
          <w:rFonts w:ascii="Palatino Linotype" w:hAnsi="Palatino Linotype"/>
          <w:bCs/>
          <w:color w:val="000000" w:themeColor="text1"/>
          <w:sz w:val="22"/>
          <w:szCs w:val="22"/>
        </w:rPr>
      </w:pPr>
    </w:p>
    <w:p w14:paraId="5F42BAE5" w14:textId="77777777" w:rsidR="00D65C50" w:rsidRDefault="00D65C50" w:rsidP="00FD2C50">
      <w:pPr>
        <w:pStyle w:val="Heading3BPBHEB"/>
      </w:pPr>
      <w:r>
        <w:t>Step 5: Implement the proxy</w:t>
      </w:r>
    </w:p>
    <w:p w14:paraId="5FFBF068" w14:textId="50F1ADF7" w:rsidR="00D65C50" w:rsidRDefault="00D65C50" w:rsidP="00FD2C50">
      <w:pPr>
        <w:pStyle w:val="NormalBPBHEB"/>
      </w:pPr>
      <w:r>
        <w:t xml:space="preserve">Now, </w:t>
      </w:r>
      <w:r w:rsidR="0058073A">
        <w:t>we will make sure the proxy also implements the proxy interface:</w:t>
      </w:r>
    </w:p>
    <w:p w14:paraId="721D1E79" w14:textId="77777777" w:rsidR="0058073A" w:rsidRDefault="0058073A" w:rsidP="00D65C50">
      <w:pPr>
        <w:spacing w:line="276" w:lineRule="auto"/>
        <w:rPr>
          <w:rFonts w:ascii="Palatino Linotype" w:hAnsi="Palatino Linotype"/>
          <w:bCs/>
          <w:color w:val="000000" w:themeColor="text1"/>
          <w:sz w:val="22"/>
          <w:szCs w:val="22"/>
        </w:rPr>
      </w:pPr>
    </w:p>
    <w:p w14:paraId="419C51BE" w14:textId="77777777" w:rsidR="003A3011" w:rsidRDefault="003A3011" w:rsidP="003A3011">
      <w:pPr>
        <w:pStyle w:val="alt"/>
        <w:numPr>
          <w:ilvl w:val="0"/>
          <w:numId w:val="4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Proxy</w:t>
      </w:r>
    </w:p>
    <w:p w14:paraId="24F8C33C" w14:textId="77777777" w:rsidR="003A3011" w:rsidRDefault="003A3011" w:rsidP="003A3011">
      <w:pPr>
        <w:numPr>
          <w:ilvl w:val="0"/>
          <w:numId w:val="49"/>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eastAsia="Palatino Linotype" w:hAnsi="Consolas" w:cs="Consolas"/>
          <w:color w:val="A626A4"/>
          <w:sz w:val="21"/>
          <w:szCs w:val="21"/>
        </w:rPr>
        <w:t>class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ImageProxy</w:t>
      </w:r>
      <w:proofErr w:type="spellEnd"/>
      <w:r>
        <w:rPr>
          <w:rStyle w:val="hljs-class"/>
          <w:rFonts w:ascii="Consolas" w:hAnsi="Consolas" w:cs="Consolas"/>
          <w:color w:val="5C5C5C"/>
          <w:sz w:val="21"/>
          <w:szCs w:val="21"/>
        </w:rPr>
        <w:t> </w:t>
      </w:r>
      <w:r>
        <w:rPr>
          <w:rStyle w:val="hljs-keyword"/>
          <w:rFonts w:ascii="Consolas" w:eastAsia="Palatino Linotype" w:hAnsi="Consolas" w:cs="Consolas"/>
          <w:color w:val="A626A4"/>
          <w:sz w:val="21"/>
          <w:szCs w:val="21"/>
        </w:rPr>
        <w:t>extends</w:t>
      </w:r>
      <w:r>
        <w:rPr>
          <w:rStyle w:val="hljs-class"/>
          <w:rFonts w:ascii="Consolas" w:hAnsi="Consolas" w:cs="Consolas"/>
          <w:color w:val="5C5C5C"/>
          <w:sz w:val="21"/>
          <w:szCs w:val="21"/>
        </w:rPr>
        <w:t> </w:t>
      </w:r>
      <w:proofErr w:type="spellStart"/>
      <w:r>
        <w:rPr>
          <w:rStyle w:val="hljs-title"/>
          <w:rFonts w:ascii="Consolas" w:hAnsi="Consolas" w:cs="Consolas"/>
          <w:color w:val="C18401"/>
          <w:sz w:val="21"/>
          <w:szCs w:val="21"/>
        </w:rPr>
        <w:t>ImageInterface</w:t>
      </w:r>
      <w:proofErr w:type="spellEnd"/>
      <w:r>
        <w:rPr>
          <w:rStyle w:val="hljs-class"/>
          <w:rFonts w:ascii="Consolas" w:hAnsi="Consolas" w:cs="Consolas"/>
          <w:color w:val="5C5C5C"/>
          <w:sz w:val="21"/>
          <w:szCs w:val="21"/>
        </w:rPr>
        <w:t> </w:t>
      </w:r>
      <w:r>
        <w:rPr>
          <w:rFonts w:ascii="Consolas" w:hAnsi="Consolas" w:cs="Consolas"/>
          <w:color w:val="5C5C5C"/>
          <w:sz w:val="21"/>
          <w:szCs w:val="21"/>
        </w:rPr>
        <w:t>{</w:t>
      </w:r>
    </w:p>
    <w:p w14:paraId="7666AD22" w14:textId="77777777" w:rsidR="003A3011" w:rsidRDefault="003A3011" w:rsidP="003A3011">
      <w:pPr>
        <w:pStyle w:val="alt"/>
        <w:numPr>
          <w:ilvl w:val="0"/>
          <w:numId w:val="4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eastAsia="Palatino Linotype" w:hAnsi="Consolas" w:cs="Consolas"/>
          <w:color w:val="A626A4"/>
          <w:sz w:val="21"/>
          <w:szCs w:val="21"/>
        </w:rPr>
        <w:t>constructor</w:t>
      </w:r>
      <w:r>
        <w:rPr>
          <w:rFonts w:ascii="Consolas" w:hAnsi="Consolas" w:cs="Consolas"/>
          <w:color w:val="5C5C5C"/>
          <w:sz w:val="21"/>
          <w:szCs w:val="21"/>
        </w:rPr>
        <w:t>() {</w:t>
      </w:r>
    </w:p>
    <w:p w14:paraId="5C0CF779" w14:textId="77777777" w:rsidR="003A3011" w:rsidRDefault="003A3011" w:rsidP="003A3011">
      <w:pPr>
        <w:numPr>
          <w:ilvl w:val="0"/>
          <w:numId w:val="4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eastAsia="Palatino Linotype" w:hAnsi="Consolas" w:cs="Consolas"/>
          <w:color w:val="A626A4"/>
          <w:sz w:val="21"/>
          <w:szCs w:val="21"/>
        </w:rPr>
        <w:t>super</w:t>
      </w:r>
      <w:r>
        <w:rPr>
          <w:rFonts w:ascii="Consolas" w:hAnsi="Consolas" w:cs="Consolas"/>
          <w:color w:val="5C5C5C"/>
          <w:sz w:val="21"/>
          <w:szCs w:val="21"/>
        </w:rPr>
        <w:t>();</w:t>
      </w:r>
    </w:p>
    <w:p w14:paraId="787EBC0A" w14:textId="77777777" w:rsidR="003A3011" w:rsidRDefault="003A3011" w:rsidP="003A3011">
      <w:pPr>
        <w:pStyle w:val="alt"/>
        <w:numPr>
          <w:ilvl w:val="0"/>
          <w:numId w:val="4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eastAsia="Palatino Linotype" w:hAnsi="Consolas" w:cs="Consolas"/>
          <w:color w:val="A626A4"/>
          <w:sz w:val="21"/>
          <w:szCs w:val="21"/>
        </w:rPr>
        <w:t>this</w:t>
      </w:r>
      <w:r>
        <w:rPr>
          <w:rFonts w:ascii="Consolas" w:hAnsi="Consolas" w:cs="Consolas"/>
          <w:color w:val="5C5C5C"/>
          <w:sz w:val="21"/>
          <w:szCs w:val="21"/>
        </w:rPr>
        <w:t>.imageLoader</w:t>
      </w:r>
      <w:proofErr w:type="spellEnd"/>
      <w:r>
        <w:rPr>
          <w:rFonts w:ascii="Consolas" w:hAnsi="Consolas" w:cs="Consolas"/>
          <w:color w:val="5C5C5C"/>
          <w:sz w:val="21"/>
          <w:szCs w:val="21"/>
        </w:rPr>
        <w:t> = </w:t>
      </w:r>
      <w:r>
        <w:rPr>
          <w:rStyle w:val="hljs-keyword"/>
          <w:rFonts w:ascii="Consolas" w:eastAsia="Palatino Linotype"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ImageLoader</w:t>
      </w:r>
      <w:proofErr w:type="spellEnd"/>
      <w:r>
        <w:rPr>
          <w:rFonts w:ascii="Consolas" w:hAnsi="Consolas" w:cs="Consolas"/>
          <w:color w:val="5C5C5C"/>
          <w:sz w:val="21"/>
          <w:szCs w:val="21"/>
        </w:rPr>
        <w:t>();</w:t>
      </w:r>
    </w:p>
    <w:p w14:paraId="3100B8BB" w14:textId="77777777" w:rsidR="003A3011" w:rsidRDefault="003A3011" w:rsidP="003A3011">
      <w:pPr>
        <w:numPr>
          <w:ilvl w:val="0"/>
          <w:numId w:val="4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14:paraId="03BBA365" w14:textId="77777777" w:rsidR="003A3011" w:rsidRDefault="003A3011" w:rsidP="003A3011">
      <w:pPr>
        <w:pStyle w:val="alt"/>
        <w:numPr>
          <w:ilvl w:val="0"/>
          <w:numId w:val="4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50781BC7" w14:textId="77777777" w:rsidR="003A3011" w:rsidRDefault="003A3011" w:rsidP="003A3011">
      <w:pPr>
        <w:numPr>
          <w:ilvl w:val="0"/>
          <w:numId w:val="4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loadImage</w:t>
      </w:r>
      <w:proofErr w:type="spellEnd"/>
      <w:r>
        <w:rPr>
          <w:rFonts w:ascii="Consolas" w:hAnsi="Consolas" w:cs="Consolas"/>
          <w:color w:val="5C5C5C"/>
          <w:sz w:val="21"/>
          <w:szCs w:val="21"/>
        </w:rPr>
        <w:t>(</w:t>
      </w:r>
      <w:proofErr w:type="spellStart"/>
      <w:r>
        <w:rPr>
          <w:rFonts w:ascii="Consolas" w:hAnsi="Consolas" w:cs="Consolas"/>
          <w:color w:val="5C5C5C"/>
          <w:sz w:val="21"/>
          <w:szCs w:val="21"/>
        </w:rPr>
        <w:t>url</w:t>
      </w:r>
      <w:proofErr w:type="spellEnd"/>
      <w:r>
        <w:rPr>
          <w:rFonts w:ascii="Consolas" w:hAnsi="Consolas" w:cs="Consolas"/>
          <w:color w:val="5C5C5C"/>
          <w:sz w:val="21"/>
          <w:szCs w:val="21"/>
        </w:rPr>
        <w:t>) {</w:t>
      </w:r>
    </w:p>
    <w:p w14:paraId="2ACE8313" w14:textId="77777777" w:rsidR="003A3011" w:rsidRDefault="003A3011" w:rsidP="003A3011">
      <w:pPr>
        <w:pStyle w:val="alt"/>
        <w:numPr>
          <w:ilvl w:val="0"/>
          <w:numId w:val="4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eastAsiaTheme="majorEastAsia" w:hAnsi="Consolas" w:cs="Consolas"/>
          <w:i/>
          <w:iCs/>
          <w:color w:val="A0A1A7"/>
          <w:sz w:val="21"/>
          <w:szCs w:val="21"/>
        </w:rPr>
        <w:t>// Proxy logic for lazy-loading</w:t>
      </w:r>
    </w:p>
    <w:p w14:paraId="4F874B50" w14:textId="77777777" w:rsidR="003A3011" w:rsidRDefault="003A3011" w:rsidP="003A3011">
      <w:pPr>
        <w:numPr>
          <w:ilvl w:val="0"/>
          <w:numId w:val="4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sidRPr="003A3011">
        <w:rPr>
          <w:rStyle w:val="hljs-builtin"/>
          <w:rFonts w:ascii="Consolas" w:eastAsia="Arial" w:hAnsi="Consolas" w:cs="Consolas"/>
          <w:color w:val="C18401"/>
          <w:sz w:val="21"/>
          <w:szCs w:val="21"/>
        </w:rPr>
        <w:t>console</w:t>
      </w:r>
      <w:r>
        <w:rPr>
          <w:rFonts w:ascii="Consolas" w:hAnsi="Consolas" w:cs="Consolas"/>
          <w:color w:val="5C5C5C"/>
          <w:sz w:val="21"/>
          <w:szCs w:val="21"/>
        </w:rPr>
        <w:t>.log(</w:t>
      </w:r>
      <w:r>
        <w:rPr>
          <w:rStyle w:val="hljs-string"/>
          <w:rFonts w:ascii="Consolas" w:hAnsi="Consolas" w:cs="Consolas"/>
          <w:color w:val="50A14F"/>
          <w:sz w:val="21"/>
          <w:szCs w:val="21"/>
        </w:rPr>
        <w:t>`ImageProxy: Request received for image from </w:t>
      </w:r>
      <w:r w:rsidRPr="003A3011">
        <w:rPr>
          <w:rStyle w:val="hljs-subst"/>
          <w:rFonts w:ascii="Consolas" w:eastAsia="Palatino Linotype" w:hAnsi="Consolas" w:cs="Consolas"/>
          <w:color w:val="E45649"/>
          <w:sz w:val="21"/>
          <w:szCs w:val="21"/>
        </w:rPr>
        <w:t>${url}</w:t>
      </w:r>
      <w:r>
        <w:rPr>
          <w:rStyle w:val="hljs-string"/>
          <w:rFonts w:ascii="Consolas" w:hAnsi="Consolas" w:cs="Consolas"/>
          <w:color w:val="50A14F"/>
          <w:sz w:val="21"/>
          <w:szCs w:val="21"/>
        </w:rPr>
        <w:t>`</w:t>
      </w:r>
      <w:r>
        <w:rPr>
          <w:rFonts w:ascii="Consolas" w:hAnsi="Consolas" w:cs="Consolas"/>
          <w:color w:val="5C5C5C"/>
          <w:sz w:val="21"/>
          <w:szCs w:val="21"/>
        </w:rPr>
        <w:t>);</w:t>
      </w:r>
    </w:p>
    <w:p w14:paraId="14612CFB" w14:textId="77777777" w:rsidR="003A3011" w:rsidRDefault="003A3011" w:rsidP="003A3011">
      <w:pPr>
        <w:pStyle w:val="alt"/>
        <w:numPr>
          <w:ilvl w:val="0"/>
          <w:numId w:val="4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eastAsiaTheme="majorEastAsia" w:hAnsi="Consolas" w:cs="Consolas"/>
          <w:i/>
          <w:iCs/>
          <w:color w:val="A0A1A7"/>
          <w:sz w:val="21"/>
          <w:szCs w:val="21"/>
        </w:rPr>
        <w:t>// Additional proxy logic for lazy-loading</w:t>
      </w:r>
    </w:p>
    <w:p w14:paraId="6F0768C1" w14:textId="77777777" w:rsidR="003A3011" w:rsidRDefault="003A3011" w:rsidP="003A3011">
      <w:pPr>
        <w:numPr>
          <w:ilvl w:val="0"/>
          <w:numId w:val="4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eastAsia="Palatino Linotype" w:hAnsi="Consolas" w:cs="Consolas"/>
          <w:color w:val="A626A4"/>
          <w:sz w:val="21"/>
          <w:szCs w:val="21"/>
        </w:rPr>
        <w:t>this</w:t>
      </w:r>
      <w:r>
        <w:rPr>
          <w:rFonts w:ascii="Consolas" w:hAnsi="Consolas" w:cs="Consolas"/>
          <w:color w:val="5C5C5C"/>
          <w:sz w:val="21"/>
          <w:szCs w:val="21"/>
        </w:rPr>
        <w:t>.imageLoader.loadImage</w:t>
      </w:r>
      <w:proofErr w:type="spellEnd"/>
      <w:r>
        <w:rPr>
          <w:rFonts w:ascii="Consolas" w:hAnsi="Consolas" w:cs="Consolas"/>
          <w:color w:val="5C5C5C"/>
          <w:sz w:val="21"/>
          <w:szCs w:val="21"/>
        </w:rPr>
        <w:t>(</w:t>
      </w:r>
      <w:proofErr w:type="spellStart"/>
      <w:r>
        <w:rPr>
          <w:rFonts w:ascii="Consolas" w:hAnsi="Consolas" w:cs="Consolas"/>
          <w:color w:val="5C5C5C"/>
          <w:sz w:val="21"/>
          <w:szCs w:val="21"/>
        </w:rPr>
        <w:t>url</w:t>
      </w:r>
      <w:proofErr w:type="spellEnd"/>
      <w:r>
        <w:rPr>
          <w:rFonts w:ascii="Consolas" w:hAnsi="Consolas" w:cs="Consolas"/>
          <w:color w:val="5C5C5C"/>
          <w:sz w:val="21"/>
          <w:szCs w:val="21"/>
        </w:rPr>
        <w:t>);</w:t>
      </w:r>
    </w:p>
    <w:p w14:paraId="0A4AB093" w14:textId="77777777" w:rsidR="003A3011" w:rsidRDefault="003A3011" w:rsidP="003A3011">
      <w:pPr>
        <w:pStyle w:val="alt"/>
        <w:numPr>
          <w:ilvl w:val="0"/>
          <w:numId w:val="4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6E649FA3" w14:textId="77777777" w:rsidR="003A3011" w:rsidRDefault="003A3011" w:rsidP="003A3011">
      <w:pPr>
        <w:numPr>
          <w:ilvl w:val="0"/>
          <w:numId w:val="4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14:paraId="0D88090C" w14:textId="77777777" w:rsidR="0058073A" w:rsidRDefault="0058073A" w:rsidP="00D65C50">
      <w:pPr>
        <w:spacing w:line="276" w:lineRule="auto"/>
        <w:rPr>
          <w:rFonts w:ascii="Palatino Linotype" w:hAnsi="Palatino Linotype"/>
          <w:bCs/>
          <w:color w:val="000000" w:themeColor="text1"/>
          <w:sz w:val="22"/>
          <w:szCs w:val="22"/>
        </w:rPr>
      </w:pPr>
    </w:p>
    <w:p w14:paraId="2A56833A" w14:textId="770597EA" w:rsidR="00EB3D97" w:rsidRDefault="004C21DD" w:rsidP="00FD2C50">
      <w:pPr>
        <w:pStyle w:val="NormalBPBHEB"/>
      </w:pPr>
      <w:r w:rsidRPr="004C21DD">
        <w:t xml:space="preserve">In the code example above, we've ensured that the proxy class </w:t>
      </w:r>
      <w:proofErr w:type="spellStart"/>
      <w:r w:rsidRPr="004B2D7E">
        <w:rPr>
          <w:rStyle w:val="CodeinTextBPBHEBChar"/>
        </w:rPr>
        <w:t>ImageProxy</w:t>
      </w:r>
      <w:proofErr w:type="spellEnd"/>
      <w:r w:rsidRPr="004C21DD">
        <w:t xml:space="preserve"> also extends the </w:t>
      </w:r>
      <w:proofErr w:type="spellStart"/>
      <w:r w:rsidRPr="004B2D7E">
        <w:rPr>
          <w:rStyle w:val="CodeinTextBPBHEBChar"/>
        </w:rPr>
        <w:t>ImageInterface</w:t>
      </w:r>
      <w:proofErr w:type="spellEnd"/>
      <w:r w:rsidRPr="004C21DD">
        <w:t xml:space="preserve">. Additionally, we've included a </w:t>
      </w:r>
      <w:r w:rsidRPr="004B2D7E">
        <w:rPr>
          <w:rStyle w:val="CodeinTextBPBHEBChar"/>
        </w:rPr>
        <w:t>super</w:t>
      </w:r>
      <w:r w:rsidRPr="004C21DD">
        <w:t xml:space="preserve"> method in the constructor to guarantee the inheritance of all properties from the proxy interface.</w:t>
      </w:r>
    </w:p>
    <w:p w14:paraId="66FCE64D" w14:textId="77777777" w:rsidR="000F1C5A" w:rsidRDefault="000F1C5A" w:rsidP="00156C05">
      <w:pPr>
        <w:spacing w:line="276" w:lineRule="auto"/>
        <w:rPr>
          <w:rFonts w:ascii="Palatino Linotype" w:hAnsi="Palatino Linotype"/>
          <w:bCs/>
          <w:color w:val="000000" w:themeColor="text1"/>
          <w:sz w:val="22"/>
          <w:szCs w:val="22"/>
        </w:rPr>
      </w:pPr>
    </w:p>
    <w:p w14:paraId="4013B6C7" w14:textId="77777777" w:rsidR="000F1C5A" w:rsidRDefault="000F1C5A" w:rsidP="00FD2C50">
      <w:pPr>
        <w:pStyle w:val="Heading3BPBHEB"/>
      </w:pPr>
      <w:r>
        <w:t>Step 6: Utilize the proxy in client code</w:t>
      </w:r>
    </w:p>
    <w:p w14:paraId="7DD23CEF" w14:textId="25412FC6" w:rsidR="00EB3D97" w:rsidRDefault="00EC25AF" w:rsidP="00FD2C50">
      <w:pPr>
        <w:pStyle w:val="NormalBPBHEB"/>
      </w:pPr>
      <w:r w:rsidRPr="00EC25AF">
        <w:t>Now that all components are in place, let's proceed to implement the proxy code to manage the lazy-loading of images.</w:t>
      </w:r>
    </w:p>
    <w:p w14:paraId="3938DAE1" w14:textId="77777777" w:rsidR="00EC25AF" w:rsidRDefault="00EC25AF" w:rsidP="00156C05">
      <w:pPr>
        <w:spacing w:line="276" w:lineRule="auto"/>
        <w:rPr>
          <w:rFonts w:ascii="Palatino Linotype" w:hAnsi="Palatino Linotype"/>
          <w:bCs/>
          <w:color w:val="000000" w:themeColor="text1"/>
          <w:sz w:val="22"/>
          <w:szCs w:val="22"/>
        </w:rPr>
      </w:pPr>
    </w:p>
    <w:p w14:paraId="010FEA08" w14:textId="77777777" w:rsidR="00B94E03" w:rsidRDefault="00B94E03" w:rsidP="00B94E03">
      <w:pPr>
        <w:pStyle w:val="alt"/>
        <w:numPr>
          <w:ilvl w:val="0"/>
          <w:numId w:val="5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Client code</w:t>
      </w:r>
    </w:p>
    <w:p w14:paraId="5A91DDE4" w14:textId="77777777" w:rsidR="00B94E03" w:rsidRDefault="00B94E03" w:rsidP="00B94E03">
      <w:pPr>
        <w:numPr>
          <w:ilvl w:val="0"/>
          <w:numId w:val="50"/>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const</w:t>
      </w:r>
      <w:r>
        <w:rPr>
          <w:rFonts w:ascii="Consolas" w:hAnsi="Consolas" w:cs="Consolas"/>
          <w:color w:val="5C5C5C"/>
          <w:sz w:val="21"/>
          <w:szCs w:val="21"/>
        </w:rPr>
        <w:t> </w:t>
      </w:r>
      <w:proofErr w:type="spellStart"/>
      <w:r>
        <w:rPr>
          <w:rFonts w:ascii="Consolas" w:hAnsi="Consolas" w:cs="Consolas"/>
          <w:color w:val="5C5C5C"/>
          <w:sz w:val="21"/>
          <w:szCs w:val="21"/>
        </w:rPr>
        <w:t>imageLoader</w:t>
      </w:r>
      <w:proofErr w:type="spellEnd"/>
      <w:r>
        <w:rPr>
          <w:rFonts w:ascii="Consolas" w:hAnsi="Consolas" w:cs="Consolas"/>
          <w:color w:val="5C5C5C"/>
          <w:sz w:val="21"/>
          <w:szCs w:val="21"/>
        </w:rPr>
        <w:t> = </w:t>
      </w:r>
      <w:r>
        <w:rPr>
          <w:rStyle w:val="hljs-keyword"/>
          <w:rFonts w:ascii="Consolas" w:hAnsi="Consolas" w:cs="Consolas"/>
          <w:color w:val="A626A4"/>
          <w:sz w:val="21"/>
          <w:szCs w:val="21"/>
        </w:rPr>
        <w:t>new</w:t>
      </w:r>
      <w:r>
        <w:rPr>
          <w:rFonts w:ascii="Consolas" w:hAnsi="Consolas" w:cs="Consolas"/>
          <w:color w:val="5C5C5C"/>
          <w:sz w:val="21"/>
          <w:szCs w:val="21"/>
        </w:rPr>
        <w:t> </w:t>
      </w:r>
      <w:proofErr w:type="spellStart"/>
      <w:r>
        <w:rPr>
          <w:rFonts w:ascii="Consolas" w:hAnsi="Consolas" w:cs="Consolas"/>
          <w:color w:val="5C5C5C"/>
          <w:sz w:val="21"/>
          <w:szCs w:val="21"/>
        </w:rPr>
        <w:t>ImageProxy</w:t>
      </w:r>
      <w:proofErr w:type="spellEnd"/>
      <w:r>
        <w:rPr>
          <w:rFonts w:ascii="Consolas" w:hAnsi="Consolas" w:cs="Consolas"/>
          <w:color w:val="5C5C5C"/>
          <w:sz w:val="21"/>
          <w:szCs w:val="21"/>
        </w:rPr>
        <w:t>();</w:t>
      </w:r>
    </w:p>
    <w:p w14:paraId="28FA5B62" w14:textId="77777777" w:rsidR="00B94E03" w:rsidRDefault="00B94E03" w:rsidP="00B94E03">
      <w:pPr>
        <w:pStyle w:val="alt"/>
        <w:numPr>
          <w:ilvl w:val="0"/>
          <w:numId w:val="5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imageLoader.loadImage</w:t>
      </w:r>
      <w:proofErr w:type="spellEnd"/>
      <w:r>
        <w:rPr>
          <w:rFonts w:ascii="Consolas" w:hAnsi="Consolas" w:cs="Consolas"/>
          <w:color w:val="5C5C5C"/>
          <w:sz w:val="21"/>
          <w:szCs w:val="21"/>
        </w:rPr>
        <w:t>(</w:t>
      </w:r>
      <w:r>
        <w:rPr>
          <w:rStyle w:val="hljs-string"/>
          <w:rFonts w:ascii="Consolas" w:eastAsia="Palatino Linotype" w:hAnsi="Consolas" w:cs="Consolas"/>
          <w:color w:val="50A14F"/>
          <w:sz w:val="21"/>
          <w:szCs w:val="21"/>
        </w:rPr>
        <w:t>"example.jpg"</w:t>
      </w:r>
      <w:r>
        <w:rPr>
          <w:rFonts w:ascii="Consolas" w:hAnsi="Consolas" w:cs="Consolas"/>
          <w:color w:val="5C5C5C"/>
          <w:sz w:val="21"/>
          <w:szCs w:val="21"/>
        </w:rPr>
        <w:t>);</w:t>
      </w:r>
    </w:p>
    <w:p w14:paraId="6F2EED32" w14:textId="77777777" w:rsidR="00EC25AF" w:rsidRDefault="00EC25AF" w:rsidP="00156C05">
      <w:pPr>
        <w:spacing w:line="276" w:lineRule="auto"/>
        <w:rPr>
          <w:rFonts w:ascii="Palatino Linotype" w:hAnsi="Palatino Linotype"/>
          <w:bCs/>
          <w:color w:val="000000" w:themeColor="text1"/>
          <w:sz w:val="22"/>
          <w:szCs w:val="22"/>
        </w:rPr>
      </w:pPr>
    </w:p>
    <w:p w14:paraId="2548DBF2" w14:textId="5538090C" w:rsidR="009B1370" w:rsidRDefault="009B1370" w:rsidP="00FD2C50">
      <w:pPr>
        <w:pStyle w:val="NormalBPBHEB"/>
      </w:pPr>
      <w:r>
        <w:t xml:space="preserve">For the final step, we have now ensured that we use the </w:t>
      </w:r>
      <w:proofErr w:type="spellStart"/>
      <w:r>
        <w:t>ImageProxy</w:t>
      </w:r>
      <w:proofErr w:type="spellEnd"/>
      <w:r>
        <w:t xml:space="preserve"> instead of the </w:t>
      </w:r>
      <w:proofErr w:type="spellStart"/>
      <w:r>
        <w:t>ImageLoader</w:t>
      </w:r>
      <w:proofErr w:type="spellEnd"/>
      <w:r>
        <w:t xml:space="preserve"> to load our images. If we run this code, this is the result that we will see in the browser console:</w:t>
      </w:r>
    </w:p>
    <w:p w14:paraId="51930C4B" w14:textId="77777777" w:rsidR="00CD4956" w:rsidRDefault="00CD4956" w:rsidP="00156C05">
      <w:pPr>
        <w:spacing w:line="276" w:lineRule="auto"/>
        <w:rPr>
          <w:rFonts w:ascii="Palatino Linotype" w:hAnsi="Palatino Linotype"/>
          <w:bCs/>
          <w:color w:val="000000" w:themeColor="text1"/>
          <w:sz w:val="22"/>
          <w:szCs w:val="22"/>
        </w:rPr>
      </w:pPr>
    </w:p>
    <w:p w14:paraId="38336367" w14:textId="77777777" w:rsidR="00CD4956" w:rsidRDefault="00CD4956" w:rsidP="00CD4956">
      <w:pPr>
        <w:pStyle w:val="alt"/>
        <w:numPr>
          <w:ilvl w:val="0"/>
          <w:numId w:val="5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ImageProxy</w:t>
      </w:r>
      <w:proofErr w:type="spellEnd"/>
      <w:r>
        <w:rPr>
          <w:rFonts w:ascii="Consolas" w:hAnsi="Consolas" w:cs="Consolas"/>
          <w:color w:val="5C5C5C"/>
          <w:sz w:val="21"/>
          <w:szCs w:val="21"/>
        </w:rPr>
        <w:t>: Request received </w:t>
      </w:r>
      <w:r>
        <w:rPr>
          <w:rStyle w:val="hljs-keyword"/>
          <w:rFonts w:ascii="Consolas" w:eastAsiaTheme="majorEastAsia" w:hAnsi="Consolas" w:cs="Consolas"/>
          <w:color w:val="A626A4"/>
          <w:sz w:val="21"/>
          <w:szCs w:val="21"/>
        </w:rPr>
        <w:t>for</w:t>
      </w:r>
      <w:r>
        <w:rPr>
          <w:rFonts w:ascii="Consolas" w:hAnsi="Consolas" w:cs="Consolas"/>
          <w:color w:val="5C5C5C"/>
          <w:sz w:val="21"/>
          <w:szCs w:val="21"/>
        </w:rPr>
        <w:t> image from example.jpg</w:t>
      </w:r>
    </w:p>
    <w:p w14:paraId="26792FED" w14:textId="77777777" w:rsidR="00CD4956" w:rsidRDefault="00CD4956" w:rsidP="00CD4956">
      <w:pPr>
        <w:numPr>
          <w:ilvl w:val="0"/>
          <w:numId w:val="51"/>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ImageLoader</w:t>
      </w:r>
      <w:proofErr w:type="spellEnd"/>
      <w:r>
        <w:rPr>
          <w:rFonts w:ascii="Consolas" w:hAnsi="Consolas" w:cs="Consolas"/>
          <w:color w:val="5C5C5C"/>
          <w:sz w:val="21"/>
          <w:szCs w:val="21"/>
        </w:rPr>
        <w:t>: Loading image from example.jpg</w:t>
      </w:r>
    </w:p>
    <w:p w14:paraId="1ED3857B" w14:textId="77777777" w:rsidR="009B1370" w:rsidRDefault="009B1370" w:rsidP="00156C05">
      <w:pPr>
        <w:spacing w:line="276" w:lineRule="auto"/>
        <w:rPr>
          <w:rFonts w:ascii="Palatino Linotype" w:hAnsi="Palatino Linotype"/>
          <w:bCs/>
          <w:color w:val="000000" w:themeColor="text1"/>
          <w:sz w:val="22"/>
          <w:szCs w:val="22"/>
        </w:rPr>
      </w:pPr>
    </w:p>
    <w:p w14:paraId="7C276B85" w14:textId="4040FC73" w:rsidR="00DA31D0" w:rsidRDefault="00487DBD" w:rsidP="00FD2C50">
      <w:pPr>
        <w:pStyle w:val="NormalBPBHEB"/>
      </w:pPr>
      <w:r w:rsidRPr="00487DBD">
        <w:t>As evident from the above outcome, the image proxy is consistently invoked first, subsequently initiating the request for our image loader to load the image.</w:t>
      </w:r>
    </w:p>
    <w:p w14:paraId="5F220679" w14:textId="77777777" w:rsidR="00420519" w:rsidRDefault="00420519" w:rsidP="00FD2C50">
      <w:pPr>
        <w:pStyle w:val="NormalBPBHEB"/>
      </w:pPr>
    </w:p>
    <w:p w14:paraId="591B258C" w14:textId="2AE2F7F7" w:rsidR="00420519" w:rsidRDefault="000042D6" w:rsidP="00FD2C50">
      <w:pPr>
        <w:pStyle w:val="NormalBPBHEB"/>
      </w:pPr>
      <w:r w:rsidRPr="000042D6">
        <w:t>This behavio</w:t>
      </w:r>
      <w:r>
        <w:t>u</w:t>
      </w:r>
      <w:r w:rsidRPr="000042D6">
        <w:t>r demonstrates the essence of the Proxy design pattern, where the proxy controls access to the real object and can add additional functionality. The lazy-loading logic can be implemented in the proxy to optimize the loading process based on specific requirements.</w:t>
      </w:r>
    </w:p>
    <w:p w14:paraId="35FA66A8" w14:textId="77777777" w:rsidR="006F3906" w:rsidRDefault="006F3906" w:rsidP="00487DBD">
      <w:pPr>
        <w:spacing w:line="276" w:lineRule="auto"/>
        <w:rPr>
          <w:rFonts w:ascii="Palatino Linotype" w:hAnsi="Palatino Linotype"/>
          <w:bCs/>
          <w:color w:val="000000" w:themeColor="text1"/>
          <w:sz w:val="22"/>
          <w:szCs w:val="22"/>
        </w:rPr>
      </w:pPr>
    </w:p>
    <w:p w14:paraId="2A60C9B9" w14:textId="77777777" w:rsidR="006F3906" w:rsidRDefault="006F3906" w:rsidP="00437ECE">
      <w:pPr>
        <w:pStyle w:val="Heading2BPBHEB"/>
      </w:pPr>
      <w:r>
        <w:t>Applications</w:t>
      </w:r>
    </w:p>
    <w:p w14:paraId="2F4CDCED" w14:textId="76E7CB0B" w:rsidR="00177EB1" w:rsidRDefault="008A41F0" w:rsidP="00FD2C50">
      <w:pPr>
        <w:pStyle w:val="NormalBPBHEB"/>
      </w:pPr>
      <w:r w:rsidRPr="008A41F0">
        <w:t>The Proxy pattern in JavaScript can be useful in various scenarios to provide control, optimization, and additional functionalities. Here are several instances where the Proxy pattern can be beneficial:</w:t>
      </w:r>
    </w:p>
    <w:p w14:paraId="6C081666" w14:textId="030DD74B" w:rsidR="00034382" w:rsidRDefault="00FA7EF4" w:rsidP="00FD2C50">
      <w:pPr>
        <w:pStyle w:val="Heading3BPBHEB"/>
      </w:pPr>
      <w:r>
        <w:t>Lazy Loading</w:t>
      </w:r>
    </w:p>
    <w:p w14:paraId="5BA934F2" w14:textId="07CE91CA" w:rsidR="00A570E4" w:rsidRDefault="005B67B7" w:rsidP="00FD2C50">
      <w:pPr>
        <w:pStyle w:val="NormalBPBHEB"/>
      </w:pPr>
      <w:r>
        <w:t xml:space="preserve">As we have already seen in the example, </w:t>
      </w:r>
      <w:r w:rsidRPr="005B67B7">
        <w:t>proxy</w:t>
      </w:r>
      <w:r>
        <w:t xml:space="preserve"> design pattern</w:t>
      </w:r>
      <w:r w:rsidRPr="005B67B7">
        <w:t xml:space="preserve"> </w:t>
      </w:r>
      <w:r>
        <w:t xml:space="preserve">can be used to </w:t>
      </w:r>
      <w:r w:rsidRPr="005B67B7">
        <w:t>implement lazy loading for resources such as images, scripts, or data. The proxy can delay the actual loading of resources until they are explicitly requested, improving initial page load times.</w:t>
      </w:r>
    </w:p>
    <w:p w14:paraId="77E09C5F" w14:textId="73BAE686" w:rsidR="00A570E4" w:rsidRDefault="00817789" w:rsidP="00FD2C50">
      <w:pPr>
        <w:pStyle w:val="Heading3BPBHEB"/>
      </w:pPr>
      <w:r>
        <w:t>Access Control</w:t>
      </w:r>
    </w:p>
    <w:p w14:paraId="24AFC437" w14:textId="10723100" w:rsidR="00A570E4" w:rsidRDefault="00B75876" w:rsidP="00FD2C50">
      <w:pPr>
        <w:pStyle w:val="NormalBPBHEB"/>
      </w:pPr>
      <w:r>
        <w:t>We can e</w:t>
      </w:r>
      <w:r w:rsidRPr="00B75876">
        <w:t xml:space="preserve">mploy a proxy to control access to sensitive operations or resources. For example, </w:t>
      </w:r>
      <w:r>
        <w:t>we</w:t>
      </w:r>
      <w:r w:rsidRPr="00B75876">
        <w:t xml:space="preserve"> can use a protection proxy to restrict access to certain methods or properties based on user roles or permissions.</w:t>
      </w:r>
      <w:r>
        <w:t>.</w:t>
      </w:r>
    </w:p>
    <w:p w14:paraId="10E0E124" w14:textId="2AE286AD" w:rsidR="00A570E4" w:rsidRDefault="00421039" w:rsidP="00FD2C50">
      <w:pPr>
        <w:pStyle w:val="Heading3BPBHEB"/>
      </w:pPr>
      <w:r>
        <w:t>Caching</w:t>
      </w:r>
    </w:p>
    <w:p w14:paraId="17731649" w14:textId="39761C46" w:rsidR="00A570E4" w:rsidRDefault="005B38C8" w:rsidP="00FD2C50">
      <w:pPr>
        <w:pStyle w:val="NormalBPBHEB"/>
      </w:pPr>
      <w:r>
        <w:t>We can i</w:t>
      </w:r>
      <w:r w:rsidRPr="005B38C8">
        <w:t>mplement a proxy to cache the results of expensive operations. The proxy can store the results and return them if the same operation is requested again, reducing the need for redundant computations.</w:t>
      </w:r>
    </w:p>
    <w:p w14:paraId="71B07693" w14:textId="46A11E78" w:rsidR="00A570E4" w:rsidRDefault="00CB22BF" w:rsidP="00FD2C50">
      <w:pPr>
        <w:pStyle w:val="Heading3BPBHEB"/>
      </w:pPr>
      <w:r>
        <w:lastRenderedPageBreak/>
        <w:t>Validation</w:t>
      </w:r>
    </w:p>
    <w:p w14:paraId="737188D2" w14:textId="28C3AB15" w:rsidR="00A570E4" w:rsidRDefault="00CB22BF" w:rsidP="00FD2C50">
      <w:pPr>
        <w:pStyle w:val="NormalBPBHEB"/>
      </w:pPr>
      <w:r>
        <w:t>We can u</w:t>
      </w:r>
      <w:r w:rsidRPr="00CB22BF">
        <w:t>se a proxy to validate input parameters or data before it reaches the actual object. This ensures that only valid data is processed by the real object, preventing potential issues.</w:t>
      </w:r>
    </w:p>
    <w:p w14:paraId="6EA01081" w14:textId="5BA06257" w:rsidR="00A570E4" w:rsidRDefault="00595D96" w:rsidP="00FD2C50">
      <w:pPr>
        <w:pStyle w:val="Heading3BPBHEB"/>
      </w:pPr>
      <w:r>
        <w:t>Remote Proxy (AJAX Requests)</w:t>
      </w:r>
    </w:p>
    <w:p w14:paraId="1EB4A801" w14:textId="09D25A0F" w:rsidR="002E468E" w:rsidRDefault="0008783D" w:rsidP="00FD2C50">
      <w:pPr>
        <w:pStyle w:val="NormalBPBHEB"/>
      </w:pPr>
      <w:r>
        <w:t>We can u</w:t>
      </w:r>
      <w:r w:rsidRPr="0008783D">
        <w:t>se a proxy to manage and optimize remote calls, such as AJAX requests. The proxy can handle tasks like authentication, caching, or batching requests before forwarding them to the actual service.</w:t>
      </w:r>
    </w:p>
    <w:p w14:paraId="50FC8012" w14:textId="77777777" w:rsidR="0008783D" w:rsidRDefault="0008783D" w:rsidP="00FD2C50">
      <w:pPr>
        <w:pStyle w:val="NormalBPBHEB"/>
      </w:pPr>
    </w:p>
    <w:p w14:paraId="148DD2C7" w14:textId="77777777" w:rsidR="00C22E65" w:rsidRDefault="00C22E65" w:rsidP="00437ECE">
      <w:pPr>
        <w:pStyle w:val="Heading2BPBHEB"/>
      </w:pPr>
      <w:r>
        <w:t>Pros and Cons</w:t>
      </w:r>
    </w:p>
    <w:p w14:paraId="04CF1EA0" w14:textId="6E45BE26" w:rsidR="00920371" w:rsidRDefault="00920371" w:rsidP="00FD2C50">
      <w:pPr>
        <w:pStyle w:val="NormalBPBHEB"/>
      </w:pPr>
      <w:r>
        <w:t>There are several advantages of using the Proxy design pattern in JavaScript. A few of them are as follow</w:t>
      </w:r>
      <w:r w:rsidR="00E65823">
        <w:t>s:</w:t>
      </w:r>
    </w:p>
    <w:p w14:paraId="08F8F12C" w14:textId="21AC11DD" w:rsidR="00E65823" w:rsidRDefault="00335F39" w:rsidP="00FD2C50">
      <w:pPr>
        <w:pStyle w:val="NormalBPBHEB"/>
        <w:numPr>
          <w:ilvl w:val="0"/>
          <w:numId w:val="85"/>
        </w:numPr>
      </w:pPr>
      <w:r>
        <w:t xml:space="preserve">We can control the service object </w:t>
      </w:r>
      <w:r w:rsidR="009A7CFD">
        <w:t xml:space="preserve">and manage its lifecycle </w:t>
      </w:r>
      <w:r>
        <w:t>without the clients knowing about it</w:t>
      </w:r>
      <w:r w:rsidR="009A7CFD">
        <w:t xml:space="preserve"> and in scenarios, where the lifecycle doesn’t matter to the client.</w:t>
      </w:r>
    </w:p>
    <w:p w14:paraId="1EF7A163" w14:textId="1C1C5578" w:rsidR="007B407E" w:rsidRDefault="007B407E" w:rsidP="00FD2C50">
      <w:pPr>
        <w:pStyle w:val="NormalBPBHEB"/>
        <w:numPr>
          <w:ilvl w:val="0"/>
          <w:numId w:val="85"/>
        </w:numPr>
      </w:pPr>
      <w:r>
        <w:t>The best part about having a proxy is that the service object is not required to be available or ready. The proxy can take all the requests and wait until the service object is ready for implementation.</w:t>
      </w:r>
    </w:p>
    <w:p w14:paraId="6D7939D3" w14:textId="57F82ED5" w:rsidR="007B407E" w:rsidRDefault="007B407E" w:rsidP="00FD2C50">
      <w:pPr>
        <w:pStyle w:val="NormalBPBHEB"/>
        <w:numPr>
          <w:ilvl w:val="0"/>
          <w:numId w:val="85"/>
        </w:numPr>
      </w:pPr>
      <w:r>
        <w:t>Finally, it follows the Open/Closed Principle, where we can add new proxies without changing the service object or client.</w:t>
      </w:r>
    </w:p>
    <w:p w14:paraId="460C6E5B" w14:textId="77777777" w:rsidR="00427727" w:rsidRDefault="00427727" w:rsidP="00427727">
      <w:pPr>
        <w:spacing w:line="276" w:lineRule="auto"/>
        <w:rPr>
          <w:rFonts w:ascii="Palatino Linotype" w:hAnsi="Palatino Linotype"/>
          <w:color w:val="000000" w:themeColor="text1"/>
          <w:sz w:val="22"/>
          <w:szCs w:val="22"/>
        </w:rPr>
      </w:pPr>
    </w:p>
    <w:p w14:paraId="2ECBA120" w14:textId="2E2DA51C" w:rsidR="00427727" w:rsidRDefault="00427727" w:rsidP="00FD2C50">
      <w:pPr>
        <w:pStyle w:val="NormalBPBHEB"/>
      </w:pPr>
      <w:r>
        <w:t>The few disadvantages associated with the Proxy design pattern are as follows:</w:t>
      </w:r>
    </w:p>
    <w:p w14:paraId="0308234E" w14:textId="70F6DCCC" w:rsidR="00427727" w:rsidRDefault="002B5A20" w:rsidP="00FD2C50">
      <w:pPr>
        <w:pStyle w:val="NormalBPBHEB"/>
        <w:numPr>
          <w:ilvl w:val="0"/>
          <w:numId w:val="85"/>
        </w:numPr>
      </w:pPr>
      <w:r>
        <w:t>Introduction of new classes could potentially complicate the code, if not handled or envisioned correctly.</w:t>
      </w:r>
    </w:p>
    <w:p w14:paraId="06E05FEF" w14:textId="68CC36FF" w:rsidR="002B5A20" w:rsidRDefault="002B5A20" w:rsidP="00FD2C50">
      <w:pPr>
        <w:pStyle w:val="NormalBPBHEB"/>
        <w:numPr>
          <w:ilvl w:val="0"/>
          <w:numId w:val="85"/>
        </w:numPr>
      </w:pPr>
      <w:r>
        <w:t>Moreover, the proxy merely serves as a waiting room until the actual service object can respond. So, there is always a chance that the service might get delayed.</w:t>
      </w:r>
    </w:p>
    <w:p w14:paraId="0DBAB2BB" w14:textId="77777777" w:rsidR="006D4912" w:rsidRDefault="006D4912" w:rsidP="00FD2C50">
      <w:pPr>
        <w:pStyle w:val="NormalBPBHEB"/>
        <w:rPr>
          <w:color w:val="000000" w:themeColor="text1"/>
          <w:szCs w:val="22"/>
        </w:rPr>
      </w:pPr>
    </w:p>
    <w:p w14:paraId="3DD66326" w14:textId="1CA2FEAE" w:rsidR="00273CD8" w:rsidRDefault="00273CD8" w:rsidP="00FD2C50">
      <w:pPr>
        <w:pStyle w:val="Heading1BPBHEB"/>
      </w:pPr>
      <w:r>
        <w:t>Pattern selection tips</w:t>
      </w:r>
    </w:p>
    <w:p w14:paraId="556C6AC9" w14:textId="3E204E11" w:rsidR="001F3AA0" w:rsidRPr="001F3AA0" w:rsidRDefault="002E78F2" w:rsidP="00FD2C50">
      <w:pPr>
        <w:pStyle w:val="NormalBPBHEB"/>
      </w:pPr>
      <w:r w:rsidRPr="002E78F2">
        <w:t xml:space="preserve">In this chapter, we explored seven types of structural design patterns along with their diverse use-cases and scenarios. When confronted with a real-world problem, determining the most suitable pattern might initially seem perplexing. Therefore, this section </w:t>
      </w:r>
      <w:r w:rsidR="00D977CE">
        <w:t xml:space="preserve">will </w:t>
      </w:r>
      <w:r w:rsidRPr="002E78F2">
        <w:t xml:space="preserve">serve as a guide to help </w:t>
      </w:r>
      <w:r w:rsidR="00D977CE">
        <w:t>u</w:t>
      </w:r>
      <w:r w:rsidR="0038061F">
        <w:t>s</w:t>
      </w:r>
      <w:r w:rsidR="00D977CE" w:rsidRPr="002E78F2">
        <w:t xml:space="preserve"> </w:t>
      </w:r>
      <w:r w:rsidRPr="002E78F2">
        <w:t>choose the right pattern for our specific use-case.</w:t>
      </w:r>
    </w:p>
    <w:p w14:paraId="3B49959C" w14:textId="77777777" w:rsidR="001F3AA0" w:rsidRPr="001F3AA0" w:rsidRDefault="001F3AA0" w:rsidP="001F3AA0">
      <w:pPr>
        <w:spacing w:line="276" w:lineRule="auto"/>
        <w:rPr>
          <w:rFonts w:ascii="Palatino Linotype" w:hAnsi="Palatino Linotype"/>
          <w:color w:val="000000" w:themeColor="text1"/>
          <w:sz w:val="22"/>
          <w:szCs w:val="22"/>
        </w:rPr>
      </w:pPr>
    </w:p>
    <w:p w14:paraId="65FC9D98" w14:textId="2854219C" w:rsidR="001F3AA0" w:rsidRDefault="001F3AA0" w:rsidP="00437ECE">
      <w:pPr>
        <w:pStyle w:val="Heading2BPBHEB"/>
      </w:pPr>
      <w:r>
        <w:lastRenderedPageBreak/>
        <w:t>Adapter Pattern</w:t>
      </w:r>
    </w:p>
    <w:p w14:paraId="59DF63FB" w14:textId="785FC4A1" w:rsidR="00437ECE" w:rsidRDefault="00751867" w:rsidP="00FD2C50">
      <w:pPr>
        <w:pStyle w:val="NormalBPBHEB"/>
      </w:pPr>
      <w:r>
        <w:t>As we know, Adapter pattern allows objects with incompatible interfaces to collaborate. With that in view, here are certain scenarios where this design pattern will be beneficial to use:</w:t>
      </w:r>
    </w:p>
    <w:p w14:paraId="60901A93" w14:textId="2CBBEE20" w:rsidR="001F3AA0" w:rsidRPr="001F3AA0" w:rsidRDefault="001F3AA0" w:rsidP="001F3AA0">
      <w:pPr>
        <w:pStyle w:val="ListParagraph"/>
        <w:numPr>
          <w:ilvl w:val="0"/>
          <w:numId w:val="56"/>
        </w:numPr>
        <w:spacing w:line="276" w:lineRule="auto"/>
        <w:rPr>
          <w:rFonts w:ascii="Palatino Linotype" w:hAnsi="Palatino Linotype"/>
          <w:color w:val="000000" w:themeColor="text1"/>
          <w:sz w:val="22"/>
          <w:szCs w:val="22"/>
        </w:rPr>
      </w:pPr>
      <w:r w:rsidRPr="001F3AA0">
        <w:rPr>
          <w:rFonts w:ascii="Palatino Linotype" w:hAnsi="Palatino Linotype"/>
          <w:color w:val="000000" w:themeColor="text1"/>
          <w:sz w:val="22"/>
          <w:szCs w:val="22"/>
        </w:rPr>
        <w:t>When integrating a new component with an existing system.</w:t>
      </w:r>
    </w:p>
    <w:p w14:paraId="13585A4A" w14:textId="44526396" w:rsidR="001F3AA0" w:rsidRPr="001F3AA0" w:rsidRDefault="001F3AA0" w:rsidP="001F3AA0">
      <w:pPr>
        <w:pStyle w:val="ListParagraph"/>
        <w:numPr>
          <w:ilvl w:val="0"/>
          <w:numId w:val="56"/>
        </w:numPr>
        <w:spacing w:line="276" w:lineRule="auto"/>
        <w:rPr>
          <w:rFonts w:ascii="Palatino Linotype" w:hAnsi="Palatino Linotype"/>
          <w:color w:val="000000" w:themeColor="text1"/>
          <w:sz w:val="22"/>
          <w:szCs w:val="22"/>
        </w:rPr>
      </w:pPr>
      <w:r w:rsidRPr="001F3AA0">
        <w:rPr>
          <w:rFonts w:ascii="Palatino Linotype" w:hAnsi="Palatino Linotype"/>
          <w:color w:val="000000" w:themeColor="text1"/>
          <w:sz w:val="22"/>
          <w:szCs w:val="22"/>
        </w:rPr>
        <w:t>When the interface of an existing class needs to be compatible with a client's expectations.</w:t>
      </w:r>
    </w:p>
    <w:p w14:paraId="3F8C770A" w14:textId="10E4508A" w:rsidR="001F3AA0" w:rsidRPr="001F3AA0" w:rsidRDefault="001F3AA0" w:rsidP="001F3AA0">
      <w:pPr>
        <w:pStyle w:val="ListParagraph"/>
        <w:numPr>
          <w:ilvl w:val="0"/>
          <w:numId w:val="56"/>
        </w:numPr>
        <w:spacing w:line="276" w:lineRule="auto"/>
        <w:rPr>
          <w:rFonts w:ascii="Palatino Linotype" w:hAnsi="Palatino Linotype"/>
          <w:color w:val="000000" w:themeColor="text1"/>
          <w:sz w:val="22"/>
          <w:szCs w:val="22"/>
        </w:rPr>
      </w:pPr>
      <w:r w:rsidRPr="001F3AA0">
        <w:rPr>
          <w:rFonts w:ascii="Palatino Linotype" w:hAnsi="Palatino Linotype"/>
          <w:color w:val="000000" w:themeColor="text1"/>
          <w:sz w:val="22"/>
          <w:szCs w:val="22"/>
        </w:rPr>
        <w:t>When working with legacy code that has an incompatible interface.</w:t>
      </w:r>
    </w:p>
    <w:p w14:paraId="0ABF9048" w14:textId="77777777" w:rsidR="001F3AA0" w:rsidRPr="001F3AA0" w:rsidRDefault="001F3AA0" w:rsidP="001F3AA0">
      <w:pPr>
        <w:spacing w:line="276" w:lineRule="auto"/>
        <w:rPr>
          <w:rFonts w:ascii="Palatino Linotype" w:hAnsi="Palatino Linotype"/>
          <w:color w:val="000000" w:themeColor="text1"/>
          <w:sz w:val="22"/>
          <w:szCs w:val="22"/>
        </w:rPr>
      </w:pPr>
    </w:p>
    <w:p w14:paraId="4C197A8E" w14:textId="1FC2C81C" w:rsidR="005B5CAB" w:rsidRDefault="005B5CAB" w:rsidP="00437ECE">
      <w:pPr>
        <w:pStyle w:val="Heading2BPBHEB"/>
      </w:pPr>
      <w:r>
        <w:t>Bridge Pattern</w:t>
      </w:r>
    </w:p>
    <w:p w14:paraId="38153995" w14:textId="6B6BB183" w:rsidR="00437ECE" w:rsidRDefault="00A01CBE" w:rsidP="00FD2C50">
      <w:pPr>
        <w:pStyle w:val="NormalBPBHEB"/>
      </w:pPr>
      <w:r>
        <w:t>Bridge pattern allows us to split a large class of closely related classes into two independent hierarchies. Therefore, Bridge pattern can work wonders for scenarios where:</w:t>
      </w:r>
    </w:p>
    <w:p w14:paraId="3ABD4B00" w14:textId="1D85EEDF" w:rsidR="001F3AA0" w:rsidRPr="00EB625D" w:rsidRDefault="001F3AA0" w:rsidP="00EB625D">
      <w:pPr>
        <w:pStyle w:val="ListParagraph"/>
        <w:numPr>
          <w:ilvl w:val="0"/>
          <w:numId w:val="59"/>
        </w:numPr>
        <w:spacing w:line="276" w:lineRule="auto"/>
        <w:rPr>
          <w:rFonts w:ascii="Palatino Linotype" w:hAnsi="Palatino Linotype"/>
          <w:color w:val="000000" w:themeColor="text1"/>
          <w:sz w:val="22"/>
          <w:szCs w:val="22"/>
        </w:rPr>
      </w:pPr>
      <w:r w:rsidRPr="00EB625D">
        <w:rPr>
          <w:rFonts w:ascii="Palatino Linotype" w:hAnsi="Palatino Linotype"/>
          <w:color w:val="000000" w:themeColor="text1"/>
          <w:sz w:val="22"/>
          <w:szCs w:val="22"/>
        </w:rPr>
        <w:t xml:space="preserve">When </w:t>
      </w:r>
      <w:r w:rsidR="00A01CBE">
        <w:rPr>
          <w:rFonts w:ascii="Palatino Linotype" w:hAnsi="Palatino Linotype"/>
          <w:color w:val="000000" w:themeColor="text1"/>
          <w:sz w:val="22"/>
          <w:szCs w:val="22"/>
        </w:rPr>
        <w:t>we</w:t>
      </w:r>
      <w:r w:rsidR="00A01CBE" w:rsidRPr="00EB625D">
        <w:rPr>
          <w:rFonts w:ascii="Palatino Linotype" w:hAnsi="Palatino Linotype"/>
          <w:color w:val="000000" w:themeColor="text1"/>
          <w:sz w:val="22"/>
          <w:szCs w:val="22"/>
        </w:rPr>
        <w:t xml:space="preserve"> </w:t>
      </w:r>
      <w:r w:rsidRPr="00EB625D">
        <w:rPr>
          <w:rFonts w:ascii="Palatino Linotype" w:hAnsi="Palatino Linotype"/>
          <w:color w:val="000000" w:themeColor="text1"/>
          <w:sz w:val="22"/>
          <w:szCs w:val="22"/>
        </w:rPr>
        <w:t>want to separate abstraction from implementation.</w:t>
      </w:r>
    </w:p>
    <w:p w14:paraId="0AF31EB0" w14:textId="02C3F084" w:rsidR="001F3AA0" w:rsidRPr="00EB625D" w:rsidRDefault="001F3AA0" w:rsidP="00EB625D">
      <w:pPr>
        <w:pStyle w:val="ListParagraph"/>
        <w:numPr>
          <w:ilvl w:val="0"/>
          <w:numId w:val="59"/>
        </w:numPr>
        <w:spacing w:line="276" w:lineRule="auto"/>
        <w:rPr>
          <w:rFonts w:ascii="Palatino Linotype" w:hAnsi="Palatino Linotype"/>
          <w:color w:val="000000" w:themeColor="text1"/>
          <w:sz w:val="22"/>
          <w:szCs w:val="22"/>
        </w:rPr>
      </w:pPr>
      <w:r w:rsidRPr="00EB625D">
        <w:rPr>
          <w:rFonts w:ascii="Palatino Linotype" w:hAnsi="Palatino Linotype"/>
          <w:color w:val="000000" w:themeColor="text1"/>
          <w:sz w:val="22"/>
          <w:szCs w:val="22"/>
        </w:rPr>
        <w:t>When changes in the implementation should not affect the abstraction.</w:t>
      </w:r>
    </w:p>
    <w:p w14:paraId="2BECF7B1" w14:textId="7A2E28FB" w:rsidR="001F3AA0" w:rsidRPr="00EB625D" w:rsidRDefault="001F3AA0" w:rsidP="00EB625D">
      <w:pPr>
        <w:pStyle w:val="ListParagraph"/>
        <w:numPr>
          <w:ilvl w:val="0"/>
          <w:numId w:val="59"/>
        </w:numPr>
        <w:spacing w:line="276" w:lineRule="auto"/>
        <w:rPr>
          <w:rFonts w:ascii="Palatino Linotype" w:hAnsi="Palatino Linotype"/>
          <w:color w:val="000000" w:themeColor="text1"/>
          <w:sz w:val="22"/>
          <w:szCs w:val="22"/>
        </w:rPr>
      </w:pPr>
      <w:r w:rsidRPr="00EB625D">
        <w:rPr>
          <w:rFonts w:ascii="Palatino Linotype" w:hAnsi="Palatino Linotype"/>
          <w:color w:val="000000" w:themeColor="text1"/>
          <w:sz w:val="22"/>
          <w:szCs w:val="22"/>
        </w:rPr>
        <w:t>When there is a need to extend both abstraction and implementation independently.</w:t>
      </w:r>
    </w:p>
    <w:p w14:paraId="3CE70C28" w14:textId="77777777" w:rsidR="001F3AA0" w:rsidRPr="001F3AA0" w:rsidRDefault="001F3AA0" w:rsidP="001F3AA0">
      <w:pPr>
        <w:spacing w:line="276" w:lineRule="auto"/>
        <w:rPr>
          <w:rFonts w:ascii="Palatino Linotype" w:hAnsi="Palatino Linotype"/>
          <w:color w:val="000000" w:themeColor="text1"/>
          <w:sz w:val="22"/>
          <w:szCs w:val="22"/>
        </w:rPr>
      </w:pPr>
    </w:p>
    <w:p w14:paraId="2F8C3546" w14:textId="4DAB5900" w:rsidR="00D944AC" w:rsidRDefault="00D944AC" w:rsidP="00437ECE">
      <w:pPr>
        <w:pStyle w:val="Heading2BPBHEB"/>
      </w:pPr>
      <w:r>
        <w:t>Composite Pattern</w:t>
      </w:r>
    </w:p>
    <w:p w14:paraId="0389DB20" w14:textId="74045326" w:rsidR="00437ECE" w:rsidRDefault="00A01CBE" w:rsidP="00FD2C50">
      <w:pPr>
        <w:pStyle w:val="NormalBPBHEB"/>
      </w:pPr>
      <w:r>
        <w:t xml:space="preserve">Composite pattern permits us to compose objects into discernible tree structures. This design pattern can help us: </w:t>
      </w:r>
    </w:p>
    <w:p w14:paraId="132BB603" w14:textId="64F6CDC4" w:rsidR="001F3AA0" w:rsidRPr="00D944AC" w:rsidRDefault="001F3AA0" w:rsidP="00D944AC">
      <w:pPr>
        <w:pStyle w:val="ListParagraph"/>
        <w:numPr>
          <w:ilvl w:val="0"/>
          <w:numId w:val="62"/>
        </w:numPr>
        <w:spacing w:line="276" w:lineRule="auto"/>
        <w:rPr>
          <w:rFonts w:ascii="Palatino Linotype" w:hAnsi="Palatino Linotype"/>
          <w:color w:val="000000" w:themeColor="text1"/>
          <w:sz w:val="22"/>
          <w:szCs w:val="22"/>
        </w:rPr>
      </w:pPr>
      <w:r w:rsidRPr="00D944AC">
        <w:rPr>
          <w:rFonts w:ascii="Palatino Linotype" w:hAnsi="Palatino Linotype"/>
          <w:color w:val="000000" w:themeColor="text1"/>
          <w:sz w:val="22"/>
          <w:szCs w:val="22"/>
        </w:rPr>
        <w:t xml:space="preserve">When </w:t>
      </w:r>
      <w:r w:rsidR="00A01CBE">
        <w:rPr>
          <w:rFonts w:ascii="Palatino Linotype" w:hAnsi="Palatino Linotype"/>
          <w:color w:val="000000" w:themeColor="text1"/>
          <w:sz w:val="22"/>
          <w:szCs w:val="22"/>
        </w:rPr>
        <w:t>we</w:t>
      </w:r>
      <w:r w:rsidR="00A01CBE" w:rsidRPr="00D944AC">
        <w:rPr>
          <w:rFonts w:ascii="Palatino Linotype" w:hAnsi="Palatino Linotype"/>
          <w:color w:val="000000" w:themeColor="text1"/>
          <w:sz w:val="22"/>
          <w:szCs w:val="22"/>
        </w:rPr>
        <w:t xml:space="preserve"> </w:t>
      </w:r>
      <w:r w:rsidRPr="00D944AC">
        <w:rPr>
          <w:rFonts w:ascii="Palatino Linotype" w:hAnsi="Palatino Linotype"/>
          <w:color w:val="000000" w:themeColor="text1"/>
          <w:sz w:val="22"/>
          <w:szCs w:val="22"/>
        </w:rPr>
        <w:t>want to treat both individual objects and compositions of objects uniformly.</w:t>
      </w:r>
    </w:p>
    <w:p w14:paraId="0EF23AC1" w14:textId="6F5B2DA1" w:rsidR="001F3AA0" w:rsidRPr="00D944AC" w:rsidRDefault="001F3AA0" w:rsidP="00D944AC">
      <w:pPr>
        <w:pStyle w:val="ListParagraph"/>
        <w:numPr>
          <w:ilvl w:val="0"/>
          <w:numId w:val="62"/>
        </w:numPr>
        <w:spacing w:line="276" w:lineRule="auto"/>
        <w:rPr>
          <w:rFonts w:ascii="Palatino Linotype" w:hAnsi="Palatino Linotype"/>
          <w:color w:val="000000" w:themeColor="text1"/>
          <w:sz w:val="22"/>
          <w:szCs w:val="22"/>
        </w:rPr>
      </w:pPr>
      <w:r w:rsidRPr="00D944AC">
        <w:rPr>
          <w:rFonts w:ascii="Palatino Linotype" w:hAnsi="Palatino Linotype"/>
          <w:color w:val="000000" w:themeColor="text1"/>
          <w:sz w:val="22"/>
          <w:szCs w:val="22"/>
        </w:rPr>
        <w:t>When clients should be able to ignore the difference between compositions of objects and individual objects.</w:t>
      </w:r>
    </w:p>
    <w:p w14:paraId="7DC4B149" w14:textId="6B40C6DF" w:rsidR="001F3AA0" w:rsidRPr="00D944AC" w:rsidRDefault="001F3AA0" w:rsidP="00D944AC">
      <w:pPr>
        <w:pStyle w:val="ListParagraph"/>
        <w:numPr>
          <w:ilvl w:val="0"/>
          <w:numId w:val="62"/>
        </w:numPr>
        <w:spacing w:line="276" w:lineRule="auto"/>
        <w:rPr>
          <w:rFonts w:ascii="Palatino Linotype" w:hAnsi="Palatino Linotype"/>
          <w:color w:val="000000" w:themeColor="text1"/>
          <w:sz w:val="22"/>
          <w:szCs w:val="22"/>
        </w:rPr>
      </w:pPr>
      <w:r w:rsidRPr="00D944AC">
        <w:rPr>
          <w:rFonts w:ascii="Palatino Linotype" w:hAnsi="Palatino Linotype"/>
          <w:color w:val="000000" w:themeColor="text1"/>
          <w:sz w:val="22"/>
          <w:szCs w:val="22"/>
        </w:rPr>
        <w:t xml:space="preserve">When </w:t>
      </w:r>
      <w:r w:rsidR="00A01CBE">
        <w:rPr>
          <w:rFonts w:ascii="Palatino Linotype" w:hAnsi="Palatino Linotype"/>
          <w:color w:val="000000" w:themeColor="text1"/>
          <w:sz w:val="22"/>
          <w:szCs w:val="22"/>
        </w:rPr>
        <w:t>we</w:t>
      </w:r>
      <w:r w:rsidR="00A01CBE" w:rsidRPr="00D944AC">
        <w:rPr>
          <w:rFonts w:ascii="Palatino Linotype" w:hAnsi="Palatino Linotype"/>
          <w:color w:val="000000" w:themeColor="text1"/>
          <w:sz w:val="22"/>
          <w:szCs w:val="22"/>
        </w:rPr>
        <w:t xml:space="preserve"> </w:t>
      </w:r>
      <w:r w:rsidRPr="00D944AC">
        <w:rPr>
          <w:rFonts w:ascii="Palatino Linotype" w:hAnsi="Palatino Linotype"/>
          <w:color w:val="000000" w:themeColor="text1"/>
          <w:sz w:val="22"/>
          <w:szCs w:val="22"/>
        </w:rPr>
        <w:t>need to represent part-whole hierarchies.</w:t>
      </w:r>
    </w:p>
    <w:p w14:paraId="7DD2400B" w14:textId="77777777" w:rsidR="001F3AA0" w:rsidRPr="001F3AA0" w:rsidRDefault="001F3AA0" w:rsidP="001F3AA0">
      <w:pPr>
        <w:spacing w:line="276" w:lineRule="auto"/>
        <w:rPr>
          <w:rFonts w:ascii="Palatino Linotype" w:hAnsi="Palatino Linotype"/>
          <w:color w:val="000000" w:themeColor="text1"/>
          <w:sz w:val="22"/>
          <w:szCs w:val="22"/>
        </w:rPr>
      </w:pPr>
    </w:p>
    <w:p w14:paraId="381E435B" w14:textId="6EC01847" w:rsidR="000B638C" w:rsidRDefault="000B638C" w:rsidP="00437ECE">
      <w:pPr>
        <w:pStyle w:val="Heading2BPBHEB"/>
      </w:pPr>
      <w:r>
        <w:t>Decorator Pattern</w:t>
      </w:r>
    </w:p>
    <w:p w14:paraId="6446D639" w14:textId="1CBE741E" w:rsidR="00437ECE" w:rsidRDefault="00A01CBE" w:rsidP="00FD2C50">
      <w:pPr>
        <w:pStyle w:val="NormalBPBHEB"/>
      </w:pPr>
      <w:r>
        <w:t>Decorator design pattern, as its name suggests, helps us to attach new behaviours to objects by placing these objects inside special wrappers. This can prove beneficial in the following scenarios:</w:t>
      </w:r>
    </w:p>
    <w:p w14:paraId="5C066AD0" w14:textId="5179662F" w:rsidR="001F3AA0" w:rsidRPr="009E71AC" w:rsidRDefault="001F3AA0" w:rsidP="009E71AC">
      <w:pPr>
        <w:pStyle w:val="ListParagraph"/>
        <w:numPr>
          <w:ilvl w:val="0"/>
          <w:numId w:val="63"/>
        </w:numPr>
        <w:spacing w:line="276" w:lineRule="auto"/>
        <w:rPr>
          <w:rFonts w:ascii="Palatino Linotype" w:hAnsi="Palatino Linotype"/>
          <w:color w:val="000000" w:themeColor="text1"/>
          <w:sz w:val="22"/>
          <w:szCs w:val="22"/>
        </w:rPr>
      </w:pPr>
      <w:r w:rsidRPr="009E71AC">
        <w:rPr>
          <w:rFonts w:ascii="Palatino Linotype" w:hAnsi="Palatino Linotype"/>
          <w:color w:val="000000" w:themeColor="text1"/>
          <w:sz w:val="22"/>
          <w:szCs w:val="22"/>
        </w:rPr>
        <w:t xml:space="preserve">When </w:t>
      </w:r>
      <w:r w:rsidR="00757A24">
        <w:rPr>
          <w:rFonts w:ascii="Palatino Linotype" w:hAnsi="Palatino Linotype"/>
          <w:color w:val="000000" w:themeColor="text1"/>
          <w:sz w:val="22"/>
          <w:szCs w:val="22"/>
        </w:rPr>
        <w:t>we</w:t>
      </w:r>
      <w:r w:rsidR="00757A24" w:rsidRPr="009E71AC">
        <w:rPr>
          <w:rFonts w:ascii="Palatino Linotype" w:hAnsi="Palatino Linotype"/>
          <w:color w:val="000000" w:themeColor="text1"/>
          <w:sz w:val="22"/>
          <w:szCs w:val="22"/>
        </w:rPr>
        <w:t xml:space="preserve"> </w:t>
      </w:r>
      <w:r w:rsidRPr="009E71AC">
        <w:rPr>
          <w:rFonts w:ascii="Palatino Linotype" w:hAnsi="Palatino Linotype"/>
          <w:color w:val="000000" w:themeColor="text1"/>
          <w:sz w:val="22"/>
          <w:szCs w:val="22"/>
        </w:rPr>
        <w:t>want to add new functionalities to an object dynamically without altering its structure.</w:t>
      </w:r>
    </w:p>
    <w:p w14:paraId="7D3C8E5E" w14:textId="075DA889" w:rsidR="001F3AA0" w:rsidRPr="009E71AC" w:rsidRDefault="001F3AA0" w:rsidP="009E71AC">
      <w:pPr>
        <w:pStyle w:val="ListParagraph"/>
        <w:numPr>
          <w:ilvl w:val="0"/>
          <w:numId w:val="63"/>
        </w:numPr>
        <w:spacing w:line="276" w:lineRule="auto"/>
        <w:rPr>
          <w:rFonts w:ascii="Palatino Linotype" w:hAnsi="Palatino Linotype"/>
          <w:color w:val="000000" w:themeColor="text1"/>
          <w:sz w:val="22"/>
          <w:szCs w:val="22"/>
        </w:rPr>
      </w:pPr>
      <w:r w:rsidRPr="009E71AC">
        <w:rPr>
          <w:rFonts w:ascii="Palatino Linotype" w:hAnsi="Palatino Linotype"/>
          <w:color w:val="000000" w:themeColor="text1"/>
          <w:sz w:val="22"/>
          <w:szCs w:val="22"/>
        </w:rPr>
        <w:t>When there is a need for a flexible and reusable way to extend behavio</w:t>
      </w:r>
      <w:r w:rsidR="009E71AC">
        <w:rPr>
          <w:rFonts w:ascii="Palatino Linotype" w:hAnsi="Palatino Linotype"/>
          <w:color w:val="000000" w:themeColor="text1"/>
          <w:sz w:val="22"/>
          <w:szCs w:val="22"/>
        </w:rPr>
        <w:t>u</w:t>
      </w:r>
      <w:r w:rsidRPr="009E71AC">
        <w:rPr>
          <w:rFonts w:ascii="Palatino Linotype" w:hAnsi="Palatino Linotype"/>
          <w:color w:val="000000" w:themeColor="text1"/>
          <w:sz w:val="22"/>
          <w:szCs w:val="22"/>
        </w:rPr>
        <w:t>r.</w:t>
      </w:r>
    </w:p>
    <w:p w14:paraId="172EA011" w14:textId="3951F743" w:rsidR="001F3AA0" w:rsidRPr="009E71AC" w:rsidRDefault="001F3AA0" w:rsidP="009E71AC">
      <w:pPr>
        <w:pStyle w:val="ListParagraph"/>
        <w:numPr>
          <w:ilvl w:val="0"/>
          <w:numId w:val="63"/>
        </w:numPr>
        <w:spacing w:line="276" w:lineRule="auto"/>
        <w:rPr>
          <w:rFonts w:ascii="Palatino Linotype" w:hAnsi="Palatino Linotype"/>
          <w:color w:val="000000" w:themeColor="text1"/>
          <w:sz w:val="22"/>
          <w:szCs w:val="22"/>
        </w:rPr>
      </w:pPr>
      <w:r w:rsidRPr="009E71AC">
        <w:rPr>
          <w:rFonts w:ascii="Palatino Linotype" w:hAnsi="Palatino Linotype"/>
          <w:color w:val="000000" w:themeColor="text1"/>
          <w:sz w:val="22"/>
          <w:szCs w:val="22"/>
        </w:rPr>
        <w:t xml:space="preserve">When </w:t>
      </w:r>
      <w:r w:rsidR="001328C3">
        <w:rPr>
          <w:rFonts w:ascii="Palatino Linotype" w:hAnsi="Palatino Linotype"/>
          <w:color w:val="000000" w:themeColor="text1"/>
          <w:sz w:val="22"/>
          <w:szCs w:val="22"/>
        </w:rPr>
        <w:t>we</w:t>
      </w:r>
      <w:r w:rsidR="001328C3" w:rsidRPr="009E71AC">
        <w:rPr>
          <w:rFonts w:ascii="Palatino Linotype" w:hAnsi="Palatino Linotype"/>
          <w:color w:val="000000" w:themeColor="text1"/>
          <w:sz w:val="22"/>
          <w:szCs w:val="22"/>
        </w:rPr>
        <w:t xml:space="preserve"> </w:t>
      </w:r>
      <w:r w:rsidRPr="009E71AC">
        <w:rPr>
          <w:rFonts w:ascii="Palatino Linotype" w:hAnsi="Palatino Linotype"/>
          <w:color w:val="000000" w:themeColor="text1"/>
          <w:sz w:val="22"/>
          <w:szCs w:val="22"/>
        </w:rPr>
        <w:t>want to avoid subclassing to extend behavio</w:t>
      </w:r>
      <w:r w:rsidR="009E71AC">
        <w:rPr>
          <w:rFonts w:ascii="Palatino Linotype" w:hAnsi="Palatino Linotype"/>
          <w:color w:val="000000" w:themeColor="text1"/>
          <w:sz w:val="22"/>
          <w:szCs w:val="22"/>
        </w:rPr>
        <w:t>u</w:t>
      </w:r>
      <w:r w:rsidRPr="009E71AC">
        <w:rPr>
          <w:rFonts w:ascii="Palatino Linotype" w:hAnsi="Palatino Linotype"/>
          <w:color w:val="000000" w:themeColor="text1"/>
          <w:sz w:val="22"/>
          <w:szCs w:val="22"/>
        </w:rPr>
        <w:t>r.</w:t>
      </w:r>
    </w:p>
    <w:p w14:paraId="72BF5FA6" w14:textId="77777777" w:rsidR="001F3AA0" w:rsidRPr="001F3AA0" w:rsidRDefault="001F3AA0" w:rsidP="001F3AA0">
      <w:pPr>
        <w:spacing w:line="276" w:lineRule="auto"/>
        <w:rPr>
          <w:rFonts w:ascii="Palatino Linotype" w:hAnsi="Palatino Linotype"/>
          <w:color w:val="000000" w:themeColor="text1"/>
          <w:sz w:val="22"/>
          <w:szCs w:val="22"/>
        </w:rPr>
      </w:pPr>
    </w:p>
    <w:p w14:paraId="684AA9C3" w14:textId="55F63C14" w:rsidR="00C56A57" w:rsidRDefault="00C56A57" w:rsidP="00437ECE">
      <w:pPr>
        <w:pStyle w:val="Heading2BPBHEB"/>
      </w:pPr>
      <w:r>
        <w:lastRenderedPageBreak/>
        <w:t>Façade Pattern</w:t>
      </w:r>
    </w:p>
    <w:p w14:paraId="33D13E95" w14:textId="220D0643" w:rsidR="00437ECE" w:rsidRDefault="003544FE" w:rsidP="00FD2C50">
      <w:pPr>
        <w:pStyle w:val="NormalBPBHEB"/>
      </w:pPr>
      <w:r>
        <w:t>Facade pattern provides a sim</w:t>
      </w:r>
      <w:r w:rsidR="000874BB">
        <w:t>plified interface to a library, a framework, or any other complex set of classes. Therefore, it can be used extensively for the following scenarios:</w:t>
      </w:r>
    </w:p>
    <w:p w14:paraId="584DF1FE" w14:textId="68B5F5EE" w:rsidR="001F3AA0" w:rsidRPr="00054CE0" w:rsidRDefault="001F3AA0" w:rsidP="00054CE0">
      <w:pPr>
        <w:pStyle w:val="ListParagraph"/>
        <w:numPr>
          <w:ilvl w:val="0"/>
          <w:numId w:val="68"/>
        </w:numPr>
        <w:spacing w:line="276" w:lineRule="auto"/>
        <w:rPr>
          <w:rFonts w:ascii="Palatino Linotype" w:hAnsi="Palatino Linotype"/>
          <w:color w:val="000000" w:themeColor="text1"/>
          <w:sz w:val="22"/>
          <w:szCs w:val="22"/>
        </w:rPr>
      </w:pPr>
      <w:r w:rsidRPr="00054CE0">
        <w:rPr>
          <w:rFonts w:ascii="Palatino Linotype" w:hAnsi="Palatino Linotype"/>
          <w:color w:val="000000" w:themeColor="text1"/>
          <w:sz w:val="22"/>
          <w:szCs w:val="22"/>
        </w:rPr>
        <w:t xml:space="preserve">When </w:t>
      </w:r>
      <w:r w:rsidR="000874BB">
        <w:rPr>
          <w:rFonts w:ascii="Palatino Linotype" w:hAnsi="Palatino Linotype"/>
          <w:color w:val="000000" w:themeColor="text1"/>
          <w:sz w:val="22"/>
          <w:szCs w:val="22"/>
        </w:rPr>
        <w:t>we</w:t>
      </w:r>
      <w:r w:rsidR="000874BB" w:rsidRPr="00054CE0">
        <w:rPr>
          <w:rFonts w:ascii="Palatino Linotype" w:hAnsi="Palatino Linotype"/>
          <w:color w:val="000000" w:themeColor="text1"/>
          <w:sz w:val="22"/>
          <w:szCs w:val="22"/>
        </w:rPr>
        <w:t xml:space="preserve"> </w:t>
      </w:r>
      <w:r w:rsidRPr="00054CE0">
        <w:rPr>
          <w:rFonts w:ascii="Palatino Linotype" w:hAnsi="Palatino Linotype"/>
          <w:color w:val="000000" w:themeColor="text1"/>
          <w:sz w:val="22"/>
          <w:szCs w:val="22"/>
        </w:rPr>
        <w:t>need to provide a simplified interface to a complex subsystem.</w:t>
      </w:r>
    </w:p>
    <w:p w14:paraId="414991DD" w14:textId="27A89124" w:rsidR="001F3AA0" w:rsidRPr="00054CE0" w:rsidRDefault="001F3AA0" w:rsidP="00054CE0">
      <w:pPr>
        <w:pStyle w:val="ListParagraph"/>
        <w:numPr>
          <w:ilvl w:val="0"/>
          <w:numId w:val="68"/>
        </w:numPr>
        <w:spacing w:line="276" w:lineRule="auto"/>
        <w:rPr>
          <w:rFonts w:ascii="Palatino Linotype" w:hAnsi="Palatino Linotype"/>
          <w:color w:val="000000" w:themeColor="text1"/>
          <w:sz w:val="22"/>
          <w:szCs w:val="22"/>
        </w:rPr>
      </w:pPr>
      <w:r w:rsidRPr="00054CE0">
        <w:rPr>
          <w:rFonts w:ascii="Palatino Linotype" w:hAnsi="Palatino Linotype"/>
          <w:color w:val="000000" w:themeColor="text1"/>
          <w:sz w:val="22"/>
          <w:szCs w:val="22"/>
        </w:rPr>
        <w:t xml:space="preserve">When client code needs to interact with a subsystem, but </w:t>
      </w:r>
      <w:r w:rsidR="000874BB">
        <w:rPr>
          <w:rFonts w:ascii="Palatino Linotype" w:hAnsi="Palatino Linotype"/>
          <w:color w:val="000000" w:themeColor="text1"/>
          <w:sz w:val="22"/>
          <w:szCs w:val="22"/>
        </w:rPr>
        <w:t>we</w:t>
      </w:r>
      <w:r w:rsidR="000874BB" w:rsidRPr="00054CE0">
        <w:rPr>
          <w:rFonts w:ascii="Palatino Linotype" w:hAnsi="Palatino Linotype"/>
          <w:color w:val="000000" w:themeColor="text1"/>
          <w:sz w:val="22"/>
          <w:szCs w:val="22"/>
        </w:rPr>
        <w:t xml:space="preserve"> </w:t>
      </w:r>
      <w:r w:rsidRPr="00054CE0">
        <w:rPr>
          <w:rFonts w:ascii="Palatino Linotype" w:hAnsi="Palatino Linotype"/>
          <w:color w:val="000000" w:themeColor="text1"/>
          <w:sz w:val="22"/>
          <w:szCs w:val="22"/>
        </w:rPr>
        <w:t>want to shield it from the complexities of that subsystem.</w:t>
      </w:r>
    </w:p>
    <w:p w14:paraId="3E6D970A" w14:textId="08D4D837" w:rsidR="001F3AA0" w:rsidRPr="00054CE0" w:rsidRDefault="001F3AA0" w:rsidP="00054CE0">
      <w:pPr>
        <w:pStyle w:val="ListParagraph"/>
        <w:numPr>
          <w:ilvl w:val="0"/>
          <w:numId w:val="68"/>
        </w:numPr>
        <w:spacing w:line="276" w:lineRule="auto"/>
        <w:rPr>
          <w:rFonts w:ascii="Palatino Linotype" w:hAnsi="Palatino Linotype"/>
          <w:color w:val="000000" w:themeColor="text1"/>
          <w:sz w:val="22"/>
          <w:szCs w:val="22"/>
        </w:rPr>
      </w:pPr>
      <w:r w:rsidRPr="00054CE0">
        <w:rPr>
          <w:rFonts w:ascii="Palatino Linotype" w:hAnsi="Palatino Linotype"/>
          <w:color w:val="000000" w:themeColor="text1"/>
          <w:sz w:val="22"/>
          <w:szCs w:val="22"/>
        </w:rPr>
        <w:t xml:space="preserve">When </w:t>
      </w:r>
      <w:r w:rsidR="000874BB">
        <w:rPr>
          <w:rFonts w:ascii="Palatino Linotype" w:hAnsi="Palatino Linotype"/>
          <w:color w:val="000000" w:themeColor="text1"/>
          <w:sz w:val="22"/>
          <w:szCs w:val="22"/>
        </w:rPr>
        <w:t>we</w:t>
      </w:r>
      <w:r w:rsidR="000874BB" w:rsidRPr="00054CE0">
        <w:rPr>
          <w:rFonts w:ascii="Palatino Linotype" w:hAnsi="Palatino Linotype"/>
          <w:color w:val="000000" w:themeColor="text1"/>
          <w:sz w:val="22"/>
          <w:szCs w:val="22"/>
        </w:rPr>
        <w:t xml:space="preserve"> </w:t>
      </w:r>
      <w:r w:rsidRPr="00054CE0">
        <w:rPr>
          <w:rFonts w:ascii="Palatino Linotype" w:hAnsi="Palatino Linotype"/>
          <w:color w:val="000000" w:themeColor="text1"/>
          <w:sz w:val="22"/>
          <w:szCs w:val="22"/>
        </w:rPr>
        <w:t>want to decouple the client code from the implementation details of a subsystem.</w:t>
      </w:r>
    </w:p>
    <w:p w14:paraId="0D48269D" w14:textId="77777777" w:rsidR="001F3AA0" w:rsidRPr="001F3AA0" w:rsidRDefault="001F3AA0" w:rsidP="001F3AA0">
      <w:pPr>
        <w:spacing w:line="276" w:lineRule="auto"/>
        <w:rPr>
          <w:rFonts w:ascii="Palatino Linotype" w:hAnsi="Palatino Linotype"/>
          <w:color w:val="000000" w:themeColor="text1"/>
          <w:sz w:val="22"/>
          <w:szCs w:val="22"/>
        </w:rPr>
      </w:pPr>
    </w:p>
    <w:p w14:paraId="3C159F00" w14:textId="56D12656" w:rsidR="002B1E61" w:rsidRDefault="002B1E61" w:rsidP="00437ECE">
      <w:pPr>
        <w:pStyle w:val="Heading2BPBHEB"/>
      </w:pPr>
      <w:r>
        <w:t>Flyweight Pattern</w:t>
      </w:r>
    </w:p>
    <w:p w14:paraId="4ED7991D" w14:textId="6DF009DC" w:rsidR="00437ECE" w:rsidRDefault="008E16AE" w:rsidP="00FD2C50">
      <w:pPr>
        <w:pStyle w:val="NormalBPBHEB"/>
      </w:pPr>
      <w:r>
        <w:t>Flyweight pattern helps us fit more objects into the available amount of RAM by sharing common parts of the state between multiple objects. Its utility can be beneficial in the following cases:</w:t>
      </w:r>
    </w:p>
    <w:p w14:paraId="64A78F1A" w14:textId="49707C05" w:rsidR="001F3AA0" w:rsidRPr="002B1E61" w:rsidRDefault="001F3AA0" w:rsidP="002B1E61">
      <w:pPr>
        <w:pStyle w:val="ListParagraph"/>
        <w:numPr>
          <w:ilvl w:val="0"/>
          <w:numId w:val="69"/>
        </w:numPr>
        <w:spacing w:line="276" w:lineRule="auto"/>
        <w:rPr>
          <w:rFonts w:ascii="Palatino Linotype" w:hAnsi="Palatino Linotype"/>
          <w:color w:val="000000" w:themeColor="text1"/>
          <w:sz w:val="22"/>
          <w:szCs w:val="22"/>
        </w:rPr>
      </w:pPr>
      <w:r w:rsidRPr="002B1E61">
        <w:rPr>
          <w:rFonts w:ascii="Palatino Linotype" w:hAnsi="Palatino Linotype"/>
          <w:color w:val="000000" w:themeColor="text1"/>
          <w:sz w:val="22"/>
          <w:szCs w:val="22"/>
        </w:rPr>
        <w:t>When there are a large number of similar objects that can be shared to reduce memory usage.</w:t>
      </w:r>
    </w:p>
    <w:p w14:paraId="0B29D475" w14:textId="38B218C3" w:rsidR="001F3AA0" w:rsidRPr="002B1E61" w:rsidRDefault="001F3AA0" w:rsidP="002B1E61">
      <w:pPr>
        <w:pStyle w:val="ListParagraph"/>
        <w:numPr>
          <w:ilvl w:val="0"/>
          <w:numId w:val="69"/>
        </w:numPr>
        <w:spacing w:line="276" w:lineRule="auto"/>
        <w:rPr>
          <w:rFonts w:ascii="Palatino Linotype" w:hAnsi="Palatino Linotype"/>
          <w:color w:val="000000" w:themeColor="text1"/>
          <w:sz w:val="22"/>
          <w:szCs w:val="22"/>
        </w:rPr>
      </w:pPr>
      <w:r w:rsidRPr="002B1E61">
        <w:rPr>
          <w:rFonts w:ascii="Palatino Linotype" w:hAnsi="Palatino Linotype"/>
          <w:color w:val="000000" w:themeColor="text1"/>
          <w:sz w:val="22"/>
          <w:szCs w:val="22"/>
        </w:rPr>
        <w:t>When the application uses a large number of objects that have similar properties.</w:t>
      </w:r>
    </w:p>
    <w:p w14:paraId="5EC83138" w14:textId="5A07E81F" w:rsidR="001F3AA0" w:rsidRPr="002B1E61" w:rsidRDefault="001F3AA0" w:rsidP="002B1E61">
      <w:pPr>
        <w:pStyle w:val="ListParagraph"/>
        <w:numPr>
          <w:ilvl w:val="0"/>
          <w:numId w:val="69"/>
        </w:numPr>
        <w:spacing w:line="276" w:lineRule="auto"/>
        <w:rPr>
          <w:rFonts w:ascii="Palatino Linotype" w:hAnsi="Palatino Linotype"/>
          <w:color w:val="000000" w:themeColor="text1"/>
          <w:sz w:val="22"/>
          <w:szCs w:val="22"/>
        </w:rPr>
      </w:pPr>
      <w:r w:rsidRPr="002B1E61">
        <w:rPr>
          <w:rFonts w:ascii="Palatino Linotype" w:hAnsi="Palatino Linotype"/>
          <w:color w:val="000000" w:themeColor="text1"/>
          <w:sz w:val="22"/>
          <w:szCs w:val="22"/>
        </w:rPr>
        <w:t>When the overhead of creating and maintaining a large number of similar objects is significant.</w:t>
      </w:r>
    </w:p>
    <w:p w14:paraId="41150B55" w14:textId="77777777" w:rsidR="001F3AA0" w:rsidRPr="001F3AA0" w:rsidRDefault="001F3AA0" w:rsidP="001F3AA0">
      <w:pPr>
        <w:spacing w:line="276" w:lineRule="auto"/>
        <w:rPr>
          <w:rFonts w:ascii="Palatino Linotype" w:hAnsi="Palatino Linotype"/>
          <w:color w:val="000000" w:themeColor="text1"/>
          <w:sz w:val="22"/>
          <w:szCs w:val="22"/>
        </w:rPr>
      </w:pPr>
    </w:p>
    <w:p w14:paraId="6EE30C01" w14:textId="03A1433C" w:rsidR="002A4A1D" w:rsidRDefault="002A4A1D" w:rsidP="00437ECE">
      <w:pPr>
        <w:pStyle w:val="Heading2BPBHEB"/>
      </w:pPr>
      <w:r>
        <w:t>Proxy Pattern</w:t>
      </w:r>
    </w:p>
    <w:p w14:paraId="4740531E" w14:textId="0B66352C" w:rsidR="00437ECE" w:rsidRDefault="00AA3001" w:rsidP="00FD2C50">
      <w:pPr>
        <w:pStyle w:val="NormalBPBHEB"/>
      </w:pPr>
      <w:r>
        <w:t>Proxy pattern helps us by providing a substitute or a placeholder for another object. This can be useful in cases where:</w:t>
      </w:r>
    </w:p>
    <w:p w14:paraId="1839DB8F" w14:textId="6B129992" w:rsidR="001F3AA0" w:rsidRPr="002A4A1D" w:rsidRDefault="001F3AA0" w:rsidP="002A4A1D">
      <w:pPr>
        <w:pStyle w:val="ListParagraph"/>
        <w:numPr>
          <w:ilvl w:val="0"/>
          <w:numId w:val="71"/>
        </w:numPr>
        <w:spacing w:line="276" w:lineRule="auto"/>
        <w:rPr>
          <w:rFonts w:ascii="Palatino Linotype" w:hAnsi="Palatino Linotype"/>
          <w:color w:val="000000" w:themeColor="text1"/>
          <w:sz w:val="22"/>
          <w:szCs w:val="22"/>
        </w:rPr>
      </w:pPr>
      <w:r w:rsidRPr="002A4A1D">
        <w:rPr>
          <w:rFonts w:ascii="Palatino Linotype" w:hAnsi="Palatino Linotype"/>
          <w:color w:val="000000" w:themeColor="text1"/>
          <w:sz w:val="22"/>
          <w:szCs w:val="22"/>
        </w:rPr>
        <w:t xml:space="preserve">When </w:t>
      </w:r>
      <w:r w:rsidR="00AA3001">
        <w:rPr>
          <w:rFonts w:ascii="Palatino Linotype" w:hAnsi="Palatino Linotype"/>
          <w:color w:val="000000" w:themeColor="text1"/>
          <w:sz w:val="22"/>
          <w:szCs w:val="22"/>
        </w:rPr>
        <w:t>we</w:t>
      </w:r>
      <w:r w:rsidR="00AA3001" w:rsidRPr="002A4A1D">
        <w:rPr>
          <w:rFonts w:ascii="Palatino Linotype" w:hAnsi="Palatino Linotype"/>
          <w:color w:val="000000" w:themeColor="text1"/>
          <w:sz w:val="22"/>
          <w:szCs w:val="22"/>
        </w:rPr>
        <w:t xml:space="preserve"> </w:t>
      </w:r>
      <w:r w:rsidRPr="002A4A1D">
        <w:rPr>
          <w:rFonts w:ascii="Palatino Linotype" w:hAnsi="Palatino Linotype"/>
          <w:color w:val="000000" w:themeColor="text1"/>
          <w:sz w:val="22"/>
          <w:szCs w:val="22"/>
        </w:rPr>
        <w:t>want to control access to an object.</w:t>
      </w:r>
    </w:p>
    <w:p w14:paraId="7EA8CBEC" w14:textId="439A65E8" w:rsidR="001F3AA0" w:rsidRPr="002A4A1D" w:rsidRDefault="001F3AA0" w:rsidP="002A4A1D">
      <w:pPr>
        <w:pStyle w:val="ListParagraph"/>
        <w:numPr>
          <w:ilvl w:val="0"/>
          <w:numId w:val="71"/>
        </w:numPr>
        <w:spacing w:line="276" w:lineRule="auto"/>
        <w:rPr>
          <w:rFonts w:ascii="Palatino Linotype" w:hAnsi="Palatino Linotype"/>
          <w:color w:val="000000" w:themeColor="text1"/>
          <w:sz w:val="22"/>
          <w:szCs w:val="22"/>
        </w:rPr>
      </w:pPr>
      <w:r w:rsidRPr="002A4A1D">
        <w:rPr>
          <w:rFonts w:ascii="Palatino Linotype" w:hAnsi="Palatino Linotype"/>
          <w:color w:val="000000" w:themeColor="text1"/>
          <w:sz w:val="22"/>
          <w:szCs w:val="22"/>
        </w:rPr>
        <w:t xml:space="preserve">When </w:t>
      </w:r>
      <w:r w:rsidR="00AA3001">
        <w:rPr>
          <w:rFonts w:ascii="Palatino Linotype" w:hAnsi="Palatino Linotype"/>
          <w:color w:val="000000" w:themeColor="text1"/>
          <w:sz w:val="22"/>
          <w:szCs w:val="22"/>
        </w:rPr>
        <w:t>we</w:t>
      </w:r>
      <w:r w:rsidR="00AA3001" w:rsidRPr="002A4A1D">
        <w:rPr>
          <w:rFonts w:ascii="Palatino Linotype" w:hAnsi="Palatino Linotype"/>
          <w:color w:val="000000" w:themeColor="text1"/>
          <w:sz w:val="22"/>
          <w:szCs w:val="22"/>
        </w:rPr>
        <w:t xml:space="preserve"> </w:t>
      </w:r>
      <w:r w:rsidRPr="002A4A1D">
        <w:rPr>
          <w:rFonts w:ascii="Palatino Linotype" w:hAnsi="Palatino Linotype"/>
          <w:color w:val="000000" w:themeColor="text1"/>
          <w:sz w:val="22"/>
          <w:szCs w:val="22"/>
        </w:rPr>
        <w:t>need to add functionality before or after the actual processing of requests.</w:t>
      </w:r>
    </w:p>
    <w:p w14:paraId="1A690B58" w14:textId="15445677" w:rsidR="00032E9F" w:rsidRDefault="001F3AA0" w:rsidP="002A4A1D">
      <w:pPr>
        <w:pStyle w:val="ListParagraph"/>
        <w:numPr>
          <w:ilvl w:val="0"/>
          <w:numId w:val="71"/>
        </w:numPr>
        <w:spacing w:line="276" w:lineRule="auto"/>
        <w:rPr>
          <w:rFonts w:ascii="Palatino Linotype" w:hAnsi="Palatino Linotype"/>
          <w:color w:val="000000" w:themeColor="text1"/>
          <w:sz w:val="22"/>
          <w:szCs w:val="22"/>
        </w:rPr>
      </w:pPr>
      <w:r w:rsidRPr="002A4A1D">
        <w:rPr>
          <w:rFonts w:ascii="Palatino Linotype" w:hAnsi="Palatino Linotype"/>
          <w:color w:val="000000" w:themeColor="text1"/>
          <w:sz w:val="22"/>
          <w:szCs w:val="22"/>
        </w:rPr>
        <w:t xml:space="preserve">When </w:t>
      </w:r>
      <w:r w:rsidR="00AA3001">
        <w:rPr>
          <w:rFonts w:ascii="Palatino Linotype" w:hAnsi="Palatino Linotype"/>
          <w:color w:val="000000" w:themeColor="text1"/>
          <w:sz w:val="22"/>
          <w:szCs w:val="22"/>
        </w:rPr>
        <w:t>we</w:t>
      </w:r>
      <w:r w:rsidR="00AA3001" w:rsidRPr="002A4A1D">
        <w:rPr>
          <w:rFonts w:ascii="Palatino Linotype" w:hAnsi="Palatino Linotype"/>
          <w:color w:val="000000" w:themeColor="text1"/>
          <w:sz w:val="22"/>
          <w:szCs w:val="22"/>
        </w:rPr>
        <w:t xml:space="preserve"> </w:t>
      </w:r>
      <w:r w:rsidRPr="002A4A1D">
        <w:rPr>
          <w:rFonts w:ascii="Palatino Linotype" w:hAnsi="Palatino Linotype"/>
          <w:color w:val="000000" w:themeColor="text1"/>
          <w:sz w:val="22"/>
          <w:szCs w:val="22"/>
        </w:rPr>
        <w:t>want to implement lazy loading of an expensive object.</w:t>
      </w:r>
    </w:p>
    <w:p w14:paraId="23CCAA0C" w14:textId="77777777" w:rsidR="003865A2" w:rsidRDefault="003865A2" w:rsidP="003865A2">
      <w:pPr>
        <w:spacing w:line="276" w:lineRule="auto"/>
        <w:rPr>
          <w:rFonts w:ascii="Palatino Linotype" w:hAnsi="Palatino Linotype"/>
          <w:color w:val="000000" w:themeColor="text1"/>
          <w:sz w:val="22"/>
          <w:szCs w:val="22"/>
        </w:rPr>
      </w:pPr>
    </w:p>
    <w:p w14:paraId="21C8BF05" w14:textId="77777777" w:rsidR="003865A2" w:rsidRDefault="003865A2" w:rsidP="003865A2">
      <w:pPr>
        <w:spacing w:line="276" w:lineRule="auto"/>
        <w:rPr>
          <w:rFonts w:ascii="Palatino Linotype" w:hAnsi="Palatino Linotype"/>
          <w:color w:val="000000" w:themeColor="text1"/>
          <w:sz w:val="22"/>
          <w:szCs w:val="22"/>
        </w:rPr>
      </w:pPr>
    </w:p>
    <w:p w14:paraId="6AC14E60" w14:textId="77777777" w:rsidR="000421B1" w:rsidRDefault="000421B1" w:rsidP="00FD2C50">
      <w:pPr>
        <w:pStyle w:val="Heading1BPBHEB"/>
      </w:pPr>
      <w:r>
        <w:t>Conclusion</w:t>
      </w:r>
    </w:p>
    <w:p w14:paraId="1CBEFCAD" w14:textId="647C9FF5" w:rsidR="003865A2" w:rsidRDefault="00AE07FD" w:rsidP="00FD2C50">
      <w:pPr>
        <w:pStyle w:val="NormalBPBHEB"/>
      </w:pPr>
      <w:r w:rsidRPr="00AE07FD">
        <w:t xml:space="preserve">In conclusion, this chapter provided an in-depth exploration of structural design patterns, which play a crucial role in organizing code for the development of flexible and scalable systems. Throughout the chapter, we delved into seven distinct types of structural design patterns. We started with the Adapter design pattern, beneficial for integrating newer code with legacy systems. The Bridge design pattern was next, creating a bridge to separate the abstraction and implementation aspects of complex problems. Following that, the Composite design pattern emerged as a solution for tree-based structures with both leaf and composite </w:t>
      </w:r>
      <w:r w:rsidRPr="00AE07FD">
        <w:lastRenderedPageBreak/>
        <w:t>elements. The Decorator pattern was discussed, offering a way to add new functionalities to existing objects. Façade pattern simplifies the handling of various integrations by creating a unified interface. Flyweight pattern optimizes memory usage by sharing common components. Lastly, the Proxy pattern enables the creation of a surrogate that takes control before accessing the original object, allowing for the addition of functionalities or behavio</w:t>
      </w:r>
      <w:r w:rsidR="006F3D8F">
        <w:t>u</w:t>
      </w:r>
      <w:r w:rsidRPr="00AE07FD">
        <w:t>rs.</w:t>
      </w:r>
    </w:p>
    <w:p w14:paraId="626AF8E0" w14:textId="362DF419" w:rsidR="006F3D8F" w:rsidRDefault="00C01B31" w:rsidP="00FD2C50">
      <w:pPr>
        <w:pStyle w:val="NormalBPBHEB"/>
      </w:pPr>
      <w:r w:rsidRPr="00C01B31">
        <w:t>A common thread among all these patterns is that structural design patterns provide a systematic approach to addressing code complexity through effective code structuring and organization. When applied appropriately, these patterns serve as powerful tools for constructing systems that are not only scalable but also reliable.</w:t>
      </w:r>
      <w:r w:rsidR="006F3D8F">
        <w:t xml:space="preserve"> </w:t>
      </w:r>
      <w:r w:rsidR="006F3D8F" w:rsidRPr="006F3D8F">
        <w:t>In the ever-evolving landscape of software development, the understanding and mastery of structural design patterns are indispensable. As we move forward, armed with the insights gained from this chapter, it is imperative for developers to leverage these patterns judiciously, adapting them to the unique requirements of each project. By doing so, we contribute to the creation of robust, flexible, and sustainable software architectures that stand the test of time.</w:t>
      </w:r>
    </w:p>
    <w:p w14:paraId="247A64A0" w14:textId="77777777" w:rsidR="00D65C47" w:rsidRDefault="00D65C47" w:rsidP="00FD2C50">
      <w:pPr>
        <w:pStyle w:val="NormalBPBHEB"/>
      </w:pPr>
    </w:p>
    <w:p w14:paraId="078F65E9" w14:textId="77777777" w:rsidR="00D65C47" w:rsidRDefault="00D65C47" w:rsidP="003865A2">
      <w:pPr>
        <w:spacing w:line="276" w:lineRule="auto"/>
        <w:rPr>
          <w:rFonts w:ascii="Palatino Linotype" w:hAnsi="Palatino Linotype"/>
          <w:sz w:val="22"/>
          <w:szCs w:val="22"/>
        </w:rPr>
      </w:pPr>
    </w:p>
    <w:p w14:paraId="68555DC9" w14:textId="79B5DD42" w:rsidR="003250EB" w:rsidRDefault="003250EB" w:rsidP="00FD2C50">
      <w:pPr>
        <w:pStyle w:val="Heading1BPBHEB"/>
      </w:pPr>
      <w:r>
        <w:t xml:space="preserve">Points to </w:t>
      </w:r>
      <w:r w:rsidR="00727267">
        <w:t>r</w:t>
      </w:r>
      <w:r>
        <w:t>emember</w:t>
      </w:r>
    </w:p>
    <w:p w14:paraId="35C8209F" w14:textId="5A044A49" w:rsidR="00D65C47" w:rsidRDefault="00112E46" w:rsidP="00FD2C50">
      <w:pPr>
        <w:pStyle w:val="NormalBPBHEB"/>
        <w:numPr>
          <w:ilvl w:val="0"/>
          <w:numId w:val="86"/>
        </w:numPr>
      </w:pPr>
      <w:r w:rsidRPr="00112E46">
        <w:t>Structural design patterns can be likened to assembling individual objects like LEGO pieces. Just as arranging and structuring these pieces can result in masterpieces, appropriately organizing and structuring objects can lead to the development of robust code that stands the test of time.</w:t>
      </w:r>
    </w:p>
    <w:p w14:paraId="7D0F132C" w14:textId="53C9EAB8" w:rsidR="00112E46" w:rsidRDefault="004875B1" w:rsidP="00FD2C50">
      <w:pPr>
        <w:pStyle w:val="NormalBPBHEB"/>
        <w:numPr>
          <w:ilvl w:val="0"/>
          <w:numId w:val="86"/>
        </w:numPr>
      </w:pPr>
      <w:r w:rsidRPr="004875B1">
        <w:t>The Adapter design pattern involves creating an interface capable of accommodating newer methods of implementation. It provides a suitable adapter or modification that serves as a bridge between the new and different method and the traditional legacy approach of a code.</w:t>
      </w:r>
    </w:p>
    <w:p w14:paraId="53767A0A" w14:textId="77777777" w:rsidR="00324D49" w:rsidRPr="00324D49" w:rsidRDefault="00C378DA" w:rsidP="00FD2C50">
      <w:pPr>
        <w:pStyle w:val="NormalBPBHEB"/>
        <w:numPr>
          <w:ilvl w:val="0"/>
          <w:numId w:val="86"/>
        </w:numPr>
      </w:pPr>
      <w:r w:rsidRPr="00C378DA">
        <w:t>The Bridge design pattern advocates separating the implementation part of the code from the abstraction part. This separation allows encapsulating the implementation code, facilitating the creation of cross-platform applications.</w:t>
      </w:r>
    </w:p>
    <w:p w14:paraId="01050423" w14:textId="6163F9E4" w:rsidR="00C378DA" w:rsidRDefault="00324D49" w:rsidP="00FD2C50">
      <w:pPr>
        <w:pStyle w:val="NormalBPBHEB"/>
        <w:numPr>
          <w:ilvl w:val="0"/>
          <w:numId w:val="86"/>
        </w:numPr>
      </w:pPr>
      <w:r w:rsidRPr="00324D49">
        <w:t>The Composite design pattern is well-suited for code with a hierarchical or tree structure. It effectively addresses complexities arising from components that can have children, accommodating both leaf nodes and composite nodes in a structured manner.</w:t>
      </w:r>
    </w:p>
    <w:p w14:paraId="603F0860" w14:textId="212C724C" w:rsidR="00DA34D8" w:rsidRDefault="00535B70" w:rsidP="00FD2C50">
      <w:pPr>
        <w:pStyle w:val="NormalBPBHEB"/>
        <w:numPr>
          <w:ilvl w:val="0"/>
          <w:numId w:val="86"/>
        </w:numPr>
      </w:pPr>
      <w:r w:rsidRPr="00535B70">
        <w:t>The Decorator design pattern enables the addition of functionalities or behavio</w:t>
      </w:r>
      <w:r w:rsidR="00FB635B">
        <w:t>u</w:t>
      </w:r>
      <w:r w:rsidRPr="00535B70">
        <w:t>rs to code at runtime without modifying the original code base.</w:t>
      </w:r>
    </w:p>
    <w:p w14:paraId="5C427AF1" w14:textId="4B8007C8" w:rsidR="00FB635B" w:rsidRDefault="00FB635B" w:rsidP="00FD2C50">
      <w:pPr>
        <w:pStyle w:val="NormalBPBHEB"/>
        <w:numPr>
          <w:ilvl w:val="0"/>
          <w:numId w:val="86"/>
        </w:numPr>
      </w:pPr>
      <w:r w:rsidRPr="00FB635B">
        <w:lastRenderedPageBreak/>
        <w:t>The Façade pattern acts as a literal façade, hiding the complex implementation logic of integrating multiple components. Instead, it provides a simplified interface for the client code to interact without being aware of the underlying complexities.</w:t>
      </w:r>
    </w:p>
    <w:p w14:paraId="6121EE51" w14:textId="27FB422D" w:rsidR="004C40FC" w:rsidRDefault="004C40FC" w:rsidP="00FD2C50">
      <w:pPr>
        <w:pStyle w:val="NormalBPBHEB"/>
        <w:numPr>
          <w:ilvl w:val="0"/>
          <w:numId w:val="86"/>
        </w:numPr>
      </w:pPr>
      <w:r w:rsidRPr="004C40FC">
        <w:t>The Flyweight design pattern is useful in reducing memory usage by efficiently managing shared and non-shared components, particularly in scenarios involving a large number of objects.</w:t>
      </w:r>
    </w:p>
    <w:p w14:paraId="0C91A6FF" w14:textId="0ED0AC06" w:rsidR="00035F8A" w:rsidRDefault="00D11EA1" w:rsidP="00FD2C50">
      <w:pPr>
        <w:pStyle w:val="NormalBPBHEB"/>
        <w:numPr>
          <w:ilvl w:val="0"/>
          <w:numId w:val="86"/>
        </w:numPr>
      </w:pPr>
      <w:r w:rsidRPr="00D11EA1">
        <w:t>The Proxy design pattern creates a surrogate that can access the actual object and add behavio</w:t>
      </w:r>
      <w:r w:rsidR="00816F78">
        <w:t>u</w:t>
      </w:r>
      <w:r w:rsidRPr="00D11EA1">
        <w:t>rs or functionalities to it before the actual object can be accessed.</w:t>
      </w:r>
    </w:p>
    <w:p w14:paraId="5AEB455B" w14:textId="77777777" w:rsidR="00816F78" w:rsidRDefault="00816F78" w:rsidP="00FD2C50">
      <w:pPr>
        <w:pStyle w:val="NormalBPBHEB"/>
        <w:rPr>
          <w:color w:val="000000" w:themeColor="text1"/>
          <w:szCs w:val="22"/>
        </w:rPr>
      </w:pPr>
    </w:p>
    <w:p w14:paraId="0874CB4E" w14:textId="77777777" w:rsidR="008E6602" w:rsidRDefault="008E6602" w:rsidP="00FD2C50">
      <w:pPr>
        <w:pStyle w:val="Heading1BPBHEB"/>
      </w:pPr>
      <w:r>
        <w:t>Exercises</w:t>
      </w:r>
    </w:p>
    <w:p w14:paraId="69309945" w14:textId="5191D515" w:rsidR="008E6602" w:rsidRPr="008E6602" w:rsidRDefault="008E6602" w:rsidP="008E6602">
      <w:pPr>
        <w:pStyle w:val="ListParagraph"/>
        <w:numPr>
          <w:ilvl w:val="0"/>
          <w:numId w:val="75"/>
        </w:numPr>
        <w:spacing w:line="276" w:lineRule="auto"/>
        <w:rPr>
          <w:rFonts w:ascii="Palatino Linotype" w:hAnsi="Palatino Linotype"/>
          <w:color w:val="000000" w:themeColor="text1"/>
          <w:sz w:val="22"/>
          <w:szCs w:val="22"/>
        </w:rPr>
      </w:pPr>
      <w:r>
        <w:rPr>
          <w:rFonts w:ascii="Palatino Linotype" w:hAnsi="Palatino Linotype"/>
          <w:sz w:val="22"/>
          <w:szCs w:val="22"/>
        </w:rPr>
        <w:t>Which structural design pattern can effectively handle the scenario of integrating multiple APIs into a common codebase?</w:t>
      </w:r>
    </w:p>
    <w:p w14:paraId="73698C28" w14:textId="1314AF42" w:rsidR="008E6602" w:rsidRPr="008E6602" w:rsidRDefault="008E6602" w:rsidP="008E6602">
      <w:pPr>
        <w:pStyle w:val="ListParagraph"/>
        <w:numPr>
          <w:ilvl w:val="1"/>
          <w:numId w:val="75"/>
        </w:numPr>
        <w:spacing w:line="276" w:lineRule="auto"/>
        <w:rPr>
          <w:rFonts w:ascii="Palatino Linotype" w:hAnsi="Palatino Linotype"/>
          <w:color w:val="000000" w:themeColor="text1"/>
          <w:sz w:val="22"/>
          <w:szCs w:val="22"/>
        </w:rPr>
      </w:pPr>
      <w:r>
        <w:rPr>
          <w:rFonts w:ascii="Palatino Linotype" w:hAnsi="Palatino Linotype"/>
          <w:sz w:val="22"/>
          <w:szCs w:val="22"/>
        </w:rPr>
        <w:t>Adapter</w:t>
      </w:r>
    </w:p>
    <w:p w14:paraId="209A59E1" w14:textId="178F8EF0" w:rsidR="008E6602" w:rsidRPr="008E6602" w:rsidRDefault="008E6602" w:rsidP="008E6602">
      <w:pPr>
        <w:pStyle w:val="ListParagraph"/>
        <w:numPr>
          <w:ilvl w:val="1"/>
          <w:numId w:val="75"/>
        </w:numPr>
        <w:spacing w:line="276" w:lineRule="auto"/>
        <w:rPr>
          <w:rFonts w:ascii="Palatino Linotype" w:hAnsi="Palatino Linotype"/>
          <w:color w:val="000000" w:themeColor="text1"/>
          <w:sz w:val="22"/>
          <w:szCs w:val="22"/>
        </w:rPr>
      </w:pPr>
      <w:r>
        <w:rPr>
          <w:rFonts w:ascii="Palatino Linotype" w:hAnsi="Palatino Linotype"/>
          <w:sz w:val="22"/>
          <w:szCs w:val="22"/>
        </w:rPr>
        <w:t>Proxy</w:t>
      </w:r>
    </w:p>
    <w:p w14:paraId="26C13BB6" w14:textId="7C553F92" w:rsidR="008E6602" w:rsidRPr="008E6602" w:rsidRDefault="008E6602" w:rsidP="008E6602">
      <w:pPr>
        <w:pStyle w:val="ListParagraph"/>
        <w:numPr>
          <w:ilvl w:val="1"/>
          <w:numId w:val="75"/>
        </w:numPr>
        <w:spacing w:line="276" w:lineRule="auto"/>
        <w:rPr>
          <w:rFonts w:ascii="Palatino Linotype" w:hAnsi="Palatino Linotype"/>
          <w:color w:val="000000" w:themeColor="text1"/>
          <w:sz w:val="22"/>
          <w:szCs w:val="22"/>
        </w:rPr>
      </w:pPr>
      <w:r>
        <w:rPr>
          <w:rFonts w:ascii="Palatino Linotype" w:hAnsi="Palatino Linotype"/>
          <w:sz w:val="22"/>
          <w:szCs w:val="22"/>
        </w:rPr>
        <w:t>Decorator</w:t>
      </w:r>
    </w:p>
    <w:p w14:paraId="317FC861" w14:textId="797443BA" w:rsidR="008E6602" w:rsidRPr="006E2A51" w:rsidRDefault="008E6602" w:rsidP="008E6602">
      <w:pPr>
        <w:pStyle w:val="ListParagraph"/>
        <w:numPr>
          <w:ilvl w:val="1"/>
          <w:numId w:val="75"/>
        </w:numPr>
        <w:spacing w:line="276" w:lineRule="auto"/>
        <w:rPr>
          <w:rFonts w:ascii="Palatino Linotype" w:hAnsi="Palatino Linotype"/>
          <w:color w:val="000000" w:themeColor="text1"/>
          <w:sz w:val="22"/>
          <w:szCs w:val="22"/>
        </w:rPr>
      </w:pPr>
      <w:r>
        <w:rPr>
          <w:rFonts w:ascii="Palatino Linotype" w:hAnsi="Palatino Linotype"/>
          <w:sz w:val="22"/>
          <w:szCs w:val="22"/>
        </w:rPr>
        <w:t>Façade</w:t>
      </w:r>
    </w:p>
    <w:p w14:paraId="5D7E1578" w14:textId="3528A4F7" w:rsidR="006E2A51" w:rsidRPr="006E2A51" w:rsidRDefault="006E2A51" w:rsidP="006E2A51">
      <w:pPr>
        <w:pStyle w:val="ListParagraph"/>
        <w:numPr>
          <w:ilvl w:val="0"/>
          <w:numId w:val="75"/>
        </w:numPr>
        <w:spacing w:line="276" w:lineRule="auto"/>
        <w:rPr>
          <w:rFonts w:ascii="Palatino Linotype" w:hAnsi="Palatino Linotype"/>
          <w:color w:val="000000" w:themeColor="text1"/>
          <w:sz w:val="22"/>
          <w:szCs w:val="22"/>
        </w:rPr>
      </w:pPr>
      <w:r>
        <w:rPr>
          <w:rFonts w:ascii="Palatino Linotype" w:hAnsi="Palatino Linotype"/>
          <w:sz w:val="22"/>
          <w:szCs w:val="22"/>
        </w:rPr>
        <w:t>Which structural design pattern is described by the following statement – “splitting large classes or closely related classes into two parts – abstraction and its implementation, allowing them to be developed independently of each other”?</w:t>
      </w:r>
    </w:p>
    <w:p w14:paraId="7BD16DCE" w14:textId="0973AA32" w:rsidR="006E2A51" w:rsidRPr="006E2A51" w:rsidRDefault="006E2A51" w:rsidP="006E2A51">
      <w:pPr>
        <w:pStyle w:val="ListParagraph"/>
        <w:numPr>
          <w:ilvl w:val="1"/>
          <w:numId w:val="75"/>
        </w:numPr>
        <w:spacing w:line="276" w:lineRule="auto"/>
        <w:rPr>
          <w:rFonts w:ascii="Palatino Linotype" w:hAnsi="Palatino Linotype"/>
          <w:color w:val="000000" w:themeColor="text1"/>
          <w:sz w:val="22"/>
          <w:szCs w:val="22"/>
        </w:rPr>
      </w:pPr>
      <w:r>
        <w:rPr>
          <w:rFonts w:ascii="Palatino Linotype" w:hAnsi="Palatino Linotype"/>
          <w:sz w:val="22"/>
          <w:szCs w:val="22"/>
        </w:rPr>
        <w:t>Composite</w:t>
      </w:r>
    </w:p>
    <w:p w14:paraId="53173A4D" w14:textId="1CEC6BF0" w:rsidR="006E2A51" w:rsidRDefault="006E2A51" w:rsidP="006E2A51">
      <w:pPr>
        <w:pStyle w:val="ListParagraph"/>
        <w:numPr>
          <w:ilvl w:val="1"/>
          <w:numId w:val="75"/>
        </w:numPr>
        <w:spacing w:line="276" w:lineRule="auto"/>
        <w:rPr>
          <w:rFonts w:ascii="Palatino Linotype" w:hAnsi="Palatino Linotype"/>
          <w:color w:val="000000" w:themeColor="text1"/>
          <w:sz w:val="22"/>
          <w:szCs w:val="22"/>
        </w:rPr>
      </w:pPr>
      <w:r>
        <w:rPr>
          <w:rFonts w:ascii="Palatino Linotype" w:hAnsi="Palatino Linotype"/>
          <w:color w:val="000000" w:themeColor="text1"/>
          <w:sz w:val="22"/>
          <w:szCs w:val="22"/>
        </w:rPr>
        <w:t>Bridge</w:t>
      </w:r>
    </w:p>
    <w:p w14:paraId="68C4B219" w14:textId="7EE59E84" w:rsidR="006E2A51" w:rsidRDefault="006E2A51" w:rsidP="006E2A51">
      <w:pPr>
        <w:pStyle w:val="ListParagraph"/>
        <w:numPr>
          <w:ilvl w:val="1"/>
          <w:numId w:val="75"/>
        </w:numPr>
        <w:spacing w:line="276" w:lineRule="auto"/>
        <w:rPr>
          <w:rFonts w:ascii="Palatino Linotype" w:hAnsi="Palatino Linotype"/>
          <w:color w:val="000000" w:themeColor="text1"/>
          <w:sz w:val="22"/>
          <w:szCs w:val="22"/>
        </w:rPr>
      </w:pPr>
      <w:r>
        <w:rPr>
          <w:rFonts w:ascii="Palatino Linotype" w:hAnsi="Palatino Linotype"/>
          <w:color w:val="000000" w:themeColor="text1"/>
          <w:sz w:val="22"/>
          <w:szCs w:val="22"/>
        </w:rPr>
        <w:t>Adapter</w:t>
      </w:r>
    </w:p>
    <w:p w14:paraId="5FB9CDC2" w14:textId="23410178" w:rsidR="006E2A51" w:rsidRDefault="006E2A51" w:rsidP="006E2A51">
      <w:pPr>
        <w:pStyle w:val="ListParagraph"/>
        <w:numPr>
          <w:ilvl w:val="1"/>
          <w:numId w:val="75"/>
        </w:numPr>
        <w:spacing w:line="276" w:lineRule="auto"/>
        <w:rPr>
          <w:rFonts w:ascii="Palatino Linotype" w:hAnsi="Palatino Linotype"/>
          <w:color w:val="000000" w:themeColor="text1"/>
          <w:sz w:val="22"/>
          <w:szCs w:val="22"/>
        </w:rPr>
      </w:pPr>
      <w:r>
        <w:rPr>
          <w:rFonts w:ascii="Palatino Linotype" w:hAnsi="Palatino Linotype"/>
          <w:color w:val="000000" w:themeColor="text1"/>
          <w:sz w:val="22"/>
          <w:szCs w:val="22"/>
        </w:rPr>
        <w:t>Singleton</w:t>
      </w:r>
    </w:p>
    <w:p w14:paraId="20AA4F71" w14:textId="70FF0876" w:rsidR="0018321F" w:rsidRDefault="0018321F" w:rsidP="0018321F">
      <w:pPr>
        <w:pStyle w:val="ListParagraph"/>
        <w:numPr>
          <w:ilvl w:val="0"/>
          <w:numId w:val="75"/>
        </w:numPr>
        <w:spacing w:line="276" w:lineRule="auto"/>
        <w:rPr>
          <w:rFonts w:ascii="Palatino Linotype" w:hAnsi="Palatino Linotype"/>
          <w:color w:val="000000" w:themeColor="text1"/>
          <w:sz w:val="22"/>
          <w:szCs w:val="22"/>
        </w:rPr>
      </w:pPr>
      <w:r>
        <w:rPr>
          <w:rFonts w:ascii="Palatino Linotype" w:hAnsi="Palatino Linotype"/>
          <w:color w:val="000000" w:themeColor="text1"/>
          <w:sz w:val="22"/>
          <w:szCs w:val="22"/>
        </w:rPr>
        <w:t>Which of the following applications define the correct use-case for a Flyweight design pattern?</w:t>
      </w:r>
    </w:p>
    <w:p w14:paraId="7BA2274D" w14:textId="7867C6C5" w:rsidR="0018321F" w:rsidRDefault="003A61BD" w:rsidP="0018321F">
      <w:pPr>
        <w:pStyle w:val="ListParagraph"/>
        <w:numPr>
          <w:ilvl w:val="1"/>
          <w:numId w:val="75"/>
        </w:numPr>
        <w:spacing w:line="276" w:lineRule="auto"/>
        <w:rPr>
          <w:rFonts w:ascii="Palatino Linotype" w:hAnsi="Palatino Linotype"/>
          <w:color w:val="000000" w:themeColor="text1"/>
          <w:sz w:val="22"/>
          <w:szCs w:val="22"/>
        </w:rPr>
      </w:pPr>
      <w:r>
        <w:rPr>
          <w:rFonts w:ascii="Palatino Linotype" w:hAnsi="Palatino Linotype"/>
          <w:color w:val="000000" w:themeColor="text1"/>
          <w:sz w:val="22"/>
          <w:szCs w:val="22"/>
        </w:rPr>
        <w:t>Lazy Loading</w:t>
      </w:r>
    </w:p>
    <w:p w14:paraId="28C40C98" w14:textId="5F984E76" w:rsidR="003A61BD" w:rsidRDefault="00BA3E6C" w:rsidP="0018321F">
      <w:pPr>
        <w:pStyle w:val="ListParagraph"/>
        <w:numPr>
          <w:ilvl w:val="1"/>
          <w:numId w:val="75"/>
        </w:numPr>
        <w:spacing w:line="276" w:lineRule="auto"/>
        <w:rPr>
          <w:rFonts w:ascii="Palatino Linotype" w:hAnsi="Palatino Linotype"/>
          <w:color w:val="000000" w:themeColor="text1"/>
          <w:sz w:val="22"/>
          <w:szCs w:val="22"/>
        </w:rPr>
      </w:pPr>
      <w:r>
        <w:rPr>
          <w:rFonts w:ascii="Palatino Linotype" w:hAnsi="Palatino Linotype"/>
          <w:color w:val="000000" w:themeColor="text1"/>
          <w:sz w:val="22"/>
          <w:szCs w:val="22"/>
        </w:rPr>
        <w:t>Access Control</w:t>
      </w:r>
    </w:p>
    <w:p w14:paraId="328315EE" w14:textId="0D897A5C" w:rsidR="00BA3E6C" w:rsidRDefault="00BA3E6C" w:rsidP="0018321F">
      <w:pPr>
        <w:pStyle w:val="ListParagraph"/>
        <w:numPr>
          <w:ilvl w:val="1"/>
          <w:numId w:val="75"/>
        </w:numPr>
        <w:spacing w:line="276" w:lineRule="auto"/>
        <w:rPr>
          <w:rFonts w:ascii="Palatino Linotype" w:hAnsi="Palatino Linotype"/>
          <w:color w:val="000000" w:themeColor="text1"/>
          <w:sz w:val="22"/>
          <w:szCs w:val="22"/>
        </w:rPr>
      </w:pPr>
      <w:r>
        <w:rPr>
          <w:rFonts w:ascii="Palatino Linotype" w:hAnsi="Palatino Linotype"/>
          <w:color w:val="000000" w:themeColor="text1"/>
          <w:sz w:val="22"/>
          <w:szCs w:val="22"/>
        </w:rPr>
        <w:t>Data Validation</w:t>
      </w:r>
    </w:p>
    <w:p w14:paraId="09167546" w14:textId="4E62A093" w:rsidR="00BA3E6C" w:rsidRDefault="00BA3E6C" w:rsidP="0018321F">
      <w:pPr>
        <w:pStyle w:val="ListParagraph"/>
        <w:numPr>
          <w:ilvl w:val="1"/>
          <w:numId w:val="75"/>
        </w:numPr>
        <w:spacing w:line="276" w:lineRule="auto"/>
        <w:rPr>
          <w:rFonts w:ascii="Palatino Linotype" w:hAnsi="Palatino Linotype"/>
          <w:color w:val="000000" w:themeColor="text1"/>
          <w:sz w:val="22"/>
          <w:szCs w:val="22"/>
        </w:rPr>
      </w:pPr>
      <w:r>
        <w:rPr>
          <w:rFonts w:ascii="Palatino Linotype" w:hAnsi="Palatino Linotype"/>
          <w:color w:val="000000" w:themeColor="text1"/>
          <w:sz w:val="22"/>
          <w:szCs w:val="22"/>
        </w:rPr>
        <w:t>Integration to legacy code.</w:t>
      </w:r>
    </w:p>
    <w:p w14:paraId="5551BBDD" w14:textId="77777777" w:rsidR="00727267" w:rsidRDefault="00727267" w:rsidP="00025017">
      <w:pPr>
        <w:spacing w:line="276" w:lineRule="auto"/>
        <w:rPr>
          <w:rFonts w:ascii="Palatino Linotype" w:hAnsi="Palatino Linotype"/>
          <w:color w:val="000000" w:themeColor="text1"/>
          <w:sz w:val="22"/>
          <w:szCs w:val="22"/>
        </w:rPr>
      </w:pPr>
    </w:p>
    <w:p w14:paraId="4FABFE08" w14:textId="7B2CE1E4" w:rsidR="00025017" w:rsidRPr="00025017" w:rsidRDefault="00727267" w:rsidP="00025017">
      <w:pPr>
        <w:spacing w:line="276" w:lineRule="auto"/>
        <w:rPr>
          <w:rFonts w:ascii="Palatino Linotype" w:hAnsi="Palatino Linotype"/>
          <w:color w:val="000000" w:themeColor="text1"/>
          <w:sz w:val="22"/>
          <w:szCs w:val="22"/>
        </w:rPr>
      </w:pPr>
      <w:r>
        <w:rPr>
          <w:rFonts w:ascii="Palatino Linotype" w:hAnsi="Palatino Linotype"/>
          <w:b/>
          <w:bCs/>
          <w:color w:val="000000" w:themeColor="text1"/>
          <w:sz w:val="22"/>
          <w:szCs w:val="22"/>
        </w:rPr>
        <w:t xml:space="preserve">Answers: </w:t>
      </w:r>
      <w:r w:rsidR="00025017">
        <w:rPr>
          <w:rFonts w:ascii="Palatino Linotype" w:hAnsi="Palatino Linotype"/>
          <w:color w:val="000000" w:themeColor="text1"/>
          <w:sz w:val="22"/>
          <w:szCs w:val="22"/>
        </w:rPr>
        <w:t>1 – d, 2 – b, 3 - a</w:t>
      </w:r>
    </w:p>
    <w:sectPr w:rsidR="00025017" w:rsidRPr="000250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D4CD0" w14:textId="77777777" w:rsidR="00AC1EF7" w:rsidRDefault="00AC1EF7" w:rsidP="00CD4D75">
      <w:r>
        <w:separator/>
      </w:r>
    </w:p>
  </w:endnote>
  <w:endnote w:type="continuationSeparator" w:id="0">
    <w:p w14:paraId="45E3E04A" w14:textId="77777777" w:rsidR="00AC1EF7" w:rsidRDefault="00AC1EF7" w:rsidP="00CD4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A38D9" w14:textId="77777777" w:rsidR="00AC1EF7" w:rsidRDefault="00AC1EF7" w:rsidP="00CD4D75">
      <w:r>
        <w:separator/>
      </w:r>
    </w:p>
  </w:footnote>
  <w:footnote w:type="continuationSeparator" w:id="0">
    <w:p w14:paraId="6B54493D" w14:textId="77777777" w:rsidR="00AC1EF7" w:rsidRDefault="00AC1EF7" w:rsidP="00CD4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2E9E"/>
    <w:multiLevelType w:val="hybridMultilevel"/>
    <w:tmpl w:val="566CE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04D36"/>
    <w:multiLevelType w:val="multilevel"/>
    <w:tmpl w:val="D112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72E74"/>
    <w:multiLevelType w:val="multilevel"/>
    <w:tmpl w:val="B55A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F2938"/>
    <w:multiLevelType w:val="multilevel"/>
    <w:tmpl w:val="1730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73A4F"/>
    <w:multiLevelType w:val="multilevel"/>
    <w:tmpl w:val="4D3E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F02CCC"/>
    <w:multiLevelType w:val="multilevel"/>
    <w:tmpl w:val="ACA4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942B6"/>
    <w:multiLevelType w:val="multilevel"/>
    <w:tmpl w:val="1CAA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6236DF"/>
    <w:multiLevelType w:val="multilevel"/>
    <w:tmpl w:val="AF88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E5B5A"/>
    <w:multiLevelType w:val="hybridMultilevel"/>
    <w:tmpl w:val="C430E7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090BB2"/>
    <w:multiLevelType w:val="multilevel"/>
    <w:tmpl w:val="AFE0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2335E3"/>
    <w:multiLevelType w:val="hybridMultilevel"/>
    <w:tmpl w:val="036ED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480D51"/>
    <w:multiLevelType w:val="hybridMultilevel"/>
    <w:tmpl w:val="1E3E9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26296B"/>
    <w:multiLevelType w:val="hybridMultilevel"/>
    <w:tmpl w:val="66A43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605024"/>
    <w:multiLevelType w:val="hybridMultilevel"/>
    <w:tmpl w:val="58FE8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8A10E4B"/>
    <w:multiLevelType w:val="hybridMultilevel"/>
    <w:tmpl w:val="2458AF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8E193C"/>
    <w:multiLevelType w:val="hybridMultilevel"/>
    <w:tmpl w:val="0682E41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240" w:hanging="360"/>
      </w:pPr>
      <w:rPr>
        <w:rFonts w:ascii="Courier New" w:hAnsi="Courier New" w:cs="Courier New" w:hint="default"/>
      </w:rPr>
    </w:lvl>
    <w:lvl w:ilvl="2" w:tplc="FFFFFFFF" w:tentative="1">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16" w15:restartNumberingAfterBreak="0">
    <w:nsid w:val="2256734C"/>
    <w:multiLevelType w:val="hybridMultilevel"/>
    <w:tmpl w:val="9876530A"/>
    <w:lvl w:ilvl="0" w:tplc="1E2254A4">
      <w:numFmt w:val="bullet"/>
      <w:lvlText w:val="-"/>
      <w:lvlJc w:val="left"/>
      <w:pPr>
        <w:ind w:left="520" w:hanging="360"/>
      </w:pPr>
      <w:rPr>
        <w:rFonts w:ascii="Palatino Linotype" w:eastAsia="Times New Roman" w:hAnsi="Palatino Linotype" w:cs="Times New Roman"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17" w15:restartNumberingAfterBreak="0">
    <w:nsid w:val="23274E0C"/>
    <w:multiLevelType w:val="hybridMultilevel"/>
    <w:tmpl w:val="E28C9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B862C2"/>
    <w:multiLevelType w:val="multilevel"/>
    <w:tmpl w:val="DEA27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FE5003"/>
    <w:multiLevelType w:val="multilevel"/>
    <w:tmpl w:val="9F92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650ECA"/>
    <w:multiLevelType w:val="hybridMultilevel"/>
    <w:tmpl w:val="3C8E8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BE3631A"/>
    <w:multiLevelType w:val="hybridMultilevel"/>
    <w:tmpl w:val="3922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514E2A"/>
    <w:multiLevelType w:val="hybridMultilevel"/>
    <w:tmpl w:val="E546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CA752F"/>
    <w:multiLevelType w:val="hybridMultilevel"/>
    <w:tmpl w:val="7D328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D0B322A"/>
    <w:multiLevelType w:val="hybridMultilevel"/>
    <w:tmpl w:val="3AA4F00E"/>
    <w:lvl w:ilvl="0" w:tplc="BA2A68EA">
      <w:numFmt w:val="bullet"/>
      <w:lvlText w:val="-"/>
      <w:lvlJc w:val="left"/>
      <w:pPr>
        <w:ind w:left="520" w:hanging="360"/>
      </w:pPr>
      <w:rPr>
        <w:rFonts w:ascii="Palatino Linotype" w:eastAsia="Times New Roman" w:hAnsi="Palatino Linotype" w:cs="Times New Roman"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25" w15:restartNumberingAfterBreak="0">
    <w:nsid w:val="339A5C3B"/>
    <w:multiLevelType w:val="multilevel"/>
    <w:tmpl w:val="0896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9F5296"/>
    <w:multiLevelType w:val="hybridMultilevel"/>
    <w:tmpl w:val="76785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9CA34A2"/>
    <w:multiLevelType w:val="hybridMultilevel"/>
    <w:tmpl w:val="C9C41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B055EDB"/>
    <w:multiLevelType w:val="multilevel"/>
    <w:tmpl w:val="8C4A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D9528E"/>
    <w:multiLevelType w:val="hybridMultilevel"/>
    <w:tmpl w:val="9B720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FBE15BF"/>
    <w:multiLevelType w:val="hybridMultilevel"/>
    <w:tmpl w:val="D6DC5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FE73334"/>
    <w:multiLevelType w:val="hybridMultilevel"/>
    <w:tmpl w:val="259AC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0CB5E45"/>
    <w:multiLevelType w:val="multilevel"/>
    <w:tmpl w:val="8BEC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48391A"/>
    <w:multiLevelType w:val="hybridMultilevel"/>
    <w:tmpl w:val="A120C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4B1744C"/>
    <w:multiLevelType w:val="hybridMultilevel"/>
    <w:tmpl w:val="12AC93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6AC79F3"/>
    <w:multiLevelType w:val="hybridMultilevel"/>
    <w:tmpl w:val="48B0E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77A6172"/>
    <w:multiLevelType w:val="hybridMultilevel"/>
    <w:tmpl w:val="C72692BE"/>
    <w:lvl w:ilvl="0" w:tplc="F10AD00A">
      <w:start w:val="1"/>
      <w:numFmt w:val="decimal"/>
      <w:lvlText w:val="%1."/>
      <w:lvlJc w:val="left"/>
      <w:pPr>
        <w:ind w:left="720" w:hanging="360"/>
      </w:pPr>
      <w:rPr>
        <w:rFonts w:ascii="Times New Roman" w:hAnsi="Times New Roman" w:hint="default"/>
        <w:color w:val="auto"/>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A392F49"/>
    <w:multiLevelType w:val="multilevel"/>
    <w:tmpl w:val="91F86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D349C4"/>
    <w:multiLevelType w:val="multilevel"/>
    <w:tmpl w:val="5468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A83BC7"/>
    <w:multiLevelType w:val="hybridMultilevel"/>
    <w:tmpl w:val="DA8EFC46"/>
    <w:lvl w:ilvl="0" w:tplc="3B9E6554">
      <w:numFmt w:val="bullet"/>
      <w:lvlText w:val="-"/>
      <w:lvlJc w:val="left"/>
      <w:pPr>
        <w:ind w:left="520" w:hanging="360"/>
      </w:pPr>
      <w:rPr>
        <w:rFonts w:ascii="Palatino Linotype" w:eastAsia="Times New Roman" w:hAnsi="Palatino Linotype" w:cs="Times New Roman"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40" w15:restartNumberingAfterBreak="0">
    <w:nsid w:val="4BFC3E2A"/>
    <w:multiLevelType w:val="multilevel"/>
    <w:tmpl w:val="05CA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115C14"/>
    <w:multiLevelType w:val="multilevel"/>
    <w:tmpl w:val="4A7E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9E0C80"/>
    <w:multiLevelType w:val="multilevel"/>
    <w:tmpl w:val="6296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8116F9"/>
    <w:multiLevelType w:val="hybridMultilevel"/>
    <w:tmpl w:val="F1DAF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E957EC"/>
    <w:multiLevelType w:val="multilevel"/>
    <w:tmpl w:val="7CD6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3E281D"/>
    <w:multiLevelType w:val="multilevel"/>
    <w:tmpl w:val="3DBA8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130D5F"/>
    <w:multiLevelType w:val="multilevel"/>
    <w:tmpl w:val="6B90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377AE1"/>
    <w:multiLevelType w:val="hybridMultilevel"/>
    <w:tmpl w:val="A3C8C554"/>
    <w:lvl w:ilvl="0" w:tplc="BA2A68EA">
      <w:numFmt w:val="bullet"/>
      <w:lvlText w:val="-"/>
      <w:lvlJc w:val="left"/>
      <w:pPr>
        <w:ind w:left="5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85F0D08"/>
    <w:multiLevelType w:val="multilevel"/>
    <w:tmpl w:val="841EEE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B145D7"/>
    <w:multiLevelType w:val="hybridMultilevel"/>
    <w:tmpl w:val="6316C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AFC3174"/>
    <w:multiLevelType w:val="multilevel"/>
    <w:tmpl w:val="D0B8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3B37BF"/>
    <w:multiLevelType w:val="hybridMultilevel"/>
    <w:tmpl w:val="C4D25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CFF6A42"/>
    <w:multiLevelType w:val="multilevel"/>
    <w:tmpl w:val="72C6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4F1B3E"/>
    <w:multiLevelType w:val="multilevel"/>
    <w:tmpl w:val="93DA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B451BF"/>
    <w:multiLevelType w:val="multilevel"/>
    <w:tmpl w:val="AC7C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D5660E"/>
    <w:multiLevelType w:val="multilevel"/>
    <w:tmpl w:val="C53C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DD1744"/>
    <w:multiLevelType w:val="hybridMultilevel"/>
    <w:tmpl w:val="F4FE623C"/>
    <w:lvl w:ilvl="0" w:tplc="BA2A68EA">
      <w:numFmt w:val="bullet"/>
      <w:lvlText w:val="-"/>
      <w:lvlJc w:val="left"/>
      <w:pPr>
        <w:ind w:left="520" w:hanging="360"/>
      </w:pPr>
      <w:rPr>
        <w:rFonts w:ascii="Palatino Linotype" w:eastAsia="Times New Roman" w:hAnsi="Palatino Linotype" w:cs="Times New Roman"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57" w15:restartNumberingAfterBreak="0">
    <w:nsid w:val="6391001A"/>
    <w:multiLevelType w:val="multilevel"/>
    <w:tmpl w:val="04A0C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1C4D47"/>
    <w:multiLevelType w:val="hybridMultilevel"/>
    <w:tmpl w:val="AE160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45B54D6"/>
    <w:multiLevelType w:val="multilevel"/>
    <w:tmpl w:val="CA3C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077E8E"/>
    <w:multiLevelType w:val="multilevel"/>
    <w:tmpl w:val="841EEE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6F578D"/>
    <w:multiLevelType w:val="multilevel"/>
    <w:tmpl w:val="E8C0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001B9D"/>
    <w:multiLevelType w:val="hybridMultilevel"/>
    <w:tmpl w:val="2236F4C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240" w:hanging="360"/>
      </w:pPr>
      <w:rPr>
        <w:rFonts w:ascii="Courier New" w:hAnsi="Courier New" w:cs="Courier New" w:hint="default"/>
      </w:rPr>
    </w:lvl>
    <w:lvl w:ilvl="2" w:tplc="FFFFFFFF" w:tentative="1">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63" w15:restartNumberingAfterBreak="0">
    <w:nsid w:val="685B449D"/>
    <w:multiLevelType w:val="multilevel"/>
    <w:tmpl w:val="1536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5C4E0A"/>
    <w:multiLevelType w:val="multilevel"/>
    <w:tmpl w:val="20AA7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8D02F7"/>
    <w:multiLevelType w:val="hybridMultilevel"/>
    <w:tmpl w:val="450E81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9A93F3C"/>
    <w:multiLevelType w:val="hybridMultilevel"/>
    <w:tmpl w:val="47EC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9EF3648"/>
    <w:multiLevelType w:val="hybridMultilevel"/>
    <w:tmpl w:val="668EB5F4"/>
    <w:lvl w:ilvl="0" w:tplc="2D98AD86">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BE63649"/>
    <w:multiLevelType w:val="hybridMultilevel"/>
    <w:tmpl w:val="262E014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240" w:hanging="360"/>
      </w:pPr>
      <w:rPr>
        <w:rFonts w:ascii="Courier New" w:hAnsi="Courier New" w:cs="Courier New" w:hint="default"/>
      </w:rPr>
    </w:lvl>
    <w:lvl w:ilvl="2" w:tplc="FFFFFFFF" w:tentative="1">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69" w15:restartNumberingAfterBreak="0">
    <w:nsid w:val="6C570CB5"/>
    <w:multiLevelType w:val="multilevel"/>
    <w:tmpl w:val="75AE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852781"/>
    <w:multiLevelType w:val="hybridMultilevel"/>
    <w:tmpl w:val="7436A878"/>
    <w:lvl w:ilvl="0" w:tplc="BA2A68EA">
      <w:numFmt w:val="bullet"/>
      <w:lvlText w:val="-"/>
      <w:lvlJc w:val="left"/>
      <w:pPr>
        <w:ind w:left="520" w:hanging="360"/>
      </w:pPr>
      <w:rPr>
        <w:rFonts w:ascii="Palatino Linotype" w:eastAsia="Times New Roman" w:hAnsi="Palatino Linotype" w:cs="Times New Roman"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71" w15:restartNumberingAfterBreak="0">
    <w:nsid w:val="712F6285"/>
    <w:multiLevelType w:val="hybridMultilevel"/>
    <w:tmpl w:val="76F63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2533D64"/>
    <w:multiLevelType w:val="hybridMultilevel"/>
    <w:tmpl w:val="84D2F65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739E3D1A"/>
    <w:multiLevelType w:val="multilevel"/>
    <w:tmpl w:val="8CD8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077DA0"/>
    <w:multiLevelType w:val="multilevel"/>
    <w:tmpl w:val="53F66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4466A6F"/>
    <w:multiLevelType w:val="hybridMultilevel"/>
    <w:tmpl w:val="FC70D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5080630"/>
    <w:multiLevelType w:val="hybridMultilevel"/>
    <w:tmpl w:val="DC568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78AE7417"/>
    <w:multiLevelType w:val="multilevel"/>
    <w:tmpl w:val="AAD4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5E3D36"/>
    <w:multiLevelType w:val="hybridMultilevel"/>
    <w:tmpl w:val="F240172A"/>
    <w:lvl w:ilvl="0" w:tplc="42681722">
      <w:numFmt w:val="bullet"/>
      <w:lvlText w:val="-"/>
      <w:lvlJc w:val="left"/>
      <w:pPr>
        <w:ind w:left="520" w:hanging="360"/>
      </w:pPr>
      <w:rPr>
        <w:rFonts w:ascii="Palatino Linotype" w:eastAsia="Times New Roman" w:hAnsi="Palatino Linotype" w:cs="Times New Roman"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79" w15:restartNumberingAfterBreak="0">
    <w:nsid w:val="7A6C6387"/>
    <w:multiLevelType w:val="multilevel"/>
    <w:tmpl w:val="1296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A7401E4"/>
    <w:multiLevelType w:val="hybridMultilevel"/>
    <w:tmpl w:val="4F5CF420"/>
    <w:lvl w:ilvl="0" w:tplc="76980710">
      <w:numFmt w:val="bullet"/>
      <w:lvlText w:val="-"/>
      <w:lvlJc w:val="left"/>
      <w:pPr>
        <w:ind w:left="520" w:hanging="360"/>
      </w:pPr>
      <w:rPr>
        <w:rFonts w:ascii="Palatino Linotype" w:eastAsia="Times New Roman" w:hAnsi="Palatino Linotype" w:cs="Times New Roman"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81" w15:restartNumberingAfterBreak="0">
    <w:nsid w:val="7A9F67AB"/>
    <w:multiLevelType w:val="hybridMultilevel"/>
    <w:tmpl w:val="CDB64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ABE1F3B"/>
    <w:multiLevelType w:val="multilevel"/>
    <w:tmpl w:val="C32E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8235F9"/>
    <w:multiLevelType w:val="multilevel"/>
    <w:tmpl w:val="B712B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9D44F2"/>
    <w:multiLevelType w:val="hybridMultilevel"/>
    <w:tmpl w:val="70FCC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EC93CA0"/>
    <w:multiLevelType w:val="multilevel"/>
    <w:tmpl w:val="001C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FD02F81"/>
    <w:multiLevelType w:val="multilevel"/>
    <w:tmpl w:val="254A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770633">
    <w:abstractNumId w:val="71"/>
  </w:num>
  <w:num w:numId="2" w16cid:durableId="337316255">
    <w:abstractNumId w:val="31"/>
  </w:num>
  <w:num w:numId="3" w16cid:durableId="2129355247">
    <w:abstractNumId w:val="40"/>
  </w:num>
  <w:num w:numId="4" w16cid:durableId="1371537776">
    <w:abstractNumId w:val="73"/>
  </w:num>
  <w:num w:numId="5" w16cid:durableId="687102510">
    <w:abstractNumId w:val="19"/>
  </w:num>
  <w:num w:numId="6" w16cid:durableId="403070104">
    <w:abstractNumId w:val="18"/>
  </w:num>
  <w:num w:numId="7" w16cid:durableId="748696047">
    <w:abstractNumId w:val="69"/>
  </w:num>
  <w:num w:numId="8" w16cid:durableId="1795976750">
    <w:abstractNumId w:val="25"/>
  </w:num>
  <w:num w:numId="9" w16cid:durableId="996029329">
    <w:abstractNumId w:val="1"/>
  </w:num>
  <w:num w:numId="10" w16cid:durableId="1106147387">
    <w:abstractNumId w:val="38"/>
  </w:num>
  <w:num w:numId="11" w16cid:durableId="635721656">
    <w:abstractNumId w:val="53"/>
  </w:num>
  <w:num w:numId="12" w16cid:durableId="1155300644">
    <w:abstractNumId w:val="20"/>
  </w:num>
  <w:num w:numId="13" w16cid:durableId="1326284451">
    <w:abstractNumId w:val="67"/>
  </w:num>
  <w:num w:numId="14" w16cid:durableId="80759676">
    <w:abstractNumId w:val="42"/>
  </w:num>
  <w:num w:numId="15" w16cid:durableId="1576629172">
    <w:abstractNumId w:val="28"/>
  </w:num>
  <w:num w:numId="16" w16cid:durableId="1850678392">
    <w:abstractNumId w:val="4"/>
  </w:num>
  <w:num w:numId="17" w16cid:durableId="37168208">
    <w:abstractNumId w:val="61"/>
  </w:num>
  <w:num w:numId="18" w16cid:durableId="941644811">
    <w:abstractNumId w:val="41"/>
  </w:num>
  <w:num w:numId="19" w16cid:durableId="1465927789">
    <w:abstractNumId w:val="49"/>
  </w:num>
  <w:num w:numId="20" w16cid:durableId="2108385495">
    <w:abstractNumId w:val="26"/>
  </w:num>
  <w:num w:numId="21" w16cid:durableId="759713669">
    <w:abstractNumId w:val="46"/>
  </w:num>
  <w:num w:numId="22" w16cid:durableId="1169784089">
    <w:abstractNumId w:val="77"/>
  </w:num>
  <w:num w:numId="23" w16cid:durableId="1238443257">
    <w:abstractNumId w:val="52"/>
  </w:num>
  <w:num w:numId="24" w16cid:durableId="2027095751">
    <w:abstractNumId w:val="57"/>
  </w:num>
  <w:num w:numId="25" w16cid:durableId="596989715">
    <w:abstractNumId w:val="9"/>
  </w:num>
  <w:num w:numId="26" w16cid:durableId="1707023131">
    <w:abstractNumId w:val="34"/>
  </w:num>
  <w:num w:numId="27" w16cid:durableId="654263445">
    <w:abstractNumId w:val="83"/>
  </w:num>
  <w:num w:numId="28" w16cid:durableId="944505969">
    <w:abstractNumId w:val="54"/>
  </w:num>
  <w:num w:numId="29" w16cid:durableId="1792937647">
    <w:abstractNumId w:val="44"/>
  </w:num>
  <w:num w:numId="30" w16cid:durableId="791244292">
    <w:abstractNumId w:val="50"/>
  </w:num>
  <w:num w:numId="31" w16cid:durableId="4866795">
    <w:abstractNumId w:val="3"/>
  </w:num>
  <w:num w:numId="32" w16cid:durableId="1379017105">
    <w:abstractNumId w:val="55"/>
  </w:num>
  <w:num w:numId="33" w16cid:durableId="524294183">
    <w:abstractNumId w:val="23"/>
  </w:num>
  <w:num w:numId="34" w16cid:durableId="900603586">
    <w:abstractNumId w:val="65"/>
  </w:num>
  <w:num w:numId="35" w16cid:durableId="1240824991">
    <w:abstractNumId w:val="6"/>
  </w:num>
  <w:num w:numId="36" w16cid:durableId="574896744">
    <w:abstractNumId w:val="5"/>
  </w:num>
  <w:num w:numId="37" w16cid:durableId="1309094102">
    <w:abstractNumId w:val="45"/>
  </w:num>
  <w:num w:numId="38" w16cid:durableId="1305742550">
    <w:abstractNumId w:val="79"/>
  </w:num>
  <w:num w:numId="39" w16cid:durableId="390231481">
    <w:abstractNumId w:val="14"/>
  </w:num>
  <w:num w:numId="40" w16cid:durableId="1554464549">
    <w:abstractNumId w:val="32"/>
  </w:num>
  <w:num w:numId="41" w16cid:durableId="1994141151">
    <w:abstractNumId w:val="7"/>
  </w:num>
  <w:num w:numId="42" w16cid:durableId="1202085126">
    <w:abstractNumId w:val="64"/>
  </w:num>
  <w:num w:numId="43" w16cid:durableId="1708411394">
    <w:abstractNumId w:val="2"/>
  </w:num>
  <w:num w:numId="44" w16cid:durableId="996614802">
    <w:abstractNumId w:val="51"/>
  </w:num>
  <w:num w:numId="45" w16cid:durableId="541863310">
    <w:abstractNumId w:val="86"/>
  </w:num>
  <w:num w:numId="46" w16cid:durableId="581841971">
    <w:abstractNumId w:val="59"/>
  </w:num>
  <w:num w:numId="47" w16cid:durableId="983461269">
    <w:abstractNumId w:val="82"/>
  </w:num>
  <w:num w:numId="48" w16cid:durableId="797186247">
    <w:abstractNumId w:val="37"/>
  </w:num>
  <w:num w:numId="49" w16cid:durableId="101463277">
    <w:abstractNumId w:val="63"/>
  </w:num>
  <w:num w:numId="50" w16cid:durableId="239561124">
    <w:abstractNumId w:val="48"/>
  </w:num>
  <w:num w:numId="51" w16cid:durableId="1015764855">
    <w:abstractNumId w:val="74"/>
  </w:num>
  <w:num w:numId="52" w16cid:durableId="2040663536">
    <w:abstractNumId w:val="76"/>
  </w:num>
  <w:num w:numId="53" w16cid:durableId="1553231885">
    <w:abstractNumId w:val="8"/>
  </w:num>
  <w:num w:numId="54" w16cid:durableId="1326781089">
    <w:abstractNumId w:val="43"/>
  </w:num>
  <w:num w:numId="55" w16cid:durableId="480461418">
    <w:abstractNumId w:val="78"/>
  </w:num>
  <w:num w:numId="56" w16cid:durableId="1154684618">
    <w:abstractNumId w:val="15"/>
  </w:num>
  <w:num w:numId="57" w16cid:durableId="894505644">
    <w:abstractNumId w:val="84"/>
  </w:num>
  <w:num w:numId="58" w16cid:durableId="268973833">
    <w:abstractNumId w:val="16"/>
  </w:num>
  <w:num w:numId="59" w16cid:durableId="1421566519">
    <w:abstractNumId w:val="68"/>
  </w:num>
  <w:num w:numId="60" w16cid:durableId="898394751">
    <w:abstractNumId w:val="66"/>
  </w:num>
  <w:num w:numId="61" w16cid:durableId="828208140">
    <w:abstractNumId w:val="80"/>
  </w:num>
  <w:num w:numId="62" w16cid:durableId="505287944">
    <w:abstractNumId w:val="62"/>
  </w:num>
  <w:num w:numId="63" w16cid:durableId="1596983242">
    <w:abstractNumId w:val="10"/>
  </w:num>
  <w:num w:numId="64" w16cid:durableId="383068656">
    <w:abstractNumId w:val="39"/>
  </w:num>
  <w:num w:numId="65" w16cid:durableId="397172896">
    <w:abstractNumId w:val="13"/>
  </w:num>
  <w:num w:numId="66" w16cid:durableId="1062829206">
    <w:abstractNumId w:val="70"/>
  </w:num>
  <w:num w:numId="67" w16cid:durableId="239096112">
    <w:abstractNumId w:val="47"/>
  </w:num>
  <w:num w:numId="68" w16cid:durableId="1937593327">
    <w:abstractNumId w:val="72"/>
  </w:num>
  <w:num w:numId="69" w16cid:durableId="415984327">
    <w:abstractNumId w:val="22"/>
  </w:num>
  <w:num w:numId="70" w16cid:durableId="910233146">
    <w:abstractNumId w:val="56"/>
  </w:num>
  <w:num w:numId="71" w16cid:durableId="782458755">
    <w:abstractNumId w:val="81"/>
  </w:num>
  <w:num w:numId="72" w16cid:durableId="1421753978">
    <w:abstractNumId w:val="24"/>
  </w:num>
  <w:num w:numId="73" w16cid:durableId="1292714727">
    <w:abstractNumId w:val="60"/>
  </w:num>
  <w:num w:numId="74" w16cid:durableId="1629698797">
    <w:abstractNumId w:val="35"/>
  </w:num>
  <w:num w:numId="75" w16cid:durableId="1971324750">
    <w:abstractNumId w:val="36"/>
  </w:num>
  <w:num w:numId="76" w16cid:durableId="1803111688">
    <w:abstractNumId w:val="0"/>
  </w:num>
  <w:num w:numId="77" w16cid:durableId="1177236621">
    <w:abstractNumId w:val="29"/>
  </w:num>
  <w:num w:numId="78" w16cid:durableId="54010090">
    <w:abstractNumId w:val="75"/>
  </w:num>
  <w:num w:numId="79" w16cid:durableId="198015465">
    <w:abstractNumId w:val="27"/>
  </w:num>
  <w:num w:numId="80" w16cid:durableId="949631882">
    <w:abstractNumId w:val="58"/>
  </w:num>
  <w:num w:numId="81" w16cid:durableId="602886883">
    <w:abstractNumId w:val="11"/>
  </w:num>
  <w:num w:numId="82" w16cid:durableId="1129201392">
    <w:abstractNumId w:val="33"/>
  </w:num>
  <w:num w:numId="83" w16cid:durableId="889458435">
    <w:abstractNumId w:val="12"/>
  </w:num>
  <w:num w:numId="84" w16cid:durableId="1345477365">
    <w:abstractNumId w:val="17"/>
  </w:num>
  <w:num w:numId="85" w16cid:durableId="517306213">
    <w:abstractNumId w:val="30"/>
  </w:num>
  <w:num w:numId="86" w16cid:durableId="144586659">
    <w:abstractNumId w:val="21"/>
  </w:num>
  <w:num w:numId="87" w16cid:durableId="1456632868">
    <w:abstractNumId w:val="8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PB BPB">
    <w15:presenceInfo w15:providerId="Windows Live" w15:userId="d42653ebe6f63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F7"/>
    <w:rsid w:val="00000EBA"/>
    <w:rsid w:val="00002CB7"/>
    <w:rsid w:val="00003767"/>
    <w:rsid w:val="000042D6"/>
    <w:rsid w:val="0000712F"/>
    <w:rsid w:val="00007F85"/>
    <w:rsid w:val="00012C04"/>
    <w:rsid w:val="00017C1F"/>
    <w:rsid w:val="000239A2"/>
    <w:rsid w:val="00023F17"/>
    <w:rsid w:val="00025017"/>
    <w:rsid w:val="00030302"/>
    <w:rsid w:val="00032E9F"/>
    <w:rsid w:val="00034382"/>
    <w:rsid w:val="00035F8A"/>
    <w:rsid w:val="000421B1"/>
    <w:rsid w:val="00046905"/>
    <w:rsid w:val="00050484"/>
    <w:rsid w:val="000526CB"/>
    <w:rsid w:val="00054CE0"/>
    <w:rsid w:val="0005720E"/>
    <w:rsid w:val="0006292E"/>
    <w:rsid w:val="00062F60"/>
    <w:rsid w:val="00072D89"/>
    <w:rsid w:val="00074DC0"/>
    <w:rsid w:val="00077A51"/>
    <w:rsid w:val="000815C0"/>
    <w:rsid w:val="000874BB"/>
    <w:rsid w:val="0008783D"/>
    <w:rsid w:val="00087CE8"/>
    <w:rsid w:val="00091E9D"/>
    <w:rsid w:val="00093206"/>
    <w:rsid w:val="00096214"/>
    <w:rsid w:val="000A3031"/>
    <w:rsid w:val="000A4840"/>
    <w:rsid w:val="000A54EC"/>
    <w:rsid w:val="000A756A"/>
    <w:rsid w:val="000B0A93"/>
    <w:rsid w:val="000B1A37"/>
    <w:rsid w:val="000B1EC4"/>
    <w:rsid w:val="000B48A2"/>
    <w:rsid w:val="000B638C"/>
    <w:rsid w:val="000B74F5"/>
    <w:rsid w:val="000C2B9D"/>
    <w:rsid w:val="000C71EE"/>
    <w:rsid w:val="000C7C30"/>
    <w:rsid w:val="000E0E33"/>
    <w:rsid w:val="000E2244"/>
    <w:rsid w:val="000E2D8F"/>
    <w:rsid w:val="000F1C5A"/>
    <w:rsid w:val="000F5263"/>
    <w:rsid w:val="00101EE4"/>
    <w:rsid w:val="00102297"/>
    <w:rsid w:val="0010264A"/>
    <w:rsid w:val="001052C9"/>
    <w:rsid w:val="001053CD"/>
    <w:rsid w:val="00106F45"/>
    <w:rsid w:val="0011033C"/>
    <w:rsid w:val="00111EF4"/>
    <w:rsid w:val="00112E46"/>
    <w:rsid w:val="0011707F"/>
    <w:rsid w:val="00125933"/>
    <w:rsid w:val="00132277"/>
    <w:rsid w:val="001322E0"/>
    <w:rsid w:val="001328C3"/>
    <w:rsid w:val="0013532F"/>
    <w:rsid w:val="0013746F"/>
    <w:rsid w:val="001374C7"/>
    <w:rsid w:val="00141B05"/>
    <w:rsid w:val="00141B3D"/>
    <w:rsid w:val="00143CEC"/>
    <w:rsid w:val="00146912"/>
    <w:rsid w:val="00150993"/>
    <w:rsid w:val="001516FE"/>
    <w:rsid w:val="00156C05"/>
    <w:rsid w:val="00156D53"/>
    <w:rsid w:val="00157AEC"/>
    <w:rsid w:val="00165BE3"/>
    <w:rsid w:val="00167430"/>
    <w:rsid w:val="00167E33"/>
    <w:rsid w:val="00177EB1"/>
    <w:rsid w:val="0018321F"/>
    <w:rsid w:val="001842A9"/>
    <w:rsid w:val="00184A9B"/>
    <w:rsid w:val="00192286"/>
    <w:rsid w:val="001949CB"/>
    <w:rsid w:val="00195203"/>
    <w:rsid w:val="001957F2"/>
    <w:rsid w:val="00195D23"/>
    <w:rsid w:val="00197CC4"/>
    <w:rsid w:val="001A17CA"/>
    <w:rsid w:val="001A190B"/>
    <w:rsid w:val="001B08E3"/>
    <w:rsid w:val="001B179C"/>
    <w:rsid w:val="001B27BD"/>
    <w:rsid w:val="001B7FAC"/>
    <w:rsid w:val="001C3149"/>
    <w:rsid w:val="001D0D4B"/>
    <w:rsid w:val="001D24FB"/>
    <w:rsid w:val="001D37A3"/>
    <w:rsid w:val="001D5DE5"/>
    <w:rsid w:val="001D7AF0"/>
    <w:rsid w:val="001E42F4"/>
    <w:rsid w:val="001E55CD"/>
    <w:rsid w:val="001E65B9"/>
    <w:rsid w:val="001E6A69"/>
    <w:rsid w:val="001F1615"/>
    <w:rsid w:val="001F1C15"/>
    <w:rsid w:val="001F2363"/>
    <w:rsid w:val="001F393A"/>
    <w:rsid w:val="001F3AA0"/>
    <w:rsid w:val="00200F59"/>
    <w:rsid w:val="0020487C"/>
    <w:rsid w:val="00207C85"/>
    <w:rsid w:val="0021213B"/>
    <w:rsid w:val="002157B9"/>
    <w:rsid w:val="00216453"/>
    <w:rsid w:val="002178F8"/>
    <w:rsid w:val="00224627"/>
    <w:rsid w:val="00224AE4"/>
    <w:rsid w:val="00234C15"/>
    <w:rsid w:val="00235E9A"/>
    <w:rsid w:val="00237DC9"/>
    <w:rsid w:val="00246C2E"/>
    <w:rsid w:val="002513DA"/>
    <w:rsid w:val="00253F83"/>
    <w:rsid w:val="00255A6E"/>
    <w:rsid w:val="0026419B"/>
    <w:rsid w:val="002705BC"/>
    <w:rsid w:val="00272BDF"/>
    <w:rsid w:val="00273CD8"/>
    <w:rsid w:val="00276FDB"/>
    <w:rsid w:val="00280C1A"/>
    <w:rsid w:val="002820FC"/>
    <w:rsid w:val="002863F4"/>
    <w:rsid w:val="002864F5"/>
    <w:rsid w:val="00291355"/>
    <w:rsid w:val="002934D0"/>
    <w:rsid w:val="002935E2"/>
    <w:rsid w:val="0029651E"/>
    <w:rsid w:val="002970BB"/>
    <w:rsid w:val="002A0A12"/>
    <w:rsid w:val="002A253F"/>
    <w:rsid w:val="002A4A1D"/>
    <w:rsid w:val="002A55AA"/>
    <w:rsid w:val="002A642E"/>
    <w:rsid w:val="002B1E61"/>
    <w:rsid w:val="002B4972"/>
    <w:rsid w:val="002B5A20"/>
    <w:rsid w:val="002C7123"/>
    <w:rsid w:val="002C7615"/>
    <w:rsid w:val="002D2A4A"/>
    <w:rsid w:val="002D6836"/>
    <w:rsid w:val="002E468E"/>
    <w:rsid w:val="002E62A2"/>
    <w:rsid w:val="002E78F2"/>
    <w:rsid w:val="002F1C09"/>
    <w:rsid w:val="002F6DDA"/>
    <w:rsid w:val="003020AC"/>
    <w:rsid w:val="00312B22"/>
    <w:rsid w:val="00320845"/>
    <w:rsid w:val="00322EF4"/>
    <w:rsid w:val="003236A0"/>
    <w:rsid w:val="00324D49"/>
    <w:rsid w:val="003250EB"/>
    <w:rsid w:val="003326FD"/>
    <w:rsid w:val="00335F39"/>
    <w:rsid w:val="00336AC7"/>
    <w:rsid w:val="00337829"/>
    <w:rsid w:val="0035335E"/>
    <w:rsid w:val="003544FE"/>
    <w:rsid w:val="00356AAC"/>
    <w:rsid w:val="0038061F"/>
    <w:rsid w:val="00383AFD"/>
    <w:rsid w:val="003865A2"/>
    <w:rsid w:val="00391062"/>
    <w:rsid w:val="003A3011"/>
    <w:rsid w:val="003A318D"/>
    <w:rsid w:val="003A45FF"/>
    <w:rsid w:val="003A54FE"/>
    <w:rsid w:val="003A61BD"/>
    <w:rsid w:val="003A6A68"/>
    <w:rsid w:val="003B1467"/>
    <w:rsid w:val="003B25F3"/>
    <w:rsid w:val="003B2FB1"/>
    <w:rsid w:val="003B735B"/>
    <w:rsid w:val="003C2CC7"/>
    <w:rsid w:val="003C3418"/>
    <w:rsid w:val="003D4129"/>
    <w:rsid w:val="003D5719"/>
    <w:rsid w:val="003D62C7"/>
    <w:rsid w:val="003D7815"/>
    <w:rsid w:val="003E2D3F"/>
    <w:rsid w:val="003E5DC1"/>
    <w:rsid w:val="003F1199"/>
    <w:rsid w:val="003F66F0"/>
    <w:rsid w:val="003F6DD6"/>
    <w:rsid w:val="00400F6F"/>
    <w:rsid w:val="0041092C"/>
    <w:rsid w:val="00410A09"/>
    <w:rsid w:val="00420512"/>
    <w:rsid w:val="00420519"/>
    <w:rsid w:val="00421039"/>
    <w:rsid w:val="004244FF"/>
    <w:rsid w:val="00424666"/>
    <w:rsid w:val="00427727"/>
    <w:rsid w:val="00433097"/>
    <w:rsid w:val="00435453"/>
    <w:rsid w:val="00435E6F"/>
    <w:rsid w:val="004360C9"/>
    <w:rsid w:val="00436B02"/>
    <w:rsid w:val="00437ECE"/>
    <w:rsid w:val="004433F7"/>
    <w:rsid w:val="00451F0A"/>
    <w:rsid w:val="0045248D"/>
    <w:rsid w:val="00454252"/>
    <w:rsid w:val="0045741B"/>
    <w:rsid w:val="00466547"/>
    <w:rsid w:val="00467298"/>
    <w:rsid w:val="0047238D"/>
    <w:rsid w:val="00474AFE"/>
    <w:rsid w:val="00476B38"/>
    <w:rsid w:val="00476D7B"/>
    <w:rsid w:val="00481029"/>
    <w:rsid w:val="00486628"/>
    <w:rsid w:val="004875B1"/>
    <w:rsid w:val="00487DBD"/>
    <w:rsid w:val="00494DA1"/>
    <w:rsid w:val="00496462"/>
    <w:rsid w:val="004978B1"/>
    <w:rsid w:val="004A27E8"/>
    <w:rsid w:val="004A2CC8"/>
    <w:rsid w:val="004B2D7E"/>
    <w:rsid w:val="004B6D8B"/>
    <w:rsid w:val="004C034C"/>
    <w:rsid w:val="004C21DD"/>
    <w:rsid w:val="004C40FC"/>
    <w:rsid w:val="004D74EA"/>
    <w:rsid w:val="004E1816"/>
    <w:rsid w:val="004E27CF"/>
    <w:rsid w:val="004E3EB6"/>
    <w:rsid w:val="004E60E5"/>
    <w:rsid w:val="004E65DF"/>
    <w:rsid w:val="004E69F2"/>
    <w:rsid w:val="004F1583"/>
    <w:rsid w:val="004F3BFE"/>
    <w:rsid w:val="004F6040"/>
    <w:rsid w:val="004F7636"/>
    <w:rsid w:val="0050258A"/>
    <w:rsid w:val="0050519D"/>
    <w:rsid w:val="005051F5"/>
    <w:rsid w:val="0051146B"/>
    <w:rsid w:val="0051550C"/>
    <w:rsid w:val="0051712B"/>
    <w:rsid w:val="005222CE"/>
    <w:rsid w:val="00523C0B"/>
    <w:rsid w:val="00525C48"/>
    <w:rsid w:val="0052601D"/>
    <w:rsid w:val="0052621F"/>
    <w:rsid w:val="00526A58"/>
    <w:rsid w:val="005271C3"/>
    <w:rsid w:val="005328B6"/>
    <w:rsid w:val="00535B70"/>
    <w:rsid w:val="00541DD3"/>
    <w:rsid w:val="00543E13"/>
    <w:rsid w:val="005452F9"/>
    <w:rsid w:val="005473D2"/>
    <w:rsid w:val="00560B0B"/>
    <w:rsid w:val="00561A49"/>
    <w:rsid w:val="005634FA"/>
    <w:rsid w:val="00571234"/>
    <w:rsid w:val="0057345E"/>
    <w:rsid w:val="005761F5"/>
    <w:rsid w:val="0058073A"/>
    <w:rsid w:val="00581236"/>
    <w:rsid w:val="0058417A"/>
    <w:rsid w:val="0058516C"/>
    <w:rsid w:val="00586E7A"/>
    <w:rsid w:val="00590673"/>
    <w:rsid w:val="00594E8E"/>
    <w:rsid w:val="00595B73"/>
    <w:rsid w:val="00595D96"/>
    <w:rsid w:val="005A2F47"/>
    <w:rsid w:val="005A60C6"/>
    <w:rsid w:val="005B08A9"/>
    <w:rsid w:val="005B0923"/>
    <w:rsid w:val="005B38C8"/>
    <w:rsid w:val="005B4950"/>
    <w:rsid w:val="005B5CAB"/>
    <w:rsid w:val="005B67B7"/>
    <w:rsid w:val="005C1380"/>
    <w:rsid w:val="005C22E2"/>
    <w:rsid w:val="005C23CC"/>
    <w:rsid w:val="005C336F"/>
    <w:rsid w:val="005C431F"/>
    <w:rsid w:val="005D567E"/>
    <w:rsid w:val="005D76DE"/>
    <w:rsid w:val="005E3124"/>
    <w:rsid w:val="005E4B51"/>
    <w:rsid w:val="005E5CB2"/>
    <w:rsid w:val="005F3CC5"/>
    <w:rsid w:val="005F454D"/>
    <w:rsid w:val="005F7ACD"/>
    <w:rsid w:val="005F7E3C"/>
    <w:rsid w:val="00606989"/>
    <w:rsid w:val="006101DF"/>
    <w:rsid w:val="00610BE9"/>
    <w:rsid w:val="00615BE0"/>
    <w:rsid w:val="006229B4"/>
    <w:rsid w:val="0062461B"/>
    <w:rsid w:val="00632B82"/>
    <w:rsid w:val="00634BEB"/>
    <w:rsid w:val="00640CA5"/>
    <w:rsid w:val="006454A7"/>
    <w:rsid w:val="00645DA8"/>
    <w:rsid w:val="00651F5F"/>
    <w:rsid w:val="00652679"/>
    <w:rsid w:val="00655269"/>
    <w:rsid w:val="00656CAC"/>
    <w:rsid w:val="0066556E"/>
    <w:rsid w:val="00666BF7"/>
    <w:rsid w:val="00673420"/>
    <w:rsid w:val="0067474F"/>
    <w:rsid w:val="00674ED0"/>
    <w:rsid w:val="00680B0E"/>
    <w:rsid w:val="00690EB5"/>
    <w:rsid w:val="00692D02"/>
    <w:rsid w:val="00693380"/>
    <w:rsid w:val="0069430D"/>
    <w:rsid w:val="00695193"/>
    <w:rsid w:val="006966FF"/>
    <w:rsid w:val="006A4603"/>
    <w:rsid w:val="006A789D"/>
    <w:rsid w:val="006B5204"/>
    <w:rsid w:val="006C3EE6"/>
    <w:rsid w:val="006D35EE"/>
    <w:rsid w:val="006D4912"/>
    <w:rsid w:val="006D59C0"/>
    <w:rsid w:val="006D69A5"/>
    <w:rsid w:val="006E0528"/>
    <w:rsid w:val="006E061F"/>
    <w:rsid w:val="006E2A51"/>
    <w:rsid w:val="006E526B"/>
    <w:rsid w:val="006F1FA5"/>
    <w:rsid w:val="006F3906"/>
    <w:rsid w:val="006F3D8F"/>
    <w:rsid w:val="006F5331"/>
    <w:rsid w:val="006F71C4"/>
    <w:rsid w:val="00700C3B"/>
    <w:rsid w:val="00704677"/>
    <w:rsid w:val="00704F68"/>
    <w:rsid w:val="00705ACB"/>
    <w:rsid w:val="007065CA"/>
    <w:rsid w:val="00707BB1"/>
    <w:rsid w:val="00716233"/>
    <w:rsid w:val="007211A7"/>
    <w:rsid w:val="00721390"/>
    <w:rsid w:val="00721A38"/>
    <w:rsid w:val="007265CE"/>
    <w:rsid w:val="00727267"/>
    <w:rsid w:val="007345E3"/>
    <w:rsid w:val="00742804"/>
    <w:rsid w:val="007430AD"/>
    <w:rsid w:val="00743462"/>
    <w:rsid w:val="00743938"/>
    <w:rsid w:val="00751867"/>
    <w:rsid w:val="007523EA"/>
    <w:rsid w:val="0075475B"/>
    <w:rsid w:val="00756429"/>
    <w:rsid w:val="00756DB8"/>
    <w:rsid w:val="00757A24"/>
    <w:rsid w:val="00763DB1"/>
    <w:rsid w:val="00773220"/>
    <w:rsid w:val="0077544F"/>
    <w:rsid w:val="00776B79"/>
    <w:rsid w:val="007814F3"/>
    <w:rsid w:val="007827C6"/>
    <w:rsid w:val="007918A8"/>
    <w:rsid w:val="0079738D"/>
    <w:rsid w:val="007A1E36"/>
    <w:rsid w:val="007A2827"/>
    <w:rsid w:val="007A3A77"/>
    <w:rsid w:val="007B0910"/>
    <w:rsid w:val="007B2E2C"/>
    <w:rsid w:val="007B2ED0"/>
    <w:rsid w:val="007B3F03"/>
    <w:rsid w:val="007B407E"/>
    <w:rsid w:val="007B45C6"/>
    <w:rsid w:val="007B75BA"/>
    <w:rsid w:val="007B75C6"/>
    <w:rsid w:val="007B7DB4"/>
    <w:rsid w:val="007C2B89"/>
    <w:rsid w:val="007C318A"/>
    <w:rsid w:val="007C51C3"/>
    <w:rsid w:val="007C6918"/>
    <w:rsid w:val="007C7141"/>
    <w:rsid w:val="007C7CE7"/>
    <w:rsid w:val="007D0904"/>
    <w:rsid w:val="007D0C12"/>
    <w:rsid w:val="007D5E15"/>
    <w:rsid w:val="007E0E74"/>
    <w:rsid w:val="007E3B65"/>
    <w:rsid w:val="007F051A"/>
    <w:rsid w:val="007F1AE1"/>
    <w:rsid w:val="007F3F03"/>
    <w:rsid w:val="007F4805"/>
    <w:rsid w:val="007F4AAE"/>
    <w:rsid w:val="007F73F3"/>
    <w:rsid w:val="00802529"/>
    <w:rsid w:val="008072C8"/>
    <w:rsid w:val="00807BE8"/>
    <w:rsid w:val="0081077A"/>
    <w:rsid w:val="00810970"/>
    <w:rsid w:val="00814128"/>
    <w:rsid w:val="0081663A"/>
    <w:rsid w:val="00816F78"/>
    <w:rsid w:val="00817789"/>
    <w:rsid w:val="00817E28"/>
    <w:rsid w:val="0082135C"/>
    <w:rsid w:val="00821C97"/>
    <w:rsid w:val="00826806"/>
    <w:rsid w:val="00833148"/>
    <w:rsid w:val="008350CA"/>
    <w:rsid w:val="008376FB"/>
    <w:rsid w:val="00841A6A"/>
    <w:rsid w:val="0084205A"/>
    <w:rsid w:val="00845A53"/>
    <w:rsid w:val="00850E31"/>
    <w:rsid w:val="0085130E"/>
    <w:rsid w:val="00861FA2"/>
    <w:rsid w:val="00864F11"/>
    <w:rsid w:val="00865414"/>
    <w:rsid w:val="00867471"/>
    <w:rsid w:val="00871BB9"/>
    <w:rsid w:val="008723AB"/>
    <w:rsid w:val="00886751"/>
    <w:rsid w:val="008958B8"/>
    <w:rsid w:val="00897A8F"/>
    <w:rsid w:val="00897FDC"/>
    <w:rsid w:val="008A2BD7"/>
    <w:rsid w:val="008A41F0"/>
    <w:rsid w:val="008A61E0"/>
    <w:rsid w:val="008A7E2B"/>
    <w:rsid w:val="008B255A"/>
    <w:rsid w:val="008B2758"/>
    <w:rsid w:val="008B2E27"/>
    <w:rsid w:val="008B40CE"/>
    <w:rsid w:val="008B4EE1"/>
    <w:rsid w:val="008B5A95"/>
    <w:rsid w:val="008C5E85"/>
    <w:rsid w:val="008C694D"/>
    <w:rsid w:val="008D17F2"/>
    <w:rsid w:val="008D5D84"/>
    <w:rsid w:val="008E0C63"/>
    <w:rsid w:val="008E16AE"/>
    <w:rsid w:val="008E2DC1"/>
    <w:rsid w:val="008E4679"/>
    <w:rsid w:val="008E6602"/>
    <w:rsid w:val="008E6788"/>
    <w:rsid w:val="008F01E9"/>
    <w:rsid w:val="008F2256"/>
    <w:rsid w:val="008F33F0"/>
    <w:rsid w:val="008F5D23"/>
    <w:rsid w:val="008F7736"/>
    <w:rsid w:val="00900F62"/>
    <w:rsid w:val="0090325E"/>
    <w:rsid w:val="00903795"/>
    <w:rsid w:val="00904F60"/>
    <w:rsid w:val="0090511E"/>
    <w:rsid w:val="009133A8"/>
    <w:rsid w:val="00920371"/>
    <w:rsid w:val="0092043D"/>
    <w:rsid w:val="00921C65"/>
    <w:rsid w:val="009237C1"/>
    <w:rsid w:val="009247CE"/>
    <w:rsid w:val="00935DEB"/>
    <w:rsid w:val="0094412E"/>
    <w:rsid w:val="009444B3"/>
    <w:rsid w:val="009464A8"/>
    <w:rsid w:val="00946CB3"/>
    <w:rsid w:val="0095487D"/>
    <w:rsid w:val="00956B7E"/>
    <w:rsid w:val="00960B75"/>
    <w:rsid w:val="00960DF5"/>
    <w:rsid w:val="00964908"/>
    <w:rsid w:val="00967C7E"/>
    <w:rsid w:val="009735C0"/>
    <w:rsid w:val="00992497"/>
    <w:rsid w:val="00997506"/>
    <w:rsid w:val="009A0F6E"/>
    <w:rsid w:val="009A5227"/>
    <w:rsid w:val="009A5B61"/>
    <w:rsid w:val="009A7CFD"/>
    <w:rsid w:val="009B1370"/>
    <w:rsid w:val="009B5C98"/>
    <w:rsid w:val="009C077A"/>
    <w:rsid w:val="009C0ECD"/>
    <w:rsid w:val="009C306B"/>
    <w:rsid w:val="009C48DF"/>
    <w:rsid w:val="009D49DE"/>
    <w:rsid w:val="009E01B0"/>
    <w:rsid w:val="009E1C59"/>
    <w:rsid w:val="009E6239"/>
    <w:rsid w:val="009E71AC"/>
    <w:rsid w:val="00A01CBE"/>
    <w:rsid w:val="00A03931"/>
    <w:rsid w:val="00A05343"/>
    <w:rsid w:val="00A05648"/>
    <w:rsid w:val="00A072B0"/>
    <w:rsid w:val="00A135CE"/>
    <w:rsid w:val="00A15294"/>
    <w:rsid w:val="00A2778B"/>
    <w:rsid w:val="00A27822"/>
    <w:rsid w:val="00A3637A"/>
    <w:rsid w:val="00A37F5C"/>
    <w:rsid w:val="00A4010D"/>
    <w:rsid w:val="00A42487"/>
    <w:rsid w:val="00A4335D"/>
    <w:rsid w:val="00A4643E"/>
    <w:rsid w:val="00A467BB"/>
    <w:rsid w:val="00A55630"/>
    <w:rsid w:val="00A55828"/>
    <w:rsid w:val="00A5582B"/>
    <w:rsid w:val="00A570E4"/>
    <w:rsid w:val="00A6129B"/>
    <w:rsid w:val="00A6537C"/>
    <w:rsid w:val="00A65E80"/>
    <w:rsid w:val="00A7162B"/>
    <w:rsid w:val="00A73718"/>
    <w:rsid w:val="00A7780C"/>
    <w:rsid w:val="00A80708"/>
    <w:rsid w:val="00A83322"/>
    <w:rsid w:val="00A83F12"/>
    <w:rsid w:val="00A86FA8"/>
    <w:rsid w:val="00A86FE6"/>
    <w:rsid w:val="00A9149C"/>
    <w:rsid w:val="00A915FA"/>
    <w:rsid w:val="00A96058"/>
    <w:rsid w:val="00AA3001"/>
    <w:rsid w:val="00AA7792"/>
    <w:rsid w:val="00AB126C"/>
    <w:rsid w:val="00AB35AA"/>
    <w:rsid w:val="00AB67F4"/>
    <w:rsid w:val="00AC145D"/>
    <w:rsid w:val="00AC16A0"/>
    <w:rsid w:val="00AC1EF7"/>
    <w:rsid w:val="00AC23C2"/>
    <w:rsid w:val="00AD08CB"/>
    <w:rsid w:val="00AD0B1D"/>
    <w:rsid w:val="00AD0EE6"/>
    <w:rsid w:val="00AE07FD"/>
    <w:rsid w:val="00AE1902"/>
    <w:rsid w:val="00AE2A9B"/>
    <w:rsid w:val="00AE5156"/>
    <w:rsid w:val="00AE6451"/>
    <w:rsid w:val="00AF174F"/>
    <w:rsid w:val="00AF5F8E"/>
    <w:rsid w:val="00AF6613"/>
    <w:rsid w:val="00AF6ECF"/>
    <w:rsid w:val="00B05A99"/>
    <w:rsid w:val="00B077DD"/>
    <w:rsid w:val="00B1489A"/>
    <w:rsid w:val="00B23CFC"/>
    <w:rsid w:val="00B26299"/>
    <w:rsid w:val="00B304AA"/>
    <w:rsid w:val="00B30D57"/>
    <w:rsid w:val="00B31121"/>
    <w:rsid w:val="00B37F89"/>
    <w:rsid w:val="00B435D2"/>
    <w:rsid w:val="00B43652"/>
    <w:rsid w:val="00B448FD"/>
    <w:rsid w:val="00B44E8E"/>
    <w:rsid w:val="00B46369"/>
    <w:rsid w:val="00B5123E"/>
    <w:rsid w:val="00B52793"/>
    <w:rsid w:val="00B551F4"/>
    <w:rsid w:val="00B703D2"/>
    <w:rsid w:val="00B70DBF"/>
    <w:rsid w:val="00B7117E"/>
    <w:rsid w:val="00B75140"/>
    <w:rsid w:val="00B75876"/>
    <w:rsid w:val="00B769FE"/>
    <w:rsid w:val="00B77FFB"/>
    <w:rsid w:val="00B84B28"/>
    <w:rsid w:val="00B85314"/>
    <w:rsid w:val="00B85E01"/>
    <w:rsid w:val="00B86F05"/>
    <w:rsid w:val="00B92BCF"/>
    <w:rsid w:val="00B93A5E"/>
    <w:rsid w:val="00B94E03"/>
    <w:rsid w:val="00B97D71"/>
    <w:rsid w:val="00BA0483"/>
    <w:rsid w:val="00BA18E8"/>
    <w:rsid w:val="00BA3E6C"/>
    <w:rsid w:val="00BA6BB9"/>
    <w:rsid w:val="00BB292B"/>
    <w:rsid w:val="00BC4425"/>
    <w:rsid w:val="00BC4C82"/>
    <w:rsid w:val="00BC5B2A"/>
    <w:rsid w:val="00BC7A26"/>
    <w:rsid w:val="00BD298C"/>
    <w:rsid w:val="00BE445E"/>
    <w:rsid w:val="00BE4FEE"/>
    <w:rsid w:val="00BE6FAF"/>
    <w:rsid w:val="00BE769A"/>
    <w:rsid w:val="00BF2AA0"/>
    <w:rsid w:val="00BF3B8B"/>
    <w:rsid w:val="00BF4969"/>
    <w:rsid w:val="00BF4A25"/>
    <w:rsid w:val="00C01B31"/>
    <w:rsid w:val="00C02DE6"/>
    <w:rsid w:val="00C034EF"/>
    <w:rsid w:val="00C03F1A"/>
    <w:rsid w:val="00C06DF4"/>
    <w:rsid w:val="00C075F8"/>
    <w:rsid w:val="00C07BBC"/>
    <w:rsid w:val="00C11224"/>
    <w:rsid w:val="00C16A1A"/>
    <w:rsid w:val="00C21AA5"/>
    <w:rsid w:val="00C227FC"/>
    <w:rsid w:val="00C22E65"/>
    <w:rsid w:val="00C27E6F"/>
    <w:rsid w:val="00C33902"/>
    <w:rsid w:val="00C34E92"/>
    <w:rsid w:val="00C378DA"/>
    <w:rsid w:val="00C4039E"/>
    <w:rsid w:val="00C4062D"/>
    <w:rsid w:val="00C42C21"/>
    <w:rsid w:val="00C46206"/>
    <w:rsid w:val="00C479D6"/>
    <w:rsid w:val="00C5156E"/>
    <w:rsid w:val="00C52A59"/>
    <w:rsid w:val="00C56A57"/>
    <w:rsid w:val="00C613BB"/>
    <w:rsid w:val="00C616CF"/>
    <w:rsid w:val="00C671F5"/>
    <w:rsid w:val="00C73728"/>
    <w:rsid w:val="00C754F7"/>
    <w:rsid w:val="00C82055"/>
    <w:rsid w:val="00C85F76"/>
    <w:rsid w:val="00C90E3D"/>
    <w:rsid w:val="00C9141B"/>
    <w:rsid w:val="00C94DA2"/>
    <w:rsid w:val="00C956F5"/>
    <w:rsid w:val="00C97FDE"/>
    <w:rsid w:val="00CA101A"/>
    <w:rsid w:val="00CA7C44"/>
    <w:rsid w:val="00CB22BF"/>
    <w:rsid w:val="00CB70C7"/>
    <w:rsid w:val="00CC2643"/>
    <w:rsid w:val="00CC3EFF"/>
    <w:rsid w:val="00CC66AC"/>
    <w:rsid w:val="00CC70E2"/>
    <w:rsid w:val="00CD094A"/>
    <w:rsid w:val="00CD1B97"/>
    <w:rsid w:val="00CD4956"/>
    <w:rsid w:val="00CD4D75"/>
    <w:rsid w:val="00CE0239"/>
    <w:rsid w:val="00CE2236"/>
    <w:rsid w:val="00CF274F"/>
    <w:rsid w:val="00CF3638"/>
    <w:rsid w:val="00CF45FC"/>
    <w:rsid w:val="00CF55B8"/>
    <w:rsid w:val="00D0475F"/>
    <w:rsid w:val="00D11EA1"/>
    <w:rsid w:val="00D11FF1"/>
    <w:rsid w:val="00D12E19"/>
    <w:rsid w:val="00D139C7"/>
    <w:rsid w:val="00D16C3E"/>
    <w:rsid w:val="00D17A83"/>
    <w:rsid w:val="00D25B66"/>
    <w:rsid w:val="00D278DF"/>
    <w:rsid w:val="00D32A44"/>
    <w:rsid w:val="00D33475"/>
    <w:rsid w:val="00D33D7A"/>
    <w:rsid w:val="00D4129B"/>
    <w:rsid w:val="00D412FC"/>
    <w:rsid w:val="00D4221E"/>
    <w:rsid w:val="00D4644C"/>
    <w:rsid w:val="00D47315"/>
    <w:rsid w:val="00D513A0"/>
    <w:rsid w:val="00D521EE"/>
    <w:rsid w:val="00D531D8"/>
    <w:rsid w:val="00D5336F"/>
    <w:rsid w:val="00D6122E"/>
    <w:rsid w:val="00D61625"/>
    <w:rsid w:val="00D6426D"/>
    <w:rsid w:val="00D65727"/>
    <w:rsid w:val="00D65C47"/>
    <w:rsid w:val="00D65C50"/>
    <w:rsid w:val="00D6618F"/>
    <w:rsid w:val="00D66BD7"/>
    <w:rsid w:val="00D67FD7"/>
    <w:rsid w:val="00D71288"/>
    <w:rsid w:val="00D721FB"/>
    <w:rsid w:val="00D740B7"/>
    <w:rsid w:val="00D7451B"/>
    <w:rsid w:val="00D75E6A"/>
    <w:rsid w:val="00D777CA"/>
    <w:rsid w:val="00D77E78"/>
    <w:rsid w:val="00D80CE7"/>
    <w:rsid w:val="00D81415"/>
    <w:rsid w:val="00D83CA6"/>
    <w:rsid w:val="00D8434B"/>
    <w:rsid w:val="00D87EB5"/>
    <w:rsid w:val="00D92C01"/>
    <w:rsid w:val="00D930F9"/>
    <w:rsid w:val="00D944AC"/>
    <w:rsid w:val="00D95512"/>
    <w:rsid w:val="00D95AD5"/>
    <w:rsid w:val="00D95B5E"/>
    <w:rsid w:val="00D977CE"/>
    <w:rsid w:val="00DA31D0"/>
    <w:rsid w:val="00DA34D8"/>
    <w:rsid w:val="00DA710B"/>
    <w:rsid w:val="00DB04F0"/>
    <w:rsid w:val="00DB0993"/>
    <w:rsid w:val="00DB18E6"/>
    <w:rsid w:val="00DB272C"/>
    <w:rsid w:val="00DB6AE3"/>
    <w:rsid w:val="00DB755D"/>
    <w:rsid w:val="00DC1D2D"/>
    <w:rsid w:val="00DC26B7"/>
    <w:rsid w:val="00DC4913"/>
    <w:rsid w:val="00DC7249"/>
    <w:rsid w:val="00DC7597"/>
    <w:rsid w:val="00DD0DAF"/>
    <w:rsid w:val="00DD40B1"/>
    <w:rsid w:val="00DD4B61"/>
    <w:rsid w:val="00DD71FD"/>
    <w:rsid w:val="00DE0B9E"/>
    <w:rsid w:val="00DE6076"/>
    <w:rsid w:val="00DF2CA4"/>
    <w:rsid w:val="00E013F1"/>
    <w:rsid w:val="00E041E0"/>
    <w:rsid w:val="00E04974"/>
    <w:rsid w:val="00E123A4"/>
    <w:rsid w:val="00E13E82"/>
    <w:rsid w:val="00E20F33"/>
    <w:rsid w:val="00E22193"/>
    <w:rsid w:val="00E22D3D"/>
    <w:rsid w:val="00E274AA"/>
    <w:rsid w:val="00E336E3"/>
    <w:rsid w:val="00E35F50"/>
    <w:rsid w:val="00E37BA8"/>
    <w:rsid w:val="00E520F9"/>
    <w:rsid w:val="00E53E2C"/>
    <w:rsid w:val="00E552C3"/>
    <w:rsid w:val="00E57544"/>
    <w:rsid w:val="00E600D0"/>
    <w:rsid w:val="00E612A2"/>
    <w:rsid w:val="00E642D8"/>
    <w:rsid w:val="00E65823"/>
    <w:rsid w:val="00E66C8D"/>
    <w:rsid w:val="00E66CEB"/>
    <w:rsid w:val="00E67DA4"/>
    <w:rsid w:val="00E70827"/>
    <w:rsid w:val="00E760DE"/>
    <w:rsid w:val="00E842F1"/>
    <w:rsid w:val="00E84E45"/>
    <w:rsid w:val="00E85523"/>
    <w:rsid w:val="00E85C45"/>
    <w:rsid w:val="00E9186C"/>
    <w:rsid w:val="00E94352"/>
    <w:rsid w:val="00EA0B7A"/>
    <w:rsid w:val="00EA0C81"/>
    <w:rsid w:val="00EA1821"/>
    <w:rsid w:val="00EA5FE1"/>
    <w:rsid w:val="00EB3D97"/>
    <w:rsid w:val="00EB49CF"/>
    <w:rsid w:val="00EB4BCB"/>
    <w:rsid w:val="00EB4D1A"/>
    <w:rsid w:val="00EB625D"/>
    <w:rsid w:val="00EC25AF"/>
    <w:rsid w:val="00EC5B8D"/>
    <w:rsid w:val="00EC6616"/>
    <w:rsid w:val="00ED7B79"/>
    <w:rsid w:val="00EE434C"/>
    <w:rsid w:val="00EE7B95"/>
    <w:rsid w:val="00EF09BF"/>
    <w:rsid w:val="00EF5074"/>
    <w:rsid w:val="00EF6787"/>
    <w:rsid w:val="00EF7425"/>
    <w:rsid w:val="00F00388"/>
    <w:rsid w:val="00F0273F"/>
    <w:rsid w:val="00F054A8"/>
    <w:rsid w:val="00F07AAF"/>
    <w:rsid w:val="00F10415"/>
    <w:rsid w:val="00F110DD"/>
    <w:rsid w:val="00F11295"/>
    <w:rsid w:val="00F2434B"/>
    <w:rsid w:val="00F30AAF"/>
    <w:rsid w:val="00F335FA"/>
    <w:rsid w:val="00F3383C"/>
    <w:rsid w:val="00F37C53"/>
    <w:rsid w:val="00F41486"/>
    <w:rsid w:val="00F43E66"/>
    <w:rsid w:val="00F46A3C"/>
    <w:rsid w:val="00F4700B"/>
    <w:rsid w:val="00F5474C"/>
    <w:rsid w:val="00F577EB"/>
    <w:rsid w:val="00F63A25"/>
    <w:rsid w:val="00F713F9"/>
    <w:rsid w:val="00F73FAE"/>
    <w:rsid w:val="00F74741"/>
    <w:rsid w:val="00F80D88"/>
    <w:rsid w:val="00F80E5A"/>
    <w:rsid w:val="00F85986"/>
    <w:rsid w:val="00F97941"/>
    <w:rsid w:val="00FA21CA"/>
    <w:rsid w:val="00FA25B1"/>
    <w:rsid w:val="00FA4A63"/>
    <w:rsid w:val="00FA73C0"/>
    <w:rsid w:val="00FA7EF4"/>
    <w:rsid w:val="00FB08BF"/>
    <w:rsid w:val="00FB43E0"/>
    <w:rsid w:val="00FB5BF9"/>
    <w:rsid w:val="00FB635B"/>
    <w:rsid w:val="00FD201B"/>
    <w:rsid w:val="00FD2C50"/>
    <w:rsid w:val="00FD2F6C"/>
    <w:rsid w:val="00FD394F"/>
    <w:rsid w:val="00FD4DC9"/>
    <w:rsid w:val="00FD753C"/>
    <w:rsid w:val="00FE3123"/>
    <w:rsid w:val="00FE6E8B"/>
    <w:rsid w:val="00FF1463"/>
    <w:rsid w:val="00FF32B3"/>
    <w:rsid w:val="00FF4C3C"/>
    <w:rsid w:val="00FF7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01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A152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41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412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rPr>
  </w:style>
  <w:style w:type="character" w:customStyle="1" w:styleId="Heading1Char">
    <w:name w:val="Heading 1 Char"/>
    <w:basedOn w:val="DefaultParagraphFont"/>
    <w:link w:val="Heading1"/>
    <w:uiPriority w:val="9"/>
    <w:rsid w:val="00A15294"/>
    <w:rPr>
      <w:rFonts w:asciiTheme="majorHAnsi" w:eastAsiaTheme="majorEastAsia" w:hAnsiTheme="majorHAnsi" w:cstheme="majorBidi"/>
      <w:color w:val="2F5496" w:themeColor="accent1" w:themeShade="BF"/>
      <w:sz w:val="32"/>
      <w:szCs w:val="32"/>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030302"/>
    <w:pPr>
      <w:spacing w:line="276" w:lineRule="auto"/>
      <w:jc w:val="both"/>
    </w:pPr>
    <w:rPr>
      <w:rFonts w:ascii="Consolas" w:eastAsia="Palatino Linotype" w:hAnsi="Consolas" w:cs="Palatino Linotype"/>
      <w:b/>
      <w:color w:val="000000" w:themeColor="text1"/>
      <w:sz w:val="20"/>
      <w:szCs w:val="20"/>
    </w:rPr>
  </w:style>
  <w:style w:type="character" w:customStyle="1" w:styleId="CodeinTextBPBHEBChar">
    <w:name w:val="Code in Text [BPB HEB] Char"/>
    <w:basedOn w:val="DefaultParagraphFont"/>
    <w:link w:val="CodeinTextBPBHEB"/>
    <w:rsid w:val="00030302"/>
    <w:rPr>
      <w:rFonts w:ascii="Consolas" w:eastAsia="Palatino Linotype" w:hAnsi="Consolas" w:cs="Palatino Linotype"/>
      <w:b/>
      <w:color w:val="000000" w:themeColor="text1"/>
      <w:sz w:val="20"/>
      <w:szCs w:val="20"/>
      <w:lang w:val="en-US"/>
    </w:rPr>
  </w:style>
  <w:style w:type="paragraph" w:customStyle="1" w:styleId="FigureCaptionBPBHEB">
    <w:name w:val="Figure Caption [BPB HEB]"/>
    <w:basedOn w:val="Normal"/>
    <w:link w:val="FigureCaptionBPBHEBChar"/>
    <w:qFormat/>
    <w:rsid w:val="00A15294"/>
    <w:pPr>
      <w:spacing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A15294"/>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437ECE"/>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sz w:val="22"/>
    </w:rPr>
  </w:style>
  <w:style w:type="character" w:customStyle="1" w:styleId="NormalBPBHEBChar">
    <w:name w:val="Normal [BPB HEB] Char"/>
    <w:basedOn w:val="DefaultParagraphFont"/>
    <w:link w:val="NormalBPBHEB"/>
    <w:rsid w:val="00437ECE"/>
    <w:rPr>
      <w:rFonts w:ascii="Palatino Linotype" w:eastAsia="Palatino Linotype" w:hAnsi="Palatino Linotype" w:cs="Palatino Linotype"/>
      <w:szCs w:val="24"/>
      <w:shd w:val="clear" w:color="auto" w:fill="FFFFFF"/>
      <w:lang w:eastAsia="en-GB"/>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BPBHEB">
    <w:name w:val="Figure [BPB HEB]"/>
    <w:basedOn w:val="Normal"/>
    <w:qFormat/>
    <w:rsid w:val="00E552C3"/>
    <w:pPr>
      <w:spacing w:after="200" w:line="276" w:lineRule="auto"/>
      <w:jc w:val="center"/>
    </w:pPr>
    <w:rPr>
      <w:rFonts w:ascii="Palatino Linotype" w:hAnsi="Palatino Linotype"/>
      <w:sz w:val="18"/>
    </w:rPr>
  </w:style>
  <w:style w:type="paragraph" w:customStyle="1" w:styleId="Heading3BPBHEB">
    <w:name w:val="Heading 3 [BPB HEB]"/>
    <w:basedOn w:val="Heading3"/>
    <w:qFormat/>
    <w:rsid w:val="0094412E"/>
    <w:rPr>
      <w:rFonts w:ascii="Palatino Linotype" w:hAnsi="Palatino Linotype"/>
      <w:b/>
      <w:color w:val="000000" w:themeColor="text1"/>
      <w:sz w:val="32"/>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94412E"/>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E37BA8"/>
    <w:pPr>
      <w:ind w:left="720"/>
      <w:contextualSpacing/>
    </w:pPr>
  </w:style>
  <w:style w:type="character" w:customStyle="1" w:styleId="hljs-attr">
    <w:name w:val="hljs-attr"/>
    <w:basedOn w:val="DefaultParagraphFont"/>
    <w:rsid w:val="007C7CE7"/>
  </w:style>
  <w:style w:type="paragraph" w:customStyle="1" w:styleId="alt">
    <w:name w:val="alt"/>
    <w:basedOn w:val="Normal"/>
    <w:rsid w:val="007F1AE1"/>
    <w:pPr>
      <w:spacing w:before="100" w:beforeAutospacing="1" w:after="100" w:afterAutospacing="1"/>
    </w:pPr>
  </w:style>
  <w:style w:type="character" w:customStyle="1" w:styleId="hljs-keyword">
    <w:name w:val="hljs-keyword"/>
    <w:basedOn w:val="DefaultParagraphFont"/>
    <w:rsid w:val="007F1AE1"/>
  </w:style>
  <w:style w:type="character" w:customStyle="1" w:styleId="hljs-string">
    <w:name w:val="hljs-string"/>
    <w:basedOn w:val="DefaultParagraphFont"/>
    <w:rsid w:val="007F1AE1"/>
  </w:style>
  <w:style w:type="character" w:customStyle="1" w:styleId="hljs-comment">
    <w:name w:val="hljs-comment"/>
    <w:basedOn w:val="DefaultParagraphFont"/>
    <w:rsid w:val="007F1AE1"/>
  </w:style>
  <w:style w:type="character" w:customStyle="1" w:styleId="hljs-class">
    <w:name w:val="hljs-class"/>
    <w:basedOn w:val="DefaultParagraphFont"/>
    <w:rsid w:val="00FD394F"/>
  </w:style>
  <w:style w:type="character" w:customStyle="1" w:styleId="hljs-title">
    <w:name w:val="hljs-title"/>
    <w:basedOn w:val="DefaultParagraphFont"/>
    <w:rsid w:val="00FD394F"/>
  </w:style>
  <w:style w:type="character" w:customStyle="1" w:styleId="hljs-function">
    <w:name w:val="hljs-function"/>
    <w:basedOn w:val="DefaultParagraphFont"/>
    <w:rsid w:val="00FD394F"/>
  </w:style>
  <w:style w:type="character" w:customStyle="1" w:styleId="hljs-builtin">
    <w:name w:val="hljs-built_in"/>
    <w:basedOn w:val="DefaultParagraphFont"/>
    <w:rsid w:val="00FD394F"/>
  </w:style>
  <w:style w:type="character" w:customStyle="1" w:styleId="hljs-subst">
    <w:name w:val="hljs-subst"/>
    <w:basedOn w:val="DefaultParagraphFont"/>
    <w:rsid w:val="003A318D"/>
  </w:style>
  <w:style w:type="paragraph" w:styleId="NormalWeb">
    <w:name w:val="Normal (Web)"/>
    <w:basedOn w:val="Normal"/>
    <w:uiPriority w:val="99"/>
    <w:semiHidden/>
    <w:unhideWhenUsed/>
    <w:rsid w:val="00420512"/>
  </w:style>
  <w:style w:type="character" w:customStyle="1" w:styleId="hljs-params">
    <w:name w:val="hljs-params"/>
    <w:basedOn w:val="DefaultParagraphFont"/>
    <w:rsid w:val="00CC3EFF"/>
  </w:style>
  <w:style w:type="character" w:customStyle="1" w:styleId="hljs-number">
    <w:name w:val="hljs-number"/>
    <w:basedOn w:val="DefaultParagraphFont"/>
    <w:rsid w:val="00237DC9"/>
  </w:style>
  <w:style w:type="character" w:customStyle="1" w:styleId="hljs-literal">
    <w:name w:val="hljs-literal"/>
    <w:basedOn w:val="DefaultParagraphFont"/>
    <w:rsid w:val="009237C1"/>
  </w:style>
  <w:style w:type="paragraph" w:styleId="Revision">
    <w:name w:val="Revision"/>
    <w:hidden/>
    <w:uiPriority w:val="99"/>
    <w:semiHidden/>
    <w:rsid w:val="00CD4D75"/>
    <w:pPr>
      <w:spacing w:after="0"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D4D75"/>
    <w:pPr>
      <w:tabs>
        <w:tab w:val="center" w:pos="4513"/>
        <w:tab w:val="right" w:pos="9026"/>
      </w:tabs>
    </w:pPr>
  </w:style>
  <w:style w:type="character" w:customStyle="1" w:styleId="HeaderChar">
    <w:name w:val="Header Char"/>
    <w:basedOn w:val="DefaultParagraphFont"/>
    <w:link w:val="Header"/>
    <w:uiPriority w:val="99"/>
    <w:rsid w:val="00CD4D7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CD4D75"/>
    <w:pPr>
      <w:tabs>
        <w:tab w:val="center" w:pos="4513"/>
        <w:tab w:val="right" w:pos="9026"/>
      </w:tabs>
    </w:pPr>
  </w:style>
  <w:style w:type="character" w:customStyle="1" w:styleId="FooterChar">
    <w:name w:val="Footer Char"/>
    <w:basedOn w:val="DefaultParagraphFont"/>
    <w:link w:val="Footer"/>
    <w:uiPriority w:val="99"/>
    <w:rsid w:val="00CD4D75"/>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437ECE"/>
    <w:rPr>
      <w:sz w:val="16"/>
      <w:szCs w:val="16"/>
    </w:rPr>
  </w:style>
  <w:style w:type="paragraph" w:styleId="CommentText">
    <w:name w:val="annotation text"/>
    <w:basedOn w:val="Normal"/>
    <w:link w:val="CommentTextChar"/>
    <w:uiPriority w:val="99"/>
    <w:semiHidden/>
    <w:unhideWhenUsed/>
    <w:rsid w:val="00437ECE"/>
    <w:rPr>
      <w:sz w:val="20"/>
      <w:szCs w:val="20"/>
    </w:rPr>
  </w:style>
  <w:style w:type="character" w:customStyle="1" w:styleId="CommentTextChar">
    <w:name w:val="Comment Text Char"/>
    <w:basedOn w:val="DefaultParagraphFont"/>
    <w:link w:val="CommentText"/>
    <w:uiPriority w:val="99"/>
    <w:semiHidden/>
    <w:rsid w:val="00437ECE"/>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437ECE"/>
    <w:rPr>
      <w:b/>
      <w:bCs/>
    </w:rPr>
  </w:style>
  <w:style w:type="character" w:customStyle="1" w:styleId="CommentSubjectChar">
    <w:name w:val="Comment Subject Char"/>
    <w:basedOn w:val="CommentTextChar"/>
    <w:link w:val="CommentSubject"/>
    <w:uiPriority w:val="99"/>
    <w:semiHidden/>
    <w:rsid w:val="00437ECE"/>
    <w:rPr>
      <w:rFonts w:ascii="Times New Roman" w:eastAsia="Times New Roman" w:hAnsi="Times New Roman" w:cs="Times New Roman"/>
      <w:b/>
      <w:bCs/>
      <w:sz w:val="20"/>
      <w:szCs w:val="20"/>
      <w:lang w:eastAsia="en-GB"/>
    </w:rPr>
  </w:style>
  <w:style w:type="character" w:styleId="Strong">
    <w:name w:val="Strong"/>
    <w:basedOn w:val="DefaultParagraphFont"/>
    <w:uiPriority w:val="22"/>
    <w:qFormat/>
    <w:rsid w:val="00CF55B8"/>
    <w:rPr>
      <w:b/>
      <w:bCs/>
    </w:rPr>
  </w:style>
  <w:style w:type="character" w:customStyle="1" w:styleId="hljs-titleclass">
    <w:name w:val="hljs-title class_"/>
    <w:basedOn w:val="DefaultParagraphFont"/>
    <w:rsid w:val="008A61E0"/>
  </w:style>
  <w:style w:type="character" w:customStyle="1" w:styleId="hljs-titlefunction">
    <w:name w:val="hljs-title function_"/>
    <w:basedOn w:val="DefaultParagraphFont"/>
    <w:rsid w:val="008A61E0"/>
  </w:style>
  <w:style w:type="character" w:customStyle="1" w:styleId="hljs-variablelanguage">
    <w:name w:val="hljs-variable language_"/>
    <w:basedOn w:val="DefaultParagraphFont"/>
    <w:rsid w:val="008A61E0"/>
  </w:style>
  <w:style w:type="character" w:customStyle="1" w:styleId="hljs-property">
    <w:name w:val="hljs-property"/>
    <w:basedOn w:val="DefaultParagraphFont"/>
    <w:rsid w:val="008A61E0"/>
  </w:style>
  <w:style w:type="character" w:styleId="HTMLCode">
    <w:name w:val="HTML Code"/>
    <w:basedOn w:val="DefaultParagraphFont"/>
    <w:uiPriority w:val="99"/>
    <w:semiHidden/>
    <w:unhideWhenUsed/>
    <w:rsid w:val="009C30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7770">
      <w:bodyDiv w:val="1"/>
      <w:marLeft w:val="0"/>
      <w:marRight w:val="0"/>
      <w:marTop w:val="0"/>
      <w:marBottom w:val="0"/>
      <w:divBdr>
        <w:top w:val="none" w:sz="0" w:space="0" w:color="auto"/>
        <w:left w:val="none" w:sz="0" w:space="0" w:color="auto"/>
        <w:bottom w:val="none" w:sz="0" w:space="0" w:color="auto"/>
        <w:right w:val="none" w:sz="0" w:space="0" w:color="auto"/>
      </w:divBdr>
    </w:div>
    <w:div w:id="2099096">
      <w:bodyDiv w:val="1"/>
      <w:marLeft w:val="0"/>
      <w:marRight w:val="0"/>
      <w:marTop w:val="0"/>
      <w:marBottom w:val="0"/>
      <w:divBdr>
        <w:top w:val="none" w:sz="0" w:space="0" w:color="auto"/>
        <w:left w:val="none" w:sz="0" w:space="0" w:color="auto"/>
        <w:bottom w:val="none" w:sz="0" w:space="0" w:color="auto"/>
        <w:right w:val="none" w:sz="0" w:space="0" w:color="auto"/>
      </w:divBdr>
    </w:div>
    <w:div w:id="4484315">
      <w:bodyDiv w:val="1"/>
      <w:marLeft w:val="0"/>
      <w:marRight w:val="0"/>
      <w:marTop w:val="0"/>
      <w:marBottom w:val="0"/>
      <w:divBdr>
        <w:top w:val="none" w:sz="0" w:space="0" w:color="auto"/>
        <w:left w:val="none" w:sz="0" w:space="0" w:color="auto"/>
        <w:bottom w:val="none" w:sz="0" w:space="0" w:color="auto"/>
        <w:right w:val="none" w:sz="0" w:space="0" w:color="auto"/>
      </w:divBdr>
    </w:div>
    <w:div w:id="7606043">
      <w:bodyDiv w:val="1"/>
      <w:marLeft w:val="0"/>
      <w:marRight w:val="0"/>
      <w:marTop w:val="0"/>
      <w:marBottom w:val="0"/>
      <w:divBdr>
        <w:top w:val="none" w:sz="0" w:space="0" w:color="auto"/>
        <w:left w:val="none" w:sz="0" w:space="0" w:color="auto"/>
        <w:bottom w:val="none" w:sz="0" w:space="0" w:color="auto"/>
        <w:right w:val="none" w:sz="0" w:space="0" w:color="auto"/>
      </w:divBdr>
    </w:div>
    <w:div w:id="27687988">
      <w:bodyDiv w:val="1"/>
      <w:marLeft w:val="0"/>
      <w:marRight w:val="0"/>
      <w:marTop w:val="0"/>
      <w:marBottom w:val="0"/>
      <w:divBdr>
        <w:top w:val="none" w:sz="0" w:space="0" w:color="auto"/>
        <w:left w:val="none" w:sz="0" w:space="0" w:color="auto"/>
        <w:bottom w:val="none" w:sz="0" w:space="0" w:color="auto"/>
        <w:right w:val="none" w:sz="0" w:space="0" w:color="auto"/>
      </w:divBdr>
    </w:div>
    <w:div w:id="61368508">
      <w:bodyDiv w:val="1"/>
      <w:marLeft w:val="0"/>
      <w:marRight w:val="0"/>
      <w:marTop w:val="0"/>
      <w:marBottom w:val="0"/>
      <w:divBdr>
        <w:top w:val="none" w:sz="0" w:space="0" w:color="auto"/>
        <w:left w:val="none" w:sz="0" w:space="0" w:color="auto"/>
        <w:bottom w:val="none" w:sz="0" w:space="0" w:color="auto"/>
        <w:right w:val="none" w:sz="0" w:space="0" w:color="auto"/>
      </w:divBdr>
    </w:div>
    <w:div w:id="64109787">
      <w:bodyDiv w:val="1"/>
      <w:marLeft w:val="0"/>
      <w:marRight w:val="0"/>
      <w:marTop w:val="0"/>
      <w:marBottom w:val="0"/>
      <w:divBdr>
        <w:top w:val="none" w:sz="0" w:space="0" w:color="auto"/>
        <w:left w:val="none" w:sz="0" w:space="0" w:color="auto"/>
        <w:bottom w:val="none" w:sz="0" w:space="0" w:color="auto"/>
        <w:right w:val="none" w:sz="0" w:space="0" w:color="auto"/>
      </w:divBdr>
    </w:div>
    <w:div w:id="87428502">
      <w:bodyDiv w:val="1"/>
      <w:marLeft w:val="0"/>
      <w:marRight w:val="0"/>
      <w:marTop w:val="0"/>
      <w:marBottom w:val="0"/>
      <w:divBdr>
        <w:top w:val="none" w:sz="0" w:space="0" w:color="auto"/>
        <w:left w:val="none" w:sz="0" w:space="0" w:color="auto"/>
        <w:bottom w:val="none" w:sz="0" w:space="0" w:color="auto"/>
        <w:right w:val="none" w:sz="0" w:space="0" w:color="auto"/>
      </w:divBdr>
    </w:div>
    <w:div w:id="119688344">
      <w:bodyDiv w:val="1"/>
      <w:marLeft w:val="0"/>
      <w:marRight w:val="0"/>
      <w:marTop w:val="0"/>
      <w:marBottom w:val="0"/>
      <w:divBdr>
        <w:top w:val="none" w:sz="0" w:space="0" w:color="auto"/>
        <w:left w:val="none" w:sz="0" w:space="0" w:color="auto"/>
        <w:bottom w:val="none" w:sz="0" w:space="0" w:color="auto"/>
        <w:right w:val="none" w:sz="0" w:space="0" w:color="auto"/>
      </w:divBdr>
    </w:div>
    <w:div w:id="145365708">
      <w:bodyDiv w:val="1"/>
      <w:marLeft w:val="0"/>
      <w:marRight w:val="0"/>
      <w:marTop w:val="0"/>
      <w:marBottom w:val="0"/>
      <w:divBdr>
        <w:top w:val="none" w:sz="0" w:space="0" w:color="auto"/>
        <w:left w:val="none" w:sz="0" w:space="0" w:color="auto"/>
        <w:bottom w:val="none" w:sz="0" w:space="0" w:color="auto"/>
        <w:right w:val="none" w:sz="0" w:space="0" w:color="auto"/>
      </w:divBdr>
    </w:div>
    <w:div w:id="150098210">
      <w:bodyDiv w:val="1"/>
      <w:marLeft w:val="0"/>
      <w:marRight w:val="0"/>
      <w:marTop w:val="0"/>
      <w:marBottom w:val="0"/>
      <w:divBdr>
        <w:top w:val="none" w:sz="0" w:space="0" w:color="auto"/>
        <w:left w:val="none" w:sz="0" w:space="0" w:color="auto"/>
        <w:bottom w:val="none" w:sz="0" w:space="0" w:color="auto"/>
        <w:right w:val="none" w:sz="0" w:space="0" w:color="auto"/>
      </w:divBdr>
    </w:div>
    <w:div w:id="182404063">
      <w:bodyDiv w:val="1"/>
      <w:marLeft w:val="0"/>
      <w:marRight w:val="0"/>
      <w:marTop w:val="0"/>
      <w:marBottom w:val="0"/>
      <w:divBdr>
        <w:top w:val="none" w:sz="0" w:space="0" w:color="auto"/>
        <w:left w:val="none" w:sz="0" w:space="0" w:color="auto"/>
        <w:bottom w:val="none" w:sz="0" w:space="0" w:color="auto"/>
        <w:right w:val="none" w:sz="0" w:space="0" w:color="auto"/>
      </w:divBdr>
    </w:div>
    <w:div w:id="249386225">
      <w:bodyDiv w:val="1"/>
      <w:marLeft w:val="0"/>
      <w:marRight w:val="0"/>
      <w:marTop w:val="0"/>
      <w:marBottom w:val="0"/>
      <w:divBdr>
        <w:top w:val="none" w:sz="0" w:space="0" w:color="auto"/>
        <w:left w:val="none" w:sz="0" w:space="0" w:color="auto"/>
        <w:bottom w:val="none" w:sz="0" w:space="0" w:color="auto"/>
        <w:right w:val="none" w:sz="0" w:space="0" w:color="auto"/>
      </w:divBdr>
    </w:div>
    <w:div w:id="269045064">
      <w:bodyDiv w:val="1"/>
      <w:marLeft w:val="0"/>
      <w:marRight w:val="0"/>
      <w:marTop w:val="0"/>
      <w:marBottom w:val="0"/>
      <w:divBdr>
        <w:top w:val="none" w:sz="0" w:space="0" w:color="auto"/>
        <w:left w:val="none" w:sz="0" w:space="0" w:color="auto"/>
        <w:bottom w:val="none" w:sz="0" w:space="0" w:color="auto"/>
        <w:right w:val="none" w:sz="0" w:space="0" w:color="auto"/>
      </w:divBdr>
    </w:div>
    <w:div w:id="400909529">
      <w:bodyDiv w:val="1"/>
      <w:marLeft w:val="0"/>
      <w:marRight w:val="0"/>
      <w:marTop w:val="0"/>
      <w:marBottom w:val="0"/>
      <w:divBdr>
        <w:top w:val="none" w:sz="0" w:space="0" w:color="auto"/>
        <w:left w:val="none" w:sz="0" w:space="0" w:color="auto"/>
        <w:bottom w:val="none" w:sz="0" w:space="0" w:color="auto"/>
        <w:right w:val="none" w:sz="0" w:space="0" w:color="auto"/>
      </w:divBdr>
    </w:div>
    <w:div w:id="510292263">
      <w:bodyDiv w:val="1"/>
      <w:marLeft w:val="0"/>
      <w:marRight w:val="0"/>
      <w:marTop w:val="0"/>
      <w:marBottom w:val="0"/>
      <w:divBdr>
        <w:top w:val="none" w:sz="0" w:space="0" w:color="auto"/>
        <w:left w:val="none" w:sz="0" w:space="0" w:color="auto"/>
        <w:bottom w:val="none" w:sz="0" w:space="0" w:color="auto"/>
        <w:right w:val="none" w:sz="0" w:space="0" w:color="auto"/>
      </w:divBdr>
    </w:div>
    <w:div w:id="521893882">
      <w:bodyDiv w:val="1"/>
      <w:marLeft w:val="0"/>
      <w:marRight w:val="0"/>
      <w:marTop w:val="0"/>
      <w:marBottom w:val="0"/>
      <w:divBdr>
        <w:top w:val="none" w:sz="0" w:space="0" w:color="auto"/>
        <w:left w:val="none" w:sz="0" w:space="0" w:color="auto"/>
        <w:bottom w:val="none" w:sz="0" w:space="0" w:color="auto"/>
        <w:right w:val="none" w:sz="0" w:space="0" w:color="auto"/>
      </w:divBdr>
    </w:div>
    <w:div w:id="534196767">
      <w:bodyDiv w:val="1"/>
      <w:marLeft w:val="0"/>
      <w:marRight w:val="0"/>
      <w:marTop w:val="0"/>
      <w:marBottom w:val="0"/>
      <w:divBdr>
        <w:top w:val="none" w:sz="0" w:space="0" w:color="auto"/>
        <w:left w:val="none" w:sz="0" w:space="0" w:color="auto"/>
        <w:bottom w:val="none" w:sz="0" w:space="0" w:color="auto"/>
        <w:right w:val="none" w:sz="0" w:space="0" w:color="auto"/>
      </w:divBdr>
    </w:div>
    <w:div w:id="537935034">
      <w:bodyDiv w:val="1"/>
      <w:marLeft w:val="0"/>
      <w:marRight w:val="0"/>
      <w:marTop w:val="0"/>
      <w:marBottom w:val="0"/>
      <w:divBdr>
        <w:top w:val="none" w:sz="0" w:space="0" w:color="auto"/>
        <w:left w:val="none" w:sz="0" w:space="0" w:color="auto"/>
        <w:bottom w:val="none" w:sz="0" w:space="0" w:color="auto"/>
        <w:right w:val="none" w:sz="0" w:space="0" w:color="auto"/>
      </w:divBdr>
    </w:div>
    <w:div w:id="547840407">
      <w:bodyDiv w:val="1"/>
      <w:marLeft w:val="0"/>
      <w:marRight w:val="0"/>
      <w:marTop w:val="0"/>
      <w:marBottom w:val="0"/>
      <w:divBdr>
        <w:top w:val="none" w:sz="0" w:space="0" w:color="auto"/>
        <w:left w:val="none" w:sz="0" w:space="0" w:color="auto"/>
        <w:bottom w:val="none" w:sz="0" w:space="0" w:color="auto"/>
        <w:right w:val="none" w:sz="0" w:space="0" w:color="auto"/>
      </w:divBdr>
    </w:div>
    <w:div w:id="549531982">
      <w:bodyDiv w:val="1"/>
      <w:marLeft w:val="0"/>
      <w:marRight w:val="0"/>
      <w:marTop w:val="0"/>
      <w:marBottom w:val="0"/>
      <w:divBdr>
        <w:top w:val="none" w:sz="0" w:space="0" w:color="auto"/>
        <w:left w:val="none" w:sz="0" w:space="0" w:color="auto"/>
        <w:bottom w:val="none" w:sz="0" w:space="0" w:color="auto"/>
        <w:right w:val="none" w:sz="0" w:space="0" w:color="auto"/>
      </w:divBdr>
      <w:divsChild>
        <w:div w:id="492380058">
          <w:marLeft w:val="0"/>
          <w:marRight w:val="0"/>
          <w:marTop w:val="0"/>
          <w:marBottom w:val="0"/>
          <w:divBdr>
            <w:top w:val="single" w:sz="2" w:space="0" w:color="D9D9E3"/>
            <w:left w:val="single" w:sz="2" w:space="0" w:color="D9D9E3"/>
            <w:bottom w:val="single" w:sz="2" w:space="0" w:color="D9D9E3"/>
            <w:right w:val="single" w:sz="2" w:space="0" w:color="D9D9E3"/>
          </w:divBdr>
          <w:divsChild>
            <w:div w:id="47262523">
              <w:marLeft w:val="0"/>
              <w:marRight w:val="0"/>
              <w:marTop w:val="0"/>
              <w:marBottom w:val="0"/>
              <w:divBdr>
                <w:top w:val="single" w:sz="2" w:space="0" w:color="D9D9E3"/>
                <w:left w:val="single" w:sz="2" w:space="0" w:color="D9D9E3"/>
                <w:bottom w:val="single" w:sz="2" w:space="0" w:color="D9D9E3"/>
                <w:right w:val="single" w:sz="2" w:space="0" w:color="D9D9E3"/>
              </w:divBdr>
              <w:divsChild>
                <w:div w:id="1656453969">
                  <w:marLeft w:val="0"/>
                  <w:marRight w:val="0"/>
                  <w:marTop w:val="0"/>
                  <w:marBottom w:val="0"/>
                  <w:divBdr>
                    <w:top w:val="single" w:sz="2" w:space="0" w:color="D9D9E3"/>
                    <w:left w:val="single" w:sz="2" w:space="0" w:color="D9D9E3"/>
                    <w:bottom w:val="single" w:sz="2" w:space="0" w:color="D9D9E3"/>
                    <w:right w:val="single" w:sz="2" w:space="0" w:color="D9D9E3"/>
                  </w:divBdr>
                  <w:divsChild>
                    <w:div w:id="1982074830">
                      <w:marLeft w:val="0"/>
                      <w:marRight w:val="0"/>
                      <w:marTop w:val="0"/>
                      <w:marBottom w:val="0"/>
                      <w:divBdr>
                        <w:top w:val="single" w:sz="2" w:space="0" w:color="D9D9E3"/>
                        <w:left w:val="single" w:sz="2" w:space="0" w:color="D9D9E3"/>
                        <w:bottom w:val="single" w:sz="2" w:space="0" w:color="D9D9E3"/>
                        <w:right w:val="single" w:sz="2" w:space="0" w:color="D9D9E3"/>
                      </w:divBdr>
                      <w:divsChild>
                        <w:div w:id="1688797654">
                          <w:marLeft w:val="0"/>
                          <w:marRight w:val="0"/>
                          <w:marTop w:val="0"/>
                          <w:marBottom w:val="0"/>
                          <w:divBdr>
                            <w:top w:val="single" w:sz="2" w:space="0" w:color="D9D9E3"/>
                            <w:left w:val="single" w:sz="2" w:space="0" w:color="D9D9E3"/>
                            <w:bottom w:val="single" w:sz="2" w:space="0" w:color="D9D9E3"/>
                            <w:right w:val="single" w:sz="2" w:space="0" w:color="D9D9E3"/>
                          </w:divBdr>
                          <w:divsChild>
                            <w:div w:id="362099625">
                              <w:marLeft w:val="0"/>
                              <w:marRight w:val="0"/>
                              <w:marTop w:val="100"/>
                              <w:marBottom w:val="100"/>
                              <w:divBdr>
                                <w:top w:val="single" w:sz="2" w:space="0" w:color="D9D9E3"/>
                                <w:left w:val="single" w:sz="2" w:space="0" w:color="D9D9E3"/>
                                <w:bottom w:val="single" w:sz="2" w:space="0" w:color="D9D9E3"/>
                                <w:right w:val="single" w:sz="2" w:space="0" w:color="D9D9E3"/>
                              </w:divBdr>
                              <w:divsChild>
                                <w:div w:id="939877333">
                                  <w:marLeft w:val="0"/>
                                  <w:marRight w:val="0"/>
                                  <w:marTop w:val="0"/>
                                  <w:marBottom w:val="0"/>
                                  <w:divBdr>
                                    <w:top w:val="single" w:sz="2" w:space="0" w:color="D9D9E3"/>
                                    <w:left w:val="single" w:sz="2" w:space="0" w:color="D9D9E3"/>
                                    <w:bottom w:val="single" w:sz="2" w:space="0" w:color="D9D9E3"/>
                                    <w:right w:val="single" w:sz="2" w:space="0" w:color="D9D9E3"/>
                                  </w:divBdr>
                                  <w:divsChild>
                                    <w:div w:id="871916319">
                                      <w:marLeft w:val="0"/>
                                      <w:marRight w:val="0"/>
                                      <w:marTop w:val="0"/>
                                      <w:marBottom w:val="0"/>
                                      <w:divBdr>
                                        <w:top w:val="single" w:sz="2" w:space="0" w:color="D9D9E3"/>
                                        <w:left w:val="single" w:sz="2" w:space="0" w:color="D9D9E3"/>
                                        <w:bottom w:val="single" w:sz="2" w:space="0" w:color="D9D9E3"/>
                                        <w:right w:val="single" w:sz="2" w:space="0" w:color="D9D9E3"/>
                                      </w:divBdr>
                                      <w:divsChild>
                                        <w:div w:id="1877503532">
                                          <w:marLeft w:val="0"/>
                                          <w:marRight w:val="0"/>
                                          <w:marTop w:val="0"/>
                                          <w:marBottom w:val="0"/>
                                          <w:divBdr>
                                            <w:top w:val="single" w:sz="2" w:space="0" w:color="D9D9E3"/>
                                            <w:left w:val="single" w:sz="2" w:space="0" w:color="D9D9E3"/>
                                            <w:bottom w:val="single" w:sz="2" w:space="0" w:color="D9D9E3"/>
                                            <w:right w:val="single" w:sz="2" w:space="0" w:color="D9D9E3"/>
                                          </w:divBdr>
                                          <w:divsChild>
                                            <w:div w:id="1499228404">
                                              <w:marLeft w:val="0"/>
                                              <w:marRight w:val="0"/>
                                              <w:marTop w:val="0"/>
                                              <w:marBottom w:val="0"/>
                                              <w:divBdr>
                                                <w:top w:val="single" w:sz="2" w:space="0" w:color="D9D9E3"/>
                                                <w:left w:val="single" w:sz="2" w:space="0" w:color="D9D9E3"/>
                                                <w:bottom w:val="single" w:sz="2" w:space="0" w:color="D9D9E3"/>
                                                <w:right w:val="single" w:sz="2" w:space="0" w:color="D9D9E3"/>
                                              </w:divBdr>
                                              <w:divsChild>
                                                <w:div w:id="269629846">
                                                  <w:marLeft w:val="0"/>
                                                  <w:marRight w:val="0"/>
                                                  <w:marTop w:val="0"/>
                                                  <w:marBottom w:val="0"/>
                                                  <w:divBdr>
                                                    <w:top w:val="single" w:sz="2" w:space="0" w:color="D9D9E3"/>
                                                    <w:left w:val="single" w:sz="2" w:space="0" w:color="D9D9E3"/>
                                                    <w:bottom w:val="single" w:sz="2" w:space="0" w:color="D9D9E3"/>
                                                    <w:right w:val="single" w:sz="2" w:space="0" w:color="D9D9E3"/>
                                                  </w:divBdr>
                                                  <w:divsChild>
                                                    <w:div w:id="412356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7755996">
          <w:marLeft w:val="0"/>
          <w:marRight w:val="0"/>
          <w:marTop w:val="0"/>
          <w:marBottom w:val="0"/>
          <w:divBdr>
            <w:top w:val="none" w:sz="0" w:space="0" w:color="auto"/>
            <w:left w:val="none" w:sz="0" w:space="0" w:color="auto"/>
            <w:bottom w:val="none" w:sz="0" w:space="0" w:color="auto"/>
            <w:right w:val="none" w:sz="0" w:space="0" w:color="auto"/>
          </w:divBdr>
          <w:divsChild>
            <w:div w:id="1274440934">
              <w:marLeft w:val="0"/>
              <w:marRight w:val="0"/>
              <w:marTop w:val="0"/>
              <w:marBottom w:val="0"/>
              <w:divBdr>
                <w:top w:val="single" w:sz="2" w:space="0" w:color="D9D9E3"/>
                <w:left w:val="single" w:sz="2" w:space="0" w:color="D9D9E3"/>
                <w:bottom w:val="single" w:sz="2" w:space="0" w:color="D9D9E3"/>
                <w:right w:val="single" w:sz="2" w:space="0" w:color="D9D9E3"/>
              </w:divBdr>
              <w:divsChild>
                <w:div w:id="146554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95137278">
      <w:bodyDiv w:val="1"/>
      <w:marLeft w:val="0"/>
      <w:marRight w:val="0"/>
      <w:marTop w:val="0"/>
      <w:marBottom w:val="0"/>
      <w:divBdr>
        <w:top w:val="none" w:sz="0" w:space="0" w:color="auto"/>
        <w:left w:val="none" w:sz="0" w:space="0" w:color="auto"/>
        <w:bottom w:val="none" w:sz="0" w:space="0" w:color="auto"/>
        <w:right w:val="none" w:sz="0" w:space="0" w:color="auto"/>
      </w:divBdr>
    </w:div>
    <w:div w:id="646014513">
      <w:bodyDiv w:val="1"/>
      <w:marLeft w:val="0"/>
      <w:marRight w:val="0"/>
      <w:marTop w:val="0"/>
      <w:marBottom w:val="0"/>
      <w:divBdr>
        <w:top w:val="none" w:sz="0" w:space="0" w:color="auto"/>
        <w:left w:val="none" w:sz="0" w:space="0" w:color="auto"/>
        <w:bottom w:val="none" w:sz="0" w:space="0" w:color="auto"/>
        <w:right w:val="none" w:sz="0" w:space="0" w:color="auto"/>
      </w:divBdr>
    </w:div>
    <w:div w:id="654384514">
      <w:bodyDiv w:val="1"/>
      <w:marLeft w:val="0"/>
      <w:marRight w:val="0"/>
      <w:marTop w:val="0"/>
      <w:marBottom w:val="0"/>
      <w:divBdr>
        <w:top w:val="none" w:sz="0" w:space="0" w:color="auto"/>
        <w:left w:val="none" w:sz="0" w:space="0" w:color="auto"/>
        <w:bottom w:val="none" w:sz="0" w:space="0" w:color="auto"/>
        <w:right w:val="none" w:sz="0" w:space="0" w:color="auto"/>
      </w:divBdr>
    </w:div>
    <w:div w:id="689647036">
      <w:bodyDiv w:val="1"/>
      <w:marLeft w:val="0"/>
      <w:marRight w:val="0"/>
      <w:marTop w:val="0"/>
      <w:marBottom w:val="0"/>
      <w:divBdr>
        <w:top w:val="none" w:sz="0" w:space="0" w:color="auto"/>
        <w:left w:val="none" w:sz="0" w:space="0" w:color="auto"/>
        <w:bottom w:val="none" w:sz="0" w:space="0" w:color="auto"/>
        <w:right w:val="none" w:sz="0" w:space="0" w:color="auto"/>
      </w:divBdr>
    </w:div>
    <w:div w:id="726338891">
      <w:bodyDiv w:val="1"/>
      <w:marLeft w:val="0"/>
      <w:marRight w:val="0"/>
      <w:marTop w:val="0"/>
      <w:marBottom w:val="0"/>
      <w:divBdr>
        <w:top w:val="none" w:sz="0" w:space="0" w:color="auto"/>
        <w:left w:val="none" w:sz="0" w:space="0" w:color="auto"/>
        <w:bottom w:val="none" w:sz="0" w:space="0" w:color="auto"/>
        <w:right w:val="none" w:sz="0" w:space="0" w:color="auto"/>
      </w:divBdr>
    </w:div>
    <w:div w:id="802964388">
      <w:bodyDiv w:val="1"/>
      <w:marLeft w:val="0"/>
      <w:marRight w:val="0"/>
      <w:marTop w:val="0"/>
      <w:marBottom w:val="0"/>
      <w:divBdr>
        <w:top w:val="none" w:sz="0" w:space="0" w:color="auto"/>
        <w:left w:val="none" w:sz="0" w:space="0" w:color="auto"/>
        <w:bottom w:val="none" w:sz="0" w:space="0" w:color="auto"/>
        <w:right w:val="none" w:sz="0" w:space="0" w:color="auto"/>
      </w:divBdr>
    </w:div>
    <w:div w:id="820654853">
      <w:bodyDiv w:val="1"/>
      <w:marLeft w:val="0"/>
      <w:marRight w:val="0"/>
      <w:marTop w:val="0"/>
      <w:marBottom w:val="0"/>
      <w:divBdr>
        <w:top w:val="none" w:sz="0" w:space="0" w:color="auto"/>
        <w:left w:val="none" w:sz="0" w:space="0" w:color="auto"/>
        <w:bottom w:val="none" w:sz="0" w:space="0" w:color="auto"/>
        <w:right w:val="none" w:sz="0" w:space="0" w:color="auto"/>
      </w:divBdr>
    </w:div>
    <w:div w:id="844788064">
      <w:bodyDiv w:val="1"/>
      <w:marLeft w:val="0"/>
      <w:marRight w:val="0"/>
      <w:marTop w:val="0"/>
      <w:marBottom w:val="0"/>
      <w:divBdr>
        <w:top w:val="none" w:sz="0" w:space="0" w:color="auto"/>
        <w:left w:val="none" w:sz="0" w:space="0" w:color="auto"/>
        <w:bottom w:val="none" w:sz="0" w:space="0" w:color="auto"/>
        <w:right w:val="none" w:sz="0" w:space="0" w:color="auto"/>
      </w:divBdr>
      <w:divsChild>
        <w:div w:id="1190685451">
          <w:marLeft w:val="0"/>
          <w:marRight w:val="0"/>
          <w:marTop w:val="0"/>
          <w:marBottom w:val="0"/>
          <w:divBdr>
            <w:top w:val="single" w:sz="2" w:space="0" w:color="D9D9E3"/>
            <w:left w:val="single" w:sz="2" w:space="0" w:color="D9D9E3"/>
            <w:bottom w:val="single" w:sz="2" w:space="0" w:color="D9D9E3"/>
            <w:right w:val="single" w:sz="2" w:space="0" w:color="D9D9E3"/>
          </w:divBdr>
          <w:divsChild>
            <w:div w:id="1857845178">
              <w:marLeft w:val="0"/>
              <w:marRight w:val="0"/>
              <w:marTop w:val="0"/>
              <w:marBottom w:val="0"/>
              <w:divBdr>
                <w:top w:val="single" w:sz="2" w:space="0" w:color="D9D9E3"/>
                <w:left w:val="single" w:sz="2" w:space="0" w:color="D9D9E3"/>
                <w:bottom w:val="single" w:sz="2" w:space="0" w:color="D9D9E3"/>
                <w:right w:val="single" w:sz="2" w:space="0" w:color="D9D9E3"/>
              </w:divBdr>
              <w:divsChild>
                <w:div w:id="1878010312">
                  <w:marLeft w:val="0"/>
                  <w:marRight w:val="0"/>
                  <w:marTop w:val="0"/>
                  <w:marBottom w:val="0"/>
                  <w:divBdr>
                    <w:top w:val="single" w:sz="2" w:space="0" w:color="D9D9E3"/>
                    <w:left w:val="single" w:sz="2" w:space="0" w:color="D9D9E3"/>
                    <w:bottom w:val="single" w:sz="2" w:space="0" w:color="D9D9E3"/>
                    <w:right w:val="single" w:sz="2" w:space="0" w:color="D9D9E3"/>
                  </w:divBdr>
                  <w:divsChild>
                    <w:div w:id="390739918">
                      <w:marLeft w:val="0"/>
                      <w:marRight w:val="0"/>
                      <w:marTop w:val="0"/>
                      <w:marBottom w:val="0"/>
                      <w:divBdr>
                        <w:top w:val="single" w:sz="2" w:space="0" w:color="D9D9E3"/>
                        <w:left w:val="single" w:sz="2" w:space="0" w:color="D9D9E3"/>
                        <w:bottom w:val="single" w:sz="2" w:space="0" w:color="D9D9E3"/>
                        <w:right w:val="single" w:sz="2" w:space="0" w:color="D9D9E3"/>
                      </w:divBdr>
                      <w:divsChild>
                        <w:div w:id="1142842819">
                          <w:marLeft w:val="0"/>
                          <w:marRight w:val="0"/>
                          <w:marTop w:val="0"/>
                          <w:marBottom w:val="0"/>
                          <w:divBdr>
                            <w:top w:val="single" w:sz="2" w:space="0" w:color="D9D9E3"/>
                            <w:left w:val="single" w:sz="2" w:space="0" w:color="D9D9E3"/>
                            <w:bottom w:val="single" w:sz="2" w:space="0" w:color="D9D9E3"/>
                            <w:right w:val="single" w:sz="2" w:space="0" w:color="D9D9E3"/>
                          </w:divBdr>
                          <w:divsChild>
                            <w:div w:id="582183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481518">
                                  <w:marLeft w:val="0"/>
                                  <w:marRight w:val="0"/>
                                  <w:marTop w:val="0"/>
                                  <w:marBottom w:val="0"/>
                                  <w:divBdr>
                                    <w:top w:val="single" w:sz="2" w:space="0" w:color="D9D9E3"/>
                                    <w:left w:val="single" w:sz="2" w:space="0" w:color="D9D9E3"/>
                                    <w:bottom w:val="single" w:sz="2" w:space="0" w:color="D9D9E3"/>
                                    <w:right w:val="single" w:sz="2" w:space="0" w:color="D9D9E3"/>
                                  </w:divBdr>
                                  <w:divsChild>
                                    <w:div w:id="1075590656">
                                      <w:marLeft w:val="0"/>
                                      <w:marRight w:val="0"/>
                                      <w:marTop w:val="0"/>
                                      <w:marBottom w:val="0"/>
                                      <w:divBdr>
                                        <w:top w:val="single" w:sz="2" w:space="0" w:color="D9D9E3"/>
                                        <w:left w:val="single" w:sz="2" w:space="0" w:color="D9D9E3"/>
                                        <w:bottom w:val="single" w:sz="2" w:space="0" w:color="D9D9E3"/>
                                        <w:right w:val="single" w:sz="2" w:space="0" w:color="D9D9E3"/>
                                      </w:divBdr>
                                      <w:divsChild>
                                        <w:div w:id="368066062">
                                          <w:marLeft w:val="0"/>
                                          <w:marRight w:val="0"/>
                                          <w:marTop w:val="0"/>
                                          <w:marBottom w:val="0"/>
                                          <w:divBdr>
                                            <w:top w:val="single" w:sz="2" w:space="0" w:color="D9D9E3"/>
                                            <w:left w:val="single" w:sz="2" w:space="0" w:color="D9D9E3"/>
                                            <w:bottom w:val="single" w:sz="2" w:space="0" w:color="D9D9E3"/>
                                            <w:right w:val="single" w:sz="2" w:space="0" w:color="D9D9E3"/>
                                          </w:divBdr>
                                          <w:divsChild>
                                            <w:div w:id="1561551129">
                                              <w:marLeft w:val="0"/>
                                              <w:marRight w:val="0"/>
                                              <w:marTop w:val="0"/>
                                              <w:marBottom w:val="0"/>
                                              <w:divBdr>
                                                <w:top w:val="single" w:sz="2" w:space="0" w:color="D9D9E3"/>
                                                <w:left w:val="single" w:sz="2" w:space="0" w:color="D9D9E3"/>
                                                <w:bottom w:val="single" w:sz="2" w:space="0" w:color="D9D9E3"/>
                                                <w:right w:val="single" w:sz="2" w:space="0" w:color="D9D9E3"/>
                                              </w:divBdr>
                                              <w:divsChild>
                                                <w:div w:id="1121072231">
                                                  <w:marLeft w:val="0"/>
                                                  <w:marRight w:val="0"/>
                                                  <w:marTop w:val="0"/>
                                                  <w:marBottom w:val="0"/>
                                                  <w:divBdr>
                                                    <w:top w:val="single" w:sz="2" w:space="0" w:color="D9D9E3"/>
                                                    <w:left w:val="single" w:sz="2" w:space="0" w:color="D9D9E3"/>
                                                    <w:bottom w:val="single" w:sz="2" w:space="0" w:color="D9D9E3"/>
                                                    <w:right w:val="single" w:sz="2" w:space="0" w:color="D9D9E3"/>
                                                  </w:divBdr>
                                                  <w:divsChild>
                                                    <w:div w:id="972247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489713">
          <w:marLeft w:val="0"/>
          <w:marRight w:val="0"/>
          <w:marTop w:val="0"/>
          <w:marBottom w:val="0"/>
          <w:divBdr>
            <w:top w:val="none" w:sz="0" w:space="0" w:color="auto"/>
            <w:left w:val="none" w:sz="0" w:space="0" w:color="auto"/>
            <w:bottom w:val="none" w:sz="0" w:space="0" w:color="auto"/>
            <w:right w:val="none" w:sz="0" w:space="0" w:color="auto"/>
          </w:divBdr>
          <w:divsChild>
            <w:div w:id="1318608536">
              <w:marLeft w:val="0"/>
              <w:marRight w:val="0"/>
              <w:marTop w:val="0"/>
              <w:marBottom w:val="0"/>
              <w:divBdr>
                <w:top w:val="single" w:sz="2" w:space="0" w:color="D9D9E3"/>
                <w:left w:val="single" w:sz="2" w:space="0" w:color="D9D9E3"/>
                <w:bottom w:val="single" w:sz="2" w:space="0" w:color="D9D9E3"/>
                <w:right w:val="single" w:sz="2" w:space="0" w:color="D9D9E3"/>
              </w:divBdr>
              <w:divsChild>
                <w:div w:id="99005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54929752">
      <w:bodyDiv w:val="1"/>
      <w:marLeft w:val="0"/>
      <w:marRight w:val="0"/>
      <w:marTop w:val="0"/>
      <w:marBottom w:val="0"/>
      <w:divBdr>
        <w:top w:val="none" w:sz="0" w:space="0" w:color="auto"/>
        <w:left w:val="none" w:sz="0" w:space="0" w:color="auto"/>
        <w:bottom w:val="none" w:sz="0" w:space="0" w:color="auto"/>
        <w:right w:val="none" w:sz="0" w:space="0" w:color="auto"/>
      </w:divBdr>
    </w:div>
    <w:div w:id="863130466">
      <w:bodyDiv w:val="1"/>
      <w:marLeft w:val="0"/>
      <w:marRight w:val="0"/>
      <w:marTop w:val="0"/>
      <w:marBottom w:val="0"/>
      <w:divBdr>
        <w:top w:val="none" w:sz="0" w:space="0" w:color="auto"/>
        <w:left w:val="none" w:sz="0" w:space="0" w:color="auto"/>
        <w:bottom w:val="none" w:sz="0" w:space="0" w:color="auto"/>
        <w:right w:val="none" w:sz="0" w:space="0" w:color="auto"/>
      </w:divBdr>
    </w:div>
    <w:div w:id="956062174">
      <w:bodyDiv w:val="1"/>
      <w:marLeft w:val="0"/>
      <w:marRight w:val="0"/>
      <w:marTop w:val="0"/>
      <w:marBottom w:val="0"/>
      <w:divBdr>
        <w:top w:val="none" w:sz="0" w:space="0" w:color="auto"/>
        <w:left w:val="none" w:sz="0" w:space="0" w:color="auto"/>
        <w:bottom w:val="none" w:sz="0" w:space="0" w:color="auto"/>
        <w:right w:val="none" w:sz="0" w:space="0" w:color="auto"/>
      </w:divBdr>
    </w:div>
    <w:div w:id="968165534">
      <w:bodyDiv w:val="1"/>
      <w:marLeft w:val="0"/>
      <w:marRight w:val="0"/>
      <w:marTop w:val="0"/>
      <w:marBottom w:val="0"/>
      <w:divBdr>
        <w:top w:val="none" w:sz="0" w:space="0" w:color="auto"/>
        <w:left w:val="none" w:sz="0" w:space="0" w:color="auto"/>
        <w:bottom w:val="none" w:sz="0" w:space="0" w:color="auto"/>
        <w:right w:val="none" w:sz="0" w:space="0" w:color="auto"/>
      </w:divBdr>
    </w:div>
    <w:div w:id="989552133">
      <w:bodyDiv w:val="1"/>
      <w:marLeft w:val="0"/>
      <w:marRight w:val="0"/>
      <w:marTop w:val="0"/>
      <w:marBottom w:val="0"/>
      <w:divBdr>
        <w:top w:val="none" w:sz="0" w:space="0" w:color="auto"/>
        <w:left w:val="none" w:sz="0" w:space="0" w:color="auto"/>
        <w:bottom w:val="none" w:sz="0" w:space="0" w:color="auto"/>
        <w:right w:val="none" w:sz="0" w:space="0" w:color="auto"/>
      </w:divBdr>
    </w:div>
    <w:div w:id="1029061964">
      <w:bodyDiv w:val="1"/>
      <w:marLeft w:val="0"/>
      <w:marRight w:val="0"/>
      <w:marTop w:val="0"/>
      <w:marBottom w:val="0"/>
      <w:divBdr>
        <w:top w:val="none" w:sz="0" w:space="0" w:color="auto"/>
        <w:left w:val="none" w:sz="0" w:space="0" w:color="auto"/>
        <w:bottom w:val="none" w:sz="0" w:space="0" w:color="auto"/>
        <w:right w:val="none" w:sz="0" w:space="0" w:color="auto"/>
      </w:divBdr>
    </w:div>
    <w:div w:id="1060320787">
      <w:bodyDiv w:val="1"/>
      <w:marLeft w:val="0"/>
      <w:marRight w:val="0"/>
      <w:marTop w:val="0"/>
      <w:marBottom w:val="0"/>
      <w:divBdr>
        <w:top w:val="none" w:sz="0" w:space="0" w:color="auto"/>
        <w:left w:val="none" w:sz="0" w:space="0" w:color="auto"/>
        <w:bottom w:val="none" w:sz="0" w:space="0" w:color="auto"/>
        <w:right w:val="none" w:sz="0" w:space="0" w:color="auto"/>
      </w:divBdr>
    </w:div>
    <w:div w:id="1069235298">
      <w:bodyDiv w:val="1"/>
      <w:marLeft w:val="0"/>
      <w:marRight w:val="0"/>
      <w:marTop w:val="0"/>
      <w:marBottom w:val="0"/>
      <w:divBdr>
        <w:top w:val="none" w:sz="0" w:space="0" w:color="auto"/>
        <w:left w:val="none" w:sz="0" w:space="0" w:color="auto"/>
        <w:bottom w:val="none" w:sz="0" w:space="0" w:color="auto"/>
        <w:right w:val="none" w:sz="0" w:space="0" w:color="auto"/>
      </w:divBdr>
    </w:div>
    <w:div w:id="1101954309">
      <w:bodyDiv w:val="1"/>
      <w:marLeft w:val="0"/>
      <w:marRight w:val="0"/>
      <w:marTop w:val="0"/>
      <w:marBottom w:val="0"/>
      <w:divBdr>
        <w:top w:val="none" w:sz="0" w:space="0" w:color="auto"/>
        <w:left w:val="none" w:sz="0" w:space="0" w:color="auto"/>
        <w:bottom w:val="none" w:sz="0" w:space="0" w:color="auto"/>
        <w:right w:val="none" w:sz="0" w:space="0" w:color="auto"/>
      </w:divBdr>
    </w:div>
    <w:div w:id="1104157936">
      <w:bodyDiv w:val="1"/>
      <w:marLeft w:val="0"/>
      <w:marRight w:val="0"/>
      <w:marTop w:val="0"/>
      <w:marBottom w:val="0"/>
      <w:divBdr>
        <w:top w:val="none" w:sz="0" w:space="0" w:color="auto"/>
        <w:left w:val="none" w:sz="0" w:space="0" w:color="auto"/>
        <w:bottom w:val="none" w:sz="0" w:space="0" w:color="auto"/>
        <w:right w:val="none" w:sz="0" w:space="0" w:color="auto"/>
      </w:divBdr>
    </w:div>
    <w:div w:id="1120762523">
      <w:bodyDiv w:val="1"/>
      <w:marLeft w:val="0"/>
      <w:marRight w:val="0"/>
      <w:marTop w:val="0"/>
      <w:marBottom w:val="0"/>
      <w:divBdr>
        <w:top w:val="none" w:sz="0" w:space="0" w:color="auto"/>
        <w:left w:val="none" w:sz="0" w:space="0" w:color="auto"/>
        <w:bottom w:val="none" w:sz="0" w:space="0" w:color="auto"/>
        <w:right w:val="none" w:sz="0" w:space="0" w:color="auto"/>
      </w:divBdr>
    </w:div>
    <w:div w:id="1123620035">
      <w:bodyDiv w:val="1"/>
      <w:marLeft w:val="0"/>
      <w:marRight w:val="0"/>
      <w:marTop w:val="0"/>
      <w:marBottom w:val="0"/>
      <w:divBdr>
        <w:top w:val="none" w:sz="0" w:space="0" w:color="auto"/>
        <w:left w:val="none" w:sz="0" w:space="0" w:color="auto"/>
        <w:bottom w:val="none" w:sz="0" w:space="0" w:color="auto"/>
        <w:right w:val="none" w:sz="0" w:space="0" w:color="auto"/>
      </w:divBdr>
    </w:div>
    <w:div w:id="1152143383">
      <w:bodyDiv w:val="1"/>
      <w:marLeft w:val="0"/>
      <w:marRight w:val="0"/>
      <w:marTop w:val="0"/>
      <w:marBottom w:val="0"/>
      <w:divBdr>
        <w:top w:val="none" w:sz="0" w:space="0" w:color="auto"/>
        <w:left w:val="none" w:sz="0" w:space="0" w:color="auto"/>
        <w:bottom w:val="none" w:sz="0" w:space="0" w:color="auto"/>
        <w:right w:val="none" w:sz="0" w:space="0" w:color="auto"/>
      </w:divBdr>
    </w:div>
    <w:div w:id="1181354859">
      <w:bodyDiv w:val="1"/>
      <w:marLeft w:val="0"/>
      <w:marRight w:val="0"/>
      <w:marTop w:val="0"/>
      <w:marBottom w:val="0"/>
      <w:divBdr>
        <w:top w:val="none" w:sz="0" w:space="0" w:color="auto"/>
        <w:left w:val="none" w:sz="0" w:space="0" w:color="auto"/>
        <w:bottom w:val="none" w:sz="0" w:space="0" w:color="auto"/>
        <w:right w:val="none" w:sz="0" w:space="0" w:color="auto"/>
      </w:divBdr>
    </w:div>
    <w:div w:id="1226406748">
      <w:bodyDiv w:val="1"/>
      <w:marLeft w:val="0"/>
      <w:marRight w:val="0"/>
      <w:marTop w:val="0"/>
      <w:marBottom w:val="0"/>
      <w:divBdr>
        <w:top w:val="none" w:sz="0" w:space="0" w:color="auto"/>
        <w:left w:val="none" w:sz="0" w:space="0" w:color="auto"/>
        <w:bottom w:val="none" w:sz="0" w:space="0" w:color="auto"/>
        <w:right w:val="none" w:sz="0" w:space="0" w:color="auto"/>
      </w:divBdr>
    </w:div>
    <w:div w:id="1255169150">
      <w:bodyDiv w:val="1"/>
      <w:marLeft w:val="0"/>
      <w:marRight w:val="0"/>
      <w:marTop w:val="0"/>
      <w:marBottom w:val="0"/>
      <w:divBdr>
        <w:top w:val="none" w:sz="0" w:space="0" w:color="auto"/>
        <w:left w:val="none" w:sz="0" w:space="0" w:color="auto"/>
        <w:bottom w:val="none" w:sz="0" w:space="0" w:color="auto"/>
        <w:right w:val="none" w:sz="0" w:space="0" w:color="auto"/>
      </w:divBdr>
    </w:div>
    <w:div w:id="1258174687">
      <w:bodyDiv w:val="1"/>
      <w:marLeft w:val="0"/>
      <w:marRight w:val="0"/>
      <w:marTop w:val="0"/>
      <w:marBottom w:val="0"/>
      <w:divBdr>
        <w:top w:val="none" w:sz="0" w:space="0" w:color="auto"/>
        <w:left w:val="none" w:sz="0" w:space="0" w:color="auto"/>
        <w:bottom w:val="none" w:sz="0" w:space="0" w:color="auto"/>
        <w:right w:val="none" w:sz="0" w:space="0" w:color="auto"/>
      </w:divBdr>
    </w:div>
    <w:div w:id="1291129746">
      <w:bodyDiv w:val="1"/>
      <w:marLeft w:val="0"/>
      <w:marRight w:val="0"/>
      <w:marTop w:val="0"/>
      <w:marBottom w:val="0"/>
      <w:divBdr>
        <w:top w:val="none" w:sz="0" w:space="0" w:color="auto"/>
        <w:left w:val="none" w:sz="0" w:space="0" w:color="auto"/>
        <w:bottom w:val="none" w:sz="0" w:space="0" w:color="auto"/>
        <w:right w:val="none" w:sz="0" w:space="0" w:color="auto"/>
      </w:divBdr>
      <w:divsChild>
        <w:div w:id="962416912">
          <w:marLeft w:val="0"/>
          <w:marRight w:val="0"/>
          <w:marTop w:val="0"/>
          <w:marBottom w:val="0"/>
          <w:divBdr>
            <w:top w:val="single" w:sz="2" w:space="0" w:color="D9D9E3"/>
            <w:left w:val="single" w:sz="2" w:space="0" w:color="D9D9E3"/>
            <w:bottom w:val="single" w:sz="2" w:space="0" w:color="D9D9E3"/>
            <w:right w:val="single" w:sz="2" w:space="0" w:color="D9D9E3"/>
          </w:divBdr>
          <w:divsChild>
            <w:div w:id="55010849">
              <w:marLeft w:val="0"/>
              <w:marRight w:val="0"/>
              <w:marTop w:val="0"/>
              <w:marBottom w:val="0"/>
              <w:divBdr>
                <w:top w:val="single" w:sz="2" w:space="0" w:color="D9D9E3"/>
                <w:left w:val="single" w:sz="2" w:space="0" w:color="D9D9E3"/>
                <w:bottom w:val="single" w:sz="2" w:space="0" w:color="D9D9E3"/>
                <w:right w:val="single" w:sz="2" w:space="0" w:color="D9D9E3"/>
              </w:divBdr>
              <w:divsChild>
                <w:div w:id="537938272">
                  <w:marLeft w:val="0"/>
                  <w:marRight w:val="0"/>
                  <w:marTop w:val="0"/>
                  <w:marBottom w:val="0"/>
                  <w:divBdr>
                    <w:top w:val="single" w:sz="2" w:space="0" w:color="D9D9E3"/>
                    <w:left w:val="single" w:sz="2" w:space="0" w:color="D9D9E3"/>
                    <w:bottom w:val="single" w:sz="2" w:space="0" w:color="D9D9E3"/>
                    <w:right w:val="single" w:sz="2" w:space="0" w:color="D9D9E3"/>
                  </w:divBdr>
                  <w:divsChild>
                    <w:div w:id="529949747">
                      <w:marLeft w:val="0"/>
                      <w:marRight w:val="0"/>
                      <w:marTop w:val="0"/>
                      <w:marBottom w:val="0"/>
                      <w:divBdr>
                        <w:top w:val="single" w:sz="2" w:space="0" w:color="D9D9E3"/>
                        <w:left w:val="single" w:sz="2" w:space="0" w:color="D9D9E3"/>
                        <w:bottom w:val="single" w:sz="2" w:space="0" w:color="D9D9E3"/>
                        <w:right w:val="single" w:sz="2" w:space="0" w:color="D9D9E3"/>
                      </w:divBdr>
                      <w:divsChild>
                        <w:div w:id="1732774743">
                          <w:marLeft w:val="0"/>
                          <w:marRight w:val="0"/>
                          <w:marTop w:val="0"/>
                          <w:marBottom w:val="0"/>
                          <w:divBdr>
                            <w:top w:val="single" w:sz="2" w:space="0" w:color="D9D9E3"/>
                            <w:left w:val="single" w:sz="2" w:space="0" w:color="D9D9E3"/>
                            <w:bottom w:val="single" w:sz="2" w:space="0" w:color="D9D9E3"/>
                            <w:right w:val="single" w:sz="2" w:space="0" w:color="D9D9E3"/>
                          </w:divBdr>
                          <w:divsChild>
                            <w:div w:id="213694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943460">
                                  <w:marLeft w:val="0"/>
                                  <w:marRight w:val="0"/>
                                  <w:marTop w:val="0"/>
                                  <w:marBottom w:val="0"/>
                                  <w:divBdr>
                                    <w:top w:val="single" w:sz="2" w:space="0" w:color="D9D9E3"/>
                                    <w:left w:val="single" w:sz="2" w:space="0" w:color="D9D9E3"/>
                                    <w:bottom w:val="single" w:sz="2" w:space="0" w:color="D9D9E3"/>
                                    <w:right w:val="single" w:sz="2" w:space="0" w:color="D9D9E3"/>
                                  </w:divBdr>
                                  <w:divsChild>
                                    <w:div w:id="1094591703">
                                      <w:marLeft w:val="0"/>
                                      <w:marRight w:val="0"/>
                                      <w:marTop w:val="0"/>
                                      <w:marBottom w:val="0"/>
                                      <w:divBdr>
                                        <w:top w:val="single" w:sz="2" w:space="0" w:color="D9D9E3"/>
                                        <w:left w:val="single" w:sz="2" w:space="0" w:color="D9D9E3"/>
                                        <w:bottom w:val="single" w:sz="2" w:space="0" w:color="D9D9E3"/>
                                        <w:right w:val="single" w:sz="2" w:space="0" w:color="D9D9E3"/>
                                      </w:divBdr>
                                      <w:divsChild>
                                        <w:div w:id="1116682959">
                                          <w:marLeft w:val="0"/>
                                          <w:marRight w:val="0"/>
                                          <w:marTop w:val="0"/>
                                          <w:marBottom w:val="0"/>
                                          <w:divBdr>
                                            <w:top w:val="single" w:sz="2" w:space="0" w:color="D9D9E3"/>
                                            <w:left w:val="single" w:sz="2" w:space="0" w:color="D9D9E3"/>
                                            <w:bottom w:val="single" w:sz="2" w:space="0" w:color="D9D9E3"/>
                                            <w:right w:val="single" w:sz="2" w:space="0" w:color="D9D9E3"/>
                                          </w:divBdr>
                                          <w:divsChild>
                                            <w:div w:id="674456695">
                                              <w:marLeft w:val="0"/>
                                              <w:marRight w:val="0"/>
                                              <w:marTop w:val="0"/>
                                              <w:marBottom w:val="0"/>
                                              <w:divBdr>
                                                <w:top w:val="single" w:sz="2" w:space="0" w:color="D9D9E3"/>
                                                <w:left w:val="single" w:sz="2" w:space="0" w:color="D9D9E3"/>
                                                <w:bottom w:val="single" w:sz="2" w:space="0" w:color="D9D9E3"/>
                                                <w:right w:val="single" w:sz="2" w:space="0" w:color="D9D9E3"/>
                                              </w:divBdr>
                                              <w:divsChild>
                                                <w:div w:id="1089352682">
                                                  <w:marLeft w:val="0"/>
                                                  <w:marRight w:val="0"/>
                                                  <w:marTop w:val="0"/>
                                                  <w:marBottom w:val="0"/>
                                                  <w:divBdr>
                                                    <w:top w:val="single" w:sz="2" w:space="0" w:color="D9D9E3"/>
                                                    <w:left w:val="single" w:sz="2" w:space="0" w:color="D9D9E3"/>
                                                    <w:bottom w:val="single" w:sz="2" w:space="0" w:color="D9D9E3"/>
                                                    <w:right w:val="single" w:sz="2" w:space="0" w:color="D9D9E3"/>
                                                  </w:divBdr>
                                                  <w:divsChild>
                                                    <w:div w:id="382602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8965508">
          <w:marLeft w:val="0"/>
          <w:marRight w:val="0"/>
          <w:marTop w:val="0"/>
          <w:marBottom w:val="0"/>
          <w:divBdr>
            <w:top w:val="none" w:sz="0" w:space="0" w:color="auto"/>
            <w:left w:val="none" w:sz="0" w:space="0" w:color="auto"/>
            <w:bottom w:val="none" w:sz="0" w:space="0" w:color="auto"/>
            <w:right w:val="none" w:sz="0" w:space="0" w:color="auto"/>
          </w:divBdr>
          <w:divsChild>
            <w:div w:id="1352030869">
              <w:marLeft w:val="0"/>
              <w:marRight w:val="0"/>
              <w:marTop w:val="0"/>
              <w:marBottom w:val="0"/>
              <w:divBdr>
                <w:top w:val="single" w:sz="2" w:space="0" w:color="D9D9E3"/>
                <w:left w:val="single" w:sz="2" w:space="0" w:color="D9D9E3"/>
                <w:bottom w:val="single" w:sz="2" w:space="0" w:color="D9D9E3"/>
                <w:right w:val="single" w:sz="2" w:space="0" w:color="D9D9E3"/>
              </w:divBdr>
              <w:divsChild>
                <w:div w:id="1859925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572945">
      <w:bodyDiv w:val="1"/>
      <w:marLeft w:val="0"/>
      <w:marRight w:val="0"/>
      <w:marTop w:val="0"/>
      <w:marBottom w:val="0"/>
      <w:divBdr>
        <w:top w:val="none" w:sz="0" w:space="0" w:color="auto"/>
        <w:left w:val="none" w:sz="0" w:space="0" w:color="auto"/>
        <w:bottom w:val="none" w:sz="0" w:space="0" w:color="auto"/>
        <w:right w:val="none" w:sz="0" w:space="0" w:color="auto"/>
      </w:divBdr>
    </w:div>
    <w:div w:id="1324313131">
      <w:bodyDiv w:val="1"/>
      <w:marLeft w:val="0"/>
      <w:marRight w:val="0"/>
      <w:marTop w:val="0"/>
      <w:marBottom w:val="0"/>
      <w:divBdr>
        <w:top w:val="none" w:sz="0" w:space="0" w:color="auto"/>
        <w:left w:val="none" w:sz="0" w:space="0" w:color="auto"/>
        <w:bottom w:val="none" w:sz="0" w:space="0" w:color="auto"/>
        <w:right w:val="none" w:sz="0" w:space="0" w:color="auto"/>
      </w:divBdr>
    </w:div>
    <w:div w:id="1339652421">
      <w:bodyDiv w:val="1"/>
      <w:marLeft w:val="0"/>
      <w:marRight w:val="0"/>
      <w:marTop w:val="0"/>
      <w:marBottom w:val="0"/>
      <w:divBdr>
        <w:top w:val="none" w:sz="0" w:space="0" w:color="auto"/>
        <w:left w:val="none" w:sz="0" w:space="0" w:color="auto"/>
        <w:bottom w:val="none" w:sz="0" w:space="0" w:color="auto"/>
        <w:right w:val="none" w:sz="0" w:space="0" w:color="auto"/>
      </w:divBdr>
    </w:div>
    <w:div w:id="1362633997">
      <w:bodyDiv w:val="1"/>
      <w:marLeft w:val="0"/>
      <w:marRight w:val="0"/>
      <w:marTop w:val="0"/>
      <w:marBottom w:val="0"/>
      <w:divBdr>
        <w:top w:val="none" w:sz="0" w:space="0" w:color="auto"/>
        <w:left w:val="none" w:sz="0" w:space="0" w:color="auto"/>
        <w:bottom w:val="none" w:sz="0" w:space="0" w:color="auto"/>
        <w:right w:val="none" w:sz="0" w:space="0" w:color="auto"/>
      </w:divBdr>
    </w:div>
    <w:div w:id="1370715371">
      <w:bodyDiv w:val="1"/>
      <w:marLeft w:val="0"/>
      <w:marRight w:val="0"/>
      <w:marTop w:val="0"/>
      <w:marBottom w:val="0"/>
      <w:divBdr>
        <w:top w:val="none" w:sz="0" w:space="0" w:color="auto"/>
        <w:left w:val="none" w:sz="0" w:space="0" w:color="auto"/>
        <w:bottom w:val="none" w:sz="0" w:space="0" w:color="auto"/>
        <w:right w:val="none" w:sz="0" w:space="0" w:color="auto"/>
      </w:divBdr>
      <w:divsChild>
        <w:div w:id="1067537853">
          <w:marLeft w:val="0"/>
          <w:marRight w:val="0"/>
          <w:marTop w:val="0"/>
          <w:marBottom w:val="0"/>
          <w:divBdr>
            <w:top w:val="single" w:sz="2" w:space="0" w:color="D9D9E3"/>
            <w:left w:val="single" w:sz="2" w:space="0" w:color="D9D9E3"/>
            <w:bottom w:val="single" w:sz="2" w:space="0" w:color="D9D9E3"/>
            <w:right w:val="single" w:sz="2" w:space="0" w:color="D9D9E3"/>
          </w:divBdr>
          <w:divsChild>
            <w:div w:id="1513764736">
              <w:marLeft w:val="0"/>
              <w:marRight w:val="0"/>
              <w:marTop w:val="0"/>
              <w:marBottom w:val="0"/>
              <w:divBdr>
                <w:top w:val="single" w:sz="2" w:space="0" w:color="D9D9E3"/>
                <w:left w:val="single" w:sz="2" w:space="0" w:color="D9D9E3"/>
                <w:bottom w:val="single" w:sz="2" w:space="0" w:color="D9D9E3"/>
                <w:right w:val="single" w:sz="2" w:space="0" w:color="D9D9E3"/>
              </w:divBdr>
              <w:divsChild>
                <w:div w:id="1922792482">
                  <w:marLeft w:val="0"/>
                  <w:marRight w:val="0"/>
                  <w:marTop w:val="0"/>
                  <w:marBottom w:val="0"/>
                  <w:divBdr>
                    <w:top w:val="single" w:sz="2" w:space="0" w:color="D9D9E3"/>
                    <w:left w:val="single" w:sz="2" w:space="0" w:color="D9D9E3"/>
                    <w:bottom w:val="single" w:sz="2" w:space="0" w:color="D9D9E3"/>
                    <w:right w:val="single" w:sz="2" w:space="0" w:color="D9D9E3"/>
                  </w:divBdr>
                  <w:divsChild>
                    <w:div w:id="2010062476">
                      <w:marLeft w:val="0"/>
                      <w:marRight w:val="0"/>
                      <w:marTop w:val="0"/>
                      <w:marBottom w:val="0"/>
                      <w:divBdr>
                        <w:top w:val="single" w:sz="2" w:space="0" w:color="D9D9E3"/>
                        <w:left w:val="single" w:sz="2" w:space="0" w:color="D9D9E3"/>
                        <w:bottom w:val="single" w:sz="2" w:space="0" w:color="D9D9E3"/>
                        <w:right w:val="single" w:sz="2" w:space="0" w:color="D9D9E3"/>
                      </w:divBdr>
                      <w:divsChild>
                        <w:div w:id="1060784269">
                          <w:marLeft w:val="0"/>
                          <w:marRight w:val="0"/>
                          <w:marTop w:val="0"/>
                          <w:marBottom w:val="0"/>
                          <w:divBdr>
                            <w:top w:val="single" w:sz="2" w:space="0" w:color="D9D9E3"/>
                            <w:left w:val="single" w:sz="2" w:space="0" w:color="D9D9E3"/>
                            <w:bottom w:val="single" w:sz="2" w:space="0" w:color="D9D9E3"/>
                            <w:right w:val="single" w:sz="2" w:space="0" w:color="D9D9E3"/>
                          </w:divBdr>
                          <w:divsChild>
                            <w:div w:id="1117944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683243">
                                  <w:marLeft w:val="0"/>
                                  <w:marRight w:val="0"/>
                                  <w:marTop w:val="0"/>
                                  <w:marBottom w:val="0"/>
                                  <w:divBdr>
                                    <w:top w:val="single" w:sz="2" w:space="0" w:color="D9D9E3"/>
                                    <w:left w:val="single" w:sz="2" w:space="0" w:color="D9D9E3"/>
                                    <w:bottom w:val="single" w:sz="2" w:space="0" w:color="D9D9E3"/>
                                    <w:right w:val="single" w:sz="2" w:space="0" w:color="D9D9E3"/>
                                  </w:divBdr>
                                  <w:divsChild>
                                    <w:div w:id="453405499">
                                      <w:marLeft w:val="0"/>
                                      <w:marRight w:val="0"/>
                                      <w:marTop w:val="0"/>
                                      <w:marBottom w:val="0"/>
                                      <w:divBdr>
                                        <w:top w:val="single" w:sz="2" w:space="0" w:color="D9D9E3"/>
                                        <w:left w:val="single" w:sz="2" w:space="0" w:color="D9D9E3"/>
                                        <w:bottom w:val="single" w:sz="2" w:space="0" w:color="D9D9E3"/>
                                        <w:right w:val="single" w:sz="2" w:space="0" w:color="D9D9E3"/>
                                      </w:divBdr>
                                      <w:divsChild>
                                        <w:div w:id="831607481">
                                          <w:marLeft w:val="0"/>
                                          <w:marRight w:val="0"/>
                                          <w:marTop w:val="0"/>
                                          <w:marBottom w:val="0"/>
                                          <w:divBdr>
                                            <w:top w:val="single" w:sz="2" w:space="0" w:color="D9D9E3"/>
                                            <w:left w:val="single" w:sz="2" w:space="0" w:color="D9D9E3"/>
                                            <w:bottom w:val="single" w:sz="2" w:space="0" w:color="D9D9E3"/>
                                            <w:right w:val="single" w:sz="2" w:space="0" w:color="D9D9E3"/>
                                          </w:divBdr>
                                          <w:divsChild>
                                            <w:div w:id="1146432606">
                                              <w:marLeft w:val="0"/>
                                              <w:marRight w:val="0"/>
                                              <w:marTop w:val="0"/>
                                              <w:marBottom w:val="0"/>
                                              <w:divBdr>
                                                <w:top w:val="single" w:sz="2" w:space="0" w:color="D9D9E3"/>
                                                <w:left w:val="single" w:sz="2" w:space="0" w:color="D9D9E3"/>
                                                <w:bottom w:val="single" w:sz="2" w:space="0" w:color="D9D9E3"/>
                                                <w:right w:val="single" w:sz="2" w:space="0" w:color="D9D9E3"/>
                                              </w:divBdr>
                                              <w:divsChild>
                                                <w:div w:id="739444872">
                                                  <w:marLeft w:val="0"/>
                                                  <w:marRight w:val="0"/>
                                                  <w:marTop w:val="0"/>
                                                  <w:marBottom w:val="0"/>
                                                  <w:divBdr>
                                                    <w:top w:val="single" w:sz="2" w:space="0" w:color="D9D9E3"/>
                                                    <w:left w:val="single" w:sz="2" w:space="0" w:color="D9D9E3"/>
                                                    <w:bottom w:val="single" w:sz="2" w:space="0" w:color="D9D9E3"/>
                                                    <w:right w:val="single" w:sz="2" w:space="0" w:color="D9D9E3"/>
                                                  </w:divBdr>
                                                  <w:divsChild>
                                                    <w:div w:id="2100983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5234378">
          <w:marLeft w:val="0"/>
          <w:marRight w:val="0"/>
          <w:marTop w:val="0"/>
          <w:marBottom w:val="0"/>
          <w:divBdr>
            <w:top w:val="none" w:sz="0" w:space="0" w:color="auto"/>
            <w:left w:val="none" w:sz="0" w:space="0" w:color="auto"/>
            <w:bottom w:val="none" w:sz="0" w:space="0" w:color="auto"/>
            <w:right w:val="none" w:sz="0" w:space="0" w:color="auto"/>
          </w:divBdr>
          <w:divsChild>
            <w:div w:id="1076705029">
              <w:marLeft w:val="0"/>
              <w:marRight w:val="0"/>
              <w:marTop w:val="0"/>
              <w:marBottom w:val="0"/>
              <w:divBdr>
                <w:top w:val="single" w:sz="2" w:space="0" w:color="D9D9E3"/>
                <w:left w:val="single" w:sz="2" w:space="0" w:color="D9D9E3"/>
                <w:bottom w:val="single" w:sz="2" w:space="0" w:color="D9D9E3"/>
                <w:right w:val="single" w:sz="2" w:space="0" w:color="D9D9E3"/>
              </w:divBdr>
              <w:divsChild>
                <w:div w:id="1486824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8974292">
      <w:bodyDiv w:val="1"/>
      <w:marLeft w:val="0"/>
      <w:marRight w:val="0"/>
      <w:marTop w:val="0"/>
      <w:marBottom w:val="0"/>
      <w:divBdr>
        <w:top w:val="none" w:sz="0" w:space="0" w:color="auto"/>
        <w:left w:val="none" w:sz="0" w:space="0" w:color="auto"/>
        <w:bottom w:val="none" w:sz="0" w:space="0" w:color="auto"/>
        <w:right w:val="none" w:sz="0" w:space="0" w:color="auto"/>
      </w:divBdr>
    </w:div>
    <w:div w:id="1390612483">
      <w:bodyDiv w:val="1"/>
      <w:marLeft w:val="0"/>
      <w:marRight w:val="0"/>
      <w:marTop w:val="0"/>
      <w:marBottom w:val="0"/>
      <w:divBdr>
        <w:top w:val="none" w:sz="0" w:space="0" w:color="auto"/>
        <w:left w:val="none" w:sz="0" w:space="0" w:color="auto"/>
        <w:bottom w:val="none" w:sz="0" w:space="0" w:color="auto"/>
        <w:right w:val="none" w:sz="0" w:space="0" w:color="auto"/>
      </w:divBdr>
    </w:div>
    <w:div w:id="1446341896">
      <w:bodyDiv w:val="1"/>
      <w:marLeft w:val="0"/>
      <w:marRight w:val="0"/>
      <w:marTop w:val="0"/>
      <w:marBottom w:val="0"/>
      <w:divBdr>
        <w:top w:val="none" w:sz="0" w:space="0" w:color="auto"/>
        <w:left w:val="none" w:sz="0" w:space="0" w:color="auto"/>
        <w:bottom w:val="none" w:sz="0" w:space="0" w:color="auto"/>
        <w:right w:val="none" w:sz="0" w:space="0" w:color="auto"/>
      </w:divBdr>
    </w:div>
    <w:div w:id="1448696801">
      <w:bodyDiv w:val="1"/>
      <w:marLeft w:val="0"/>
      <w:marRight w:val="0"/>
      <w:marTop w:val="0"/>
      <w:marBottom w:val="0"/>
      <w:divBdr>
        <w:top w:val="none" w:sz="0" w:space="0" w:color="auto"/>
        <w:left w:val="none" w:sz="0" w:space="0" w:color="auto"/>
        <w:bottom w:val="none" w:sz="0" w:space="0" w:color="auto"/>
        <w:right w:val="none" w:sz="0" w:space="0" w:color="auto"/>
      </w:divBdr>
    </w:div>
    <w:div w:id="1478572513">
      <w:bodyDiv w:val="1"/>
      <w:marLeft w:val="0"/>
      <w:marRight w:val="0"/>
      <w:marTop w:val="0"/>
      <w:marBottom w:val="0"/>
      <w:divBdr>
        <w:top w:val="none" w:sz="0" w:space="0" w:color="auto"/>
        <w:left w:val="none" w:sz="0" w:space="0" w:color="auto"/>
        <w:bottom w:val="none" w:sz="0" w:space="0" w:color="auto"/>
        <w:right w:val="none" w:sz="0" w:space="0" w:color="auto"/>
      </w:divBdr>
    </w:div>
    <w:div w:id="1490099091">
      <w:bodyDiv w:val="1"/>
      <w:marLeft w:val="0"/>
      <w:marRight w:val="0"/>
      <w:marTop w:val="0"/>
      <w:marBottom w:val="0"/>
      <w:divBdr>
        <w:top w:val="none" w:sz="0" w:space="0" w:color="auto"/>
        <w:left w:val="none" w:sz="0" w:space="0" w:color="auto"/>
        <w:bottom w:val="none" w:sz="0" w:space="0" w:color="auto"/>
        <w:right w:val="none" w:sz="0" w:space="0" w:color="auto"/>
      </w:divBdr>
    </w:div>
    <w:div w:id="1502085901">
      <w:bodyDiv w:val="1"/>
      <w:marLeft w:val="0"/>
      <w:marRight w:val="0"/>
      <w:marTop w:val="0"/>
      <w:marBottom w:val="0"/>
      <w:divBdr>
        <w:top w:val="none" w:sz="0" w:space="0" w:color="auto"/>
        <w:left w:val="none" w:sz="0" w:space="0" w:color="auto"/>
        <w:bottom w:val="none" w:sz="0" w:space="0" w:color="auto"/>
        <w:right w:val="none" w:sz="0" w:space="0" w:color="auto"/>
      </w:divBdr>
    </w:div>
    <w:div w:id="1506826287">
      <w:bodyDiv w:val="1"/>
      <w:marLeft w:val="0"/>
      <w:marRight w:val="0"/>
      <w:marTop w:val="0"/>
      <w:marBottom w:val="0"/>
      <w:divBdr>
        <w:top w:val="none" w:sz="0" w:space="0" w:color="auto"/>
        <w:left w:val="none" w:sz="0" w:space="0" w:color="auto"/>
        <w:bottom w:val="none" w:sz="0" w:space="0" w:color="auto"/>
        <w:right w:val="none" w:sz="0" w:space="0" w:color="auto"/>
      </w:divBdr>
    </w:div>
    <w:div w:id="1534341696">
      <w:bodyDiv w:val="1"/>
      <w:marLeft w:val="0"/>
      <w:marRight w:val="0"/>
      <w:marTop w:val="0"/>
      <w:marBottom w:val="0"/>
      <w:divBdr>
        <w:top w:val="none" w:sz="0" w:space="0" w:color="auto"/>
        <w:left w:val="none" w:sz="0" w:space="0" w:color="auto"/>
        <w:bottom w:val="none" w:sz="0" w:space="0" w:color="auto"/>
        <w:right w:val="none" w:sz="0" w:space="0" w:color="auto"/>
      </w:divBdr>
    </w:div>
    <w:div w:id="1566835685">
      <w:bodyDiv w:val="1"/>
      <w:marLeft w:val="0"/>
      <w:marRight w:val="0"/>
      <w:marTop w:val="0"/>
      <w:marBottom w:val="0"/>
      <w:divBdr>
        <w:top w:val="none" w:sz="0" w:space="0" w:color="auto"/>
        <w:left w:val="none" w:sz="0" w:space="0" w:color="auto"/>
        <w:bottom w:val="none" w:sz="0" w:space="0" w:color="auto"/>
        <w:right w:val="none" w:sz="0" w:space="0" w:color="auto"/>
      </w:divBdr>
    </w:div>
    <w:div w:id="1587957970">
      <w:bodyDiv w:val="1"/>
      <w:marLeft w:val="0"/>
      <w:marRight w:val="0"/>
      <w:marTop w:val="0"/>
      <w:marBottom w:val="0"/>
      <w:divBdr>
        <w:top w:val="none" w:sz="0" w:space="0" w:color="auto"/>
        <w:left w:val="none" w:sz="0" w:space="0" w:color="auto"/>
        <w:bottom w:val="none" w:sz="0" w:space="0" w:color="auto"/>
        <w:right w:val="none" w:sz="0" w:space="0" w:color="auto"/>
      </w:divBdr>
    </w:div>
    <w:div w:id="1643459690">
      <w:bodyDiv w:val="1"/>
      <w:marLeft w:val="0"/>
      <w:marRight w:val="0"/>
      <w:marTop w:val="0"/>
      <w:marBottom w:val="0"/>
      <w:divBdr>
        <w:top w:val="none" w:sz="0" w:space="0" w:color="auto"/>
        <w:left w:val="none" w:sz="0" w:space="0" w:color="auto"/>
        <w:bottom w:val="none" w:sz="0" w:space="0" w:color="auto"/>
        <w:right w:val="none" w:sz="0" w:space="0" w:color="auto"/>
      </w:divBdr>
    </w:div>
    <w:div w:id="1661037858">
      <w:bodyDiv w:val="1"/>
      <w:marLeft w:val="0"/>
      <w:marRight w:val="0"/>
      <w:marTop w:val="0"/>
      <w:marBottom w:val="0"/>
      <w:divBdr>
        <w:top w:val="none" w:sz="0" w:space="0" w:color="auto"/>
        <w:left w:val="none" w:sz="0" w:space="0" w:color="auto"/>
        <w:bottom w:val="none" w:sz="0" w:space="0" w:color="auto"/>
        <w:right w:val="none" w:sz="0" w:space="0" w:color="auto"/>
      </w:divBdr>
    </w:div>
    <w:div w:id="1688484608">
      <w:bodyDiv w:val="1"/>
      <w:marLeft w:val="0"/>
      <w:marRight w:val="0"/>
      <w:marTop w:val="0"/>
      <w:marBottom w:val="0"/>
      <w:divBdr>
        <w:top w:val="none" w:sz="0" w:space="0" w:color="auto"/>
        <w:left w:val="none" w:sz="0" w:space="0" w:color="auto"/>
        <w:bottom w:val="none" w:sz="0" w:space="0" w:color="auto"/>
        <w:right w:val="none" w:sz="0" w:space="0" w:color="auto"/>
      </w:divBdr>
    </w:div>
    <w:div w:id="1690333455">
      <w:bodyDiv w:val="1"/>
      <w:marLeft w:val="0"/>
      <w:marRight w:val="0"/>
      <w:marTop w:val="0"/>
      <w:marBottom w:val="0"/>
      <w:divBdr>
        <w:top w:val="none" w:sz="0" w:space="0" w:color="auto"/>
        <w:left w:val="none" w:sz="0" w:space="0" w:color="auto"/>
        <w:bottom w:val="none" w:sz="0" w:space="0" w:color="auto"/>
        <w:right w:val="none" w:sz="0" w:space="0" w:color="auto"/>
      </w:divBdr>
    </w:div>
    <w:div w:id="1705128686">
      <w:bodyDiv w:val="1"/>
      <w:marLeft w:val="0"/>
      <w:marRight w:val="0"/>
      <w:marTop w:val="0"/>
      <w:marBottom w:val="0"/>
      <w:divBdr>
        <w:top w:val="none" w:sz="0" w:space="0" w:color="auto"/>
        <w:left w:val="none" w:sz="0" w:space="0" w:color="auto"/>
        <w:bottom w:val="none" w:sz="0" w:space="0" w:color="auto"/>
        <w:right w:val="none" w:sz="0" w:space="0" w:color="auto"/>
      </w:divBdr>
    </w:div>
    <w:div w:id="1726565680">
      <w:bodyDiv w:val="1"/>
      <w:marLeft w:val="0"/>
      <w:marRight w:val="0"/>
      <w:marTop w:val="0"/>
      <w:marBottom w:val="0"/>
      <w:divBdr>
        <w:top w:val="none" w:sz="0" w:space="0" w:color="auto"/>
        <w:left w:val="none" w:sz="0" w:space="0" w:color="auto"/>
        <w:bottom w:val="none" w:sz="0" w:space="0" w:color="auto"/>
        <w:right w:val="none" w:sz="0" w:space="0" w:color="auto"/>
      </w:divBdr>
    </w:div>
    <w:div w:id="1734237538">
      <w:bodyDiv w:val="1"/>
      <w:marLeft w:val="0"/>
      <w:marRight w:val="0"/>
      <w:marTop w:val="0"/>
      <w:marBottom w:val="0"/>
      <w:divBdr>
        <w:top w:val="none" w:sz="0" w:space="0" w:color="auto"/>
        <w:left w:val="none" w:sz="0" w:space="0" w:color="auto"/>
        <w:bottom w:val="none" w:sz="0" w:space="0" w:color="auto"/>
        <w:right w:val="none" w:sz="0" w:space="0" w:color="auto"/>
      </w:divBdr>
    </w:div>
    <w:div w:id="1741125919">
      <w:bodyDiv w:val="1"/>
      <w:marLeft w:val="0"/>
      <w:marRight w:val="0"/>
      <w:marTop w:val="0"/>
      <w:marBottom w:val="0"/>
      <w:divBdr>
        <w:top w:val="none" w:sz="0" w:space="0" w:color="auto"/>
        <w:left w:val="none" w:sz="0" w:space="0" w:color="auto"/>
        <w:bottom w:val="none" w:sz="0" w:space="0" w:color="auto"/>
        <w:right w:val="none" w:sz="0" w:space="0" w:color="auto"/>
      </w:divBdr>
    </w:div>
    <w:div w:id="1761411190">
      <w:bodyDiv w:val="1"/>
      <w:marLeft w:val="0"/>
      <w:marRight w:val="0"/>
      <w:marTop w:val="0"/>
      <w:marBottom w:val="0"/>
      <w:divBdr>
        <w:top w:val="none" w:sz="0" w:space="0" w:color="auto"/>
        <w:left w:val="none" w:sz="0" w:space="0" w:color="auto"/>
        <w:bottom w:val="none" w:sz="0" w:space="0" w:color="auto"/>
        <w:right w:val="none" w:sz="0" w:space="0" w:color="auto"/>
      </w:divBdr>
    </w:div>
    <w:div w:id="1779375617">
      <w:bodyDiv w:val="1"/>
      <w:marLeft w:val="0"/>
      <w:marRight w:val="0"/>
      <w:marTop w:val="0"/>
      <w:marBottom w:val="0"/>
      <w:divBdr>
        <w:top w:val="none" w:sz="0" w:space="0" w:color="auto"/>
        <w:left w:val="none" w:sz="0" w:space="0" w:color="auto"/>
        <w:bottom w:val="none" w:sz="0" w:space="0" w:color="auto"/>
        <w:right w:val="none" w:sz="0" w:space="0" w:color="auto"/>
      </w:divBdr>
    </w:div>
    <w:div w:id="1783719027">
      <w:bodyDiv w:val="1"/>
      <w:marLeft w:val="0"/>
      <w:marRight w:val="0"/>
      <w:marTop w:val="0"/>
      <w:marBottom w:val="0"/>
      <w:divBdr>
        <w:top w:val="none" w:sz="0" w:space="0" w:color="auto"/>
        <w:left w:val="none" w:sz="0" w:space="0" w:color="auto"/>
        <w:bottom w:val="none" w:sz="0" w:space="0" w:color="auto"/>
        <w:right w:val="none" w:sz="0" w:space="0" w:color="auto"/>
      </w:divBdr>
    </w:div>
    <w:div w:id="1966811922">
      <w:bodyDiv w:val="1"/>
      <w:marLeft w:val="0"/>
      <w:marRight w:val="0"/>
      <w:marTop w:val="0"/>
      <w:marBottom w:val="0"/>
      <w:divBdr>
        <w:top w:val="none" w:sz="0" w:space="0" w:color="auto"/>
        <w:left w:val="none" w:sz="0" w:space="0" w:color="auto"/>
        <w:bottom w:val="none" w:sz="0" w:space="0" w:color="auto"/>
        <w:right w:val="none" w:sz="0" w:space="0" w:color="auto"/>
      </w:divBdr>
    </w:div>
    <w:div w:id="1995336775">
      <w:bodyDiv w:val="1"/>
      <w:marLeft w:val="0"/>
      <w:marRight w:val="0"/>
      <w:marTop w:val="0"/>
      <w:marBottom w:val="0"/>
      <w:divBdr>
        <w:top w:val="none" w:sz="0" w:space="0" w:color="auto"/>
        <w:left w:val="none" w:sz="0" w:space="0" w:color="auto"/>
        <w:bottom w:val="none" w:sz="0" w:space="0" w:color="auto"/>
        <w:right w:val="none" w:sz="0" w:space="0" w:color="auto"/>
      </w:divBdr>
    </w:div>
    <w:div w:id="2003240649">
      <w:bodyDiv w:val="1"/>
      <w:marLeft w:val="0"/>
      <w:marRight w:val="0"/>
      <w:marTop w:val="0"/>
      <w:marBottom w:val="0"/>
      <w:divBdr>
        <w:top w:val="none" w:sz="0" w:space="0" w:color="auto"/>
        <w:left w:val="none" w:sz="0" w:space="0" w:color="auto"/>
        <w:bottom w:val="none" w:sz="0" w:space="0" w:color="auto"/>
        <w:right w:val="none" w:sz="0" w:space="0" w:color="auto"/>
      </w:divBdr>
    </w:div>
    <w:div w:id="2030568690">
      <w:bodyDiv w:val="1"/>
      <w:marLeft w:val="0"/>
      <w:marRight w:val="0"/>
      <w:marTop w:val="0"/>
      <w:marBottom w:val="0"/>
      <w:divBdr>
        <w:top w:val="none" w:sz="0" w:space="0" w:color="auto"/>
        <w:left w:val="none" w:sz="0" w:space="0" w:color="auto"/>
        <w:bottom w:val="none" w:sz="0" w:space="0" w:color="auto"/>
        <w:right w:val="none" w:sz="0" w:space="0" w:color="auto"/>
      </w:divBdr>
    </w:div>
    <w:div w:id="2030789923">
      <w:bodyDiv w:val="1"/>
      <w:marLeft w:val="0"/>
      <w:marRight w:val="0"/>
      <w:marTop w:val="0"/>
      <w:marBottom w:val="0"/>
      <w:divBdr>
        <w:top w:val="none" w:sz="0" w:space="0" w:color="auto"/>
        <w:left w:val="none" w:sz="0" w:space="0" w:color="auto"/>
        <w:bottom w:val="none" w:sz="0" w:space="0" w:color="auto"/>
        <w:right w:val="none" w:sz="0" w:space="0" w:color="auto"/>
      </w:divBdr>
    </w:div>
    <w:div w:id="2031561308">
      <w:bodyDiv w:val="1"/>
      <w:marLeft w:val="0"/>
      <w:marRight w:val="0"/>
      <w:marTop w:val="0"/>
      <w:marBottom w:val="0"/>
      <w:divBdr>
        <w:top w:val="none" w:sz="0" w:space="0" w:color="auto"/>
        <w:left w:val="none" w:sz="0" w:space="0" w:color="auto"/>
        <w:bottom w:val="none" w:sz="0" w:space="0" w:color="auto"/>
        <w:right w:val="none" w:sz="0" w:space="0" w:color="auto"/>
      </w:divBdr>
    </w:div>
    <w:div w:id="2042053514">
      <w:bodyDiv w:val="1"/>
      <w:marLeft w:val="0"/>
      <w:marRight w:val="0"/>
      <w:marTop w:val="0"/>
      <w:marBottom w:val="0"/>
      <w:divBdr>
        <w:top w:val="none" w:sz="0" w:space="0" w:color="auto"/>
        <w:left w:val="none" w:sz="0" w:space="0" w:color="auto"/>
        <w:bottom w:val="none" w:sz="0" w:space="0" w:color="auto"/>
        <w:right w:val="none" w:sz="0" w:space="0" w:color="auto"/>
      </w:divBdr>
    </w:div>
    <w:div w:id="2077623326">
      <w:bodyDiv w:val="1"/>
      <w:marLeft w:val="0"/>
      <w:marRight w:val="0"/>
      <w:marTop w:val="0"/>
      <w:marBottom w:val="0"/>
      <w:divBdr>
        <w:top w:val="none" w:sz="0" w:space="0" w:color="auto"/>
        <w:left w:val="none" w:sz="0" w:space="0" w:color="auto"/>
        <w:bottom w:val="none" w:sz="0" w:space="0" w:color="auto"/>
        <w:right w:val="none" w:sz="0" w:space="0" w:color="auto"/>
      </w:divBdr>
    </w:div>
    <w:div w:id="2080668866">
      <w:bodyDiv w:val="1"/>
      <w:marLeft w:val="0"/>
      <w:marRight w:val="0"/>
      <w:marTop w:val="0"/>
      <w:marBottom w:val="0"/>
      <w:divBdr>
        <w:top w:val="none" w:sz="0" w:space="0" w:color="auto"/>
        <w:left w:val="none" w:sz="0" w:space="0" w:color="auto"/>
        <w:bottom w:val="none" w:sz="0" w:space="0" w:color="auto"/>
        <w:right w:val="none" w:sz="0" w:space="0" w:color="auto"/>
      </w:divBdr>
    </w:div>
    <w:div w:id="2101946693">
      <w:bodyDiv w:val="1"/>
      <w:marLeft w:val="0"/>
      <w:marRight w:val="0"/>
      <w:marTop w:val="0"/>
      <w:marBottom w:val="0"/>
      <w:divBdr>
        <w:top w:val="none" w:sz="0" w:space="0" w:color="auto"/>
        <w:left w:val="none" w:sz="0" w:space="0" w:color="auto"/>
        <w:bottom w:val="none" w:sz="0" w:space="0" w:color="auto"/>
        <w:right w:val="none" w:sz="0" w:space="0" w:color="auto"/>
      </w:divBdr>
    </w:div>
    <w:div w:id="2113746377">
      <w:bodyDiv w:val="1"/>
      <w:marLeft w:val="0"/>
      <w:marRight w:val="0"/>
      <w:marTop w:val="0"/>
      <w:marBottom w:val="0"/>
      <w:divBdr>
        <w:top w:val="none" w:sz="0" w:space="0" w:color="auto"/>
        <w:left w:val="none" w:sz="0" w:space="0" w:color="auto"/>
        <w:bottom w:val="none" w:sz="0" w:space="0" w:color="auto"/>
        <w:right w:val="none" w:sz="0" w:space="0" w:color="auto"/>
      </w:divBdr>
      <w:divsChild>
        <w:div w:id="443691612">
          <w:marLeft w:val="0"/>
          <w:marRight w:val="0"/>
          <w:marTop w:val="0"/>
          <w:marBottom w:val="0"/>
          <w:divBdr>
            <w:top w:val="single" w:sz="2" w:space="0" w:color="D9D9E3"/>
            <w:left w:val="single" w:sz="2" w:space="0" w:color="D9D9E3"/>
            <w:bottom w:val="single" w:sz="2" w:space="0" w:color="D9D9E3"/>
            <w:right w:val="single" w:sz="2" w:space="0" w:color="D9D9E3"/>
          </w:divBdr>
          <w:divsChild>
            <w:div w:id="935748629">
              <w:marLeft w:val="0"/>
              <w:marRight w:val="0"/>
              <w:marTop w:val="0"/>
              <w:marBottom w:val="0"/>
              <w:divBdr>
                <w:top w:val="single" w:sz="2" w:space="0" w:color="D9D9E3"/>
                <w:left w:val="single" w:sz="2" w:space="0" w:color="D9D9E3"/>
                <w:bottom w:val="single" w:sz="2" w:space="0" w:color="D9D9E3"/>
                <w:right w:val="single" w:sz="2" w:space="0" w:color="D9D9E3"/>
              </w:divBdr>
              <w:divsChild>
                <w:div w:id="682974913">
                  <w:marLeft w:val="0"/>
                  <w:marRight w:val="0"/>
                  <w:marTop w:val="0"/>
                  <w:marBottom w:val="0"/>
                  <w:divBdr>
                    <w:top w:val="single" w:sz="2" w:space="0" w:color="D9D9E3"/>
                    <w:left w:val="single" w:sz="2" w:space="0" w:color="D9D9E3"/>
                    <w:bottom w:val="single" w:sz="2" w:space="0" w:color="D9D9E3"/>
                    <w:right w:val="single" w:sz="2" w:space="0" w:color="D9D9E3"/>
                  </w:divBdr>
                  <w:divsChild>
                    <w:div w:id="1479952410">
                      <w:marLeft w:val="0"/>
                      <w:marRight w:val="0"/>
                      <w:marTop w:val="0"/>
                      <w:marBottom w:val="0"/>
                      <w:divBdr>
                        <w:top w:val="single" w:sz="2" w:space="0" w:color="D9D9E3"/>
                        <w:left w:val="single" w:sz="2" w:space="0" w:color="D9D9E3"/>
                        <w:bottom w:val="single" w:sz="2" w:space="0" w:color="D9D9E3"/>
                        <w:right w:val="single" w:sz="2" w:space="0" w:color="D9D9E3"/>
                      </w:divBdr>
                      <w:divsChild>
                        <w:div w:id="311645959">
                          <w:marLeft w:val="0"/>
                          <w:marRight w:val="0"/>
                          <w:marTop w:val="0"/>
                          <w:marBottom w:val="0"/>
                          <w:divBdr>
                            <w:top w:val="single" w:sz="2" w:space="0" w:color="D9D9E3"/>
                            <w:left w:val="single" w:sz="2" w:space="0" w:color="D9D9E3"/>
                            <w:bottom w:val="single" w:sz="2" w:space="0" w:color="D9D9E3"/>
                            <w:right w:val="single" w:sz="2" w:space="0" w:color="D9D9E3"/>
                          </w:divBdr>
                          <w:divsChild>
                            <w:div w:id="1688824573">
                              <w:marLeft w:val="0"/>
                              <w:marRight w:val="0"/>
                              <w:marTop w:val="100"/>
                              <w:marBottom w:val="100"/>
                              <w:divBdr>
                                <w:top w:val="single" w:sz="2" w:space="0" w:color="D9D9E3"/>
                                <w:left w:val="single" w:sz="2" w:space="0" w:color="D9D9E3"/>
                                <w:bottom w:val="single" w:sz="2" w:space="0" w:color="D9D9E3"/>
                                <w:right w:val="single" w:sz="2" w:space="0" w:color="D9D9E3"/>
                              </w:divBdr>
                              <w:divsChild>
                                <w:div w:id="589386237">
                                  <w:marLeft w:val="0"/>
                                  <w:marRight w:val="0"/>
                                  <w:marTop w:val="0"/>
                                  <w:marBottom w:val="0"/>
                                  <w:divBdr>
                                    <w:top w:val="single" w:sz="2" w:space="0" w:color="D9D9E3"/>
                                    <w:left w:val="single" w:sz="2" w:space="0" w:color="D9D9E3"/>
                                    <w:bottom w:val="single" w:sz="2" w:space="0" w:color="D9D9E3"/>
                                    <w:right w:val="single" w:sz="2" w:space="0" w:color="D9D9E3"/>
                                  </w:divBdr>
                                  <w:divsChild>
                                    <w:div w:id="1101071284">
                                      <w:marLeft w:val="0"/>
                                      <w:marRight w:val="0"/>
                                      <w:marTop w:val="0"/>
                                      <w:marBottom w:val="0"/>
                                      <w:divBdr>
                                        <w:top w:val="single" w:sz="2" w:space="0" w:color="D9D9E3"/>
                                        <w:left w:val="single" w:sz="2" w:space="0" w:color="D9D9E3"/>
                                        <w:bottom w:val="single" w:sz="2" w:space="0" w:color="D9D9E3"/>
                                        <w:right w:val="single" w:sz="2" w:space="0" w:color="D9D9E3"/>
                                      </w:divBdr>
                                      <w:divsChild>
                                        <w:div w:id="510610729">
                                          <w:marLeft w:val="0"/>
                                          <w:marRight w:val="0"/>
                                          <w:marTop w:val="0"/>
                                          <w:marBottom w:val="0"/>
                                          <w:divBdr>
                                            <w:top w:val="single" w:sz="2" w:space="0" w:color="D9D9E3"/>
                                            <w:left w:val="single" w:sz="2" w:space="0" w:color="D9D9E3"/>
                                            <w:bottom w:val="single" w:sz="2" w:space="0" w:color="D9D9E3"/>
                                            <w:right w:val="single" w:sz="2" w:space="0" w:color="D9D9E3"/>
                                          </w:divBdr>
                                          <w:divsChild>
                                            <w:div w:id="1865944679">
                                              <w:marLeft w:val="0"/>
                                              <w:marRight w:val="0"/>
                                              <w:marTop w:val="0"/>
                                              <w:marBottom w:val="0"/>
                                              <w:divBdr>
                                                <w:top w:val="single" w:sz="2" w:space="0" w:color="D9D9E3"/>
                                                <w:left w:val="single" w:sz="2" w:space="0" w:color="D9D9E3"/>
                                                <w:bottom w:val="single" w:sz="2" w:space="0" w:color="D9D9E3"/>
                                                <w:right w:val="single" w:sz="2" w:space="0" w:color="D9D9E3"/>
                                              </w:divBdr>
                                              <w:divsChild>
                                                <w:div w:id="1969165720">
                                                  <w:marLeft w:val="0"/>
                                                  <w:marRight w:val="0"/>
                                                  <w:marTop w:val="0"/>
                                                  <w:marBottom w:val="0"/>
                                                  <w:divBdr>
                                                    <w:top w:val="single" w:sz="2" w:space="0" w:color="D9D9E3"/>
                                                    <w:left w:val="single" w:sz="2" w:space="0" w:color="D9D9E3"/>
                                                    <w:bottom w:val="single" w:sz="2" w:space="0" w:color="D9D9E3"/>
                                                    <w:right w:val="single" w:sz="2" w:space="0" w:color="D9D9E3"/>
                                                  </w:divBdr>
                                                  <w:divsChild>
                                                    <w:div w:id="609507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970053">
          <w:marLeft w:val="0"/>
          <w:marRight w:val="0"/>
          <w:marTop w:val="0"/>
          <w:marBottom w:val="0"/>
          <w:divBdr>
            <w:top w:val="none" w:sz="0" w:space="0" w:color="auto"/>
            <w:left w:val="none" w:sz="0" w:space="0" w:color="auto"/>
            <w:bottom w:val="none" w:sz="0" w:space="0" w:color="auto"/>
            <w:right w:val="none" w:sz="0" w:space="0" w:color="auto"/>
          </w:divBdr>
          <w:divsChild>
            <w:div w:id="550652927">
              <w:marLeft w:val="0"/>
              <w:marRight w:val="0"/>
              <w:marTop w:val="0"/>
              <w:marBottom w:val="0"/>
              <w:divBdr>
                <w:top w:val="single" w:sz="2" w:space="0" w:color="D9D9E3"/>
                <w:left w:val="single" w:sz="2" w:space="0" w:color="D9D9E3"/>
                <w:bottom w:val="single" w:sz="2" w:space="0" w:color="D9D9E3"/>
                <w:right w:val="single" w:sz="2" w:space="0" w:color="D9D9E3"/>
              </w:divBdr>
              <w:divsChild>
                <w:div w:id="213004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24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51</Pages>
  <Words>14991</Words>
  <Characters>85454</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BPB BPB</cp:lastModifiedBy>
  <cp:revision>30</cp:revision>
  <dcterms:created xsi:type="dcterms:W3CDTF">2024-11-29T09:10:00Z</dcterms:created>
  <dcterms:modified xsi:type="dcterms:W3CDTF">2025-03-03T07:26:00Z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ies>
</file>